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D61BA" w14:textId="77777777" w:rsidR="00DC26DD" w:rsidRPr="006F67A8" w:rsidRDefault="00DC26DD" w:rsidP="00DC26DD">
      <w:pPr>
        <w:jc w:val="center"/>
        <w:rPr>
          <w:ins w:id="0" w:author="RAHUL AGARWAL 150911112" w:date="2018-01-15T20:18:00Z"/>
          <w:rFonts w:ascii="Times New Roman" w:hAnsi="Times New Roman" w:cs="Times New Roman"/>
          <w:b/>
          <w:sz w:val="36"/>
          <w:szCs w:val="36"/>
        </w:rPr>
      </w:pPr>
      <w:ins w:id="1" w:author="RAHUL AGARWAL 150911112" w:date="2018-01-15T20:18:00Z">
        <w:r w:rsidRPr="006F67A8">
          <w:rPr>
            <w:rFonts w:ascii="Times New Roman" w:hAnsi="Times New Roman" w:cs="Times New Roman"/>
            <w:b/>
            <w:sz w:val="36"/>
            <w:szCs w:val="36"/>
          </w:rPr>
          <w:t xml:space="preserve">SNAVER: A Social Network Analysis Based Scholarly </w:t>
        </w:r>
        <w:r>
          <w:rPr>
            <w:rFonts w:ascii="Times New Roman" w:hAnsi="Times New Roman" w:cs="Times New Roman"/>
            <w:b/>
            <w:sz w:val="36"/>
            <w:szCs w:val="36"/>
          </w:rPr>
          <w:br/>
        </w:r>
        <w:r w:rsidRPr="006F67A8">
          <w:rPr>
            <w:rFonts w:ascii="Times New Roman" w:hAnsi="Times New Roman" w:cs="Times New Roman"/>
            <w:b/>
            <w:sz w:val="36"/>
            <w:szCs w:val="36"/>
          </w:rPr>
          <w:t>Venue Recommender System</w:t>
        </w:r>
      </w:ins>
    </w:p>
    <w:p w14:paraId="3DAAE494" w14:textId="77777777" w:rsidR="00DC26DD" w:rsidRPr="006F67A8" w:rsidRDefault="00DC26DD" w:rsidP="00DC26DD">
      <w:pPr>
        <w:jc w:val="both"/>
        <w:rPr>
          <w:ins w:id="2" w:author="RAHUL AGARWAL 150911112" w:date="2018-01-15T20:18:00Z"/>
          <w:rFonts w:ascii="Times New Roman" w:hAnsi="Times New Roman" w:cs="Times New Roman"/>
          <w:b/>
          <w:sz w:val="24"/>
          <w:szCs w:val="24"/>
        </w:rPr>
      </w:pPr>
      <w:ins w:id="3" w:author="RAHUL AGARWAL 150911112" w:date="2018-01-15T20:18:00Z">
        <w:r w:rsidRPr="006F67A8">
          <w:rPr>
            <w:rFonts w:ascii="Times New Roman" w:hAnsi="Times New Roman" w:cs="Times New Roman"/>
            <w:b/>
            <w:sz w:val="24"/>
            <w:szCs w:val="24"/>
          </w:rPr>
          <w:t>ABSTRACT</w:t>
        </w:r>
      </w:ins>
    </w:p>
    <w:p w14:paraId="600FCA98" w14:textId="77777777" w:rsidR="00DC26DD" w:rsidRDefault="00DC26DD" w:rsidP="00DC26DD">
      <w:pPr>
        <w:autoSpaceDE w:val="0"/>
        <w:autoSpaceDN w:val="0"/>
        <w:adjustRightInd w:val="0"/>
        <w:spacing w:after="0" w:line="240" w:lineRule="auto"/>
        <w:rPr>
          <w:ins w:id="4" w:author="RAHUL AGARWAL 150911112" w:date="2018-01-15T20:18:00Z"/>
          <w:rFonts w:ascii="Times New Roman" w:hAnsi="Times New Roman" w:cs="Times New Roman"/>
          <w:bCs/>
          <w:sz w:val="20"/>
          <w:szCs w:val="20"/>
        </w:rPr>
      </w:pPr>
      <w:ins w:id="5" w:author="RAHUL AGARWAL 150911112" w:date="2018-01-15T20:18:00Z">
        <w:r w:rsidRPr="00696765">
          <w:rPr>
            <w:rFonts w:ascii="Times New Roman" w:eastAsia="Times New Roman" w:hAnsi="Times New Roman" w:cs="Times New Roman"/>
            <w:sz w:val="20"/>
            <w:szCs w:val="20"/>
            <w:lang w:val="en-US" w:eastAsia="en-US"/>
          </w:rPr>
          <w:t>Academic venues act as the main platform for communities in academia. The rapidly developing Academic venues make it difficult for researchers to identify the ones that are most in-line with their scholarly interests and are of high relevance. Even when the quality or the proposal of a paper is very good, the paper is rejected due to a mismatch between the paper and the scope of the journal. Rejection is the norm in academic publishing. However, researchers should be able to identify the perfect information dissemination paths to establish their work. Recommending good quality and valuable academic venues to researchers enables them to identify and take part in relevant academic conferences assisting them in contributing to influential journals. Every researcher knows the few top-level venues for her specific field of interest, a venue recommendation system comes to rescue when exploring a new field or when more options are needed. This becomes a challenge due to the information overload in big scholarly data which raises problems while mining useful and worthwhile information. We propose a venue recommendation system which only requires keywords, title and abstract which helps us to build the knowledge base necessary for generating meaningful recommendations. Also, making our system operative even at the early stages of writing. This research is the first attempt to provide an integrated framework with the inclusion of social network analysis for effective recommendation in the context of scientific venue recommendation. Experiments based on the Microsoft Academic Graph (MAG) dataset show that the proposed SNAVER approach outperforms traditional recommendation techniques that can be applied to journal recommendations in terms of precision, recall, F1 and NDCG.</w:t>
        </w:r>
      </w:ins>
    </w:p>
    <w:p w14:paraId="58DC1856" w14:textId="77777777" w:rsidR="00DC26DD" w:rsidRDefault="00DC26DD" w:rsidP="00DC26DD">
      <w:pPr>
        <w:autoSpaceDE w:val="0"/>
        <w:autoSpaceDN w:val="0"/>
        <w:adjustRightInd w:val="0"/>
        <w:spacing w:after="0" w:line="240" w:lineRule="auto"/>
        <w:rPr>
          <w:ins w:id="6" w:author="RAHUL AGARWAL 150911112" w:date="2018-01-15T20:18:00Z"/>
          <w:rFonts w:ascii="Times New Roman" w:hAnsi="Times New Roman" w:cs="Times New Roman"/>
          <w:bCs/>
          <w:sz w:val="20"/>
          <w:szCs w:val="20"/>
        </w:rPr>
      </w:pPr>
    </w:p>
    <w:p w14:paraId="0E9E8365" w14:textId="77777777" w:rsidR="00DC26DD" w:rsidRPr="006F67A8" w:rsidRDefault="00DC26DD" w:rsidP="00DC26DD">
      <w:pPr>
        <w:autoSpaceDE w:val="0"/>
        <w:autoSpaceDN w:val="0"/>
        <w:adjustRightInd w:val="0"/>
        <w:spacing w:after="0" w:line="240" w:lineRule="auto"/>
        <w:rPr>
          <w:ins w:id="7" w:author="RAHUL AGARWAL 150911112" w:date="2018-01-15T20:18:00Z"/>
          <w:rFonts w:ascii="Times New Roman" w:hAnsi="Times New Roman" w:cs="Times New Roman"/>
          <w:b/>
          <w:bCs/>
          <w:sz w:val="24"/>
          <w:szCs w:val="24"/>
        </w:rPr>
      </w:pPr>
      <w:ins w:id="8" w:author="RAHUL AGARWAL 150911112" w:date="2018-01-15T20:18:00Z">
        <w:r w:rsidRPr="006F67A8">
          <w:rPr>
            <w:rFonts w:ascii="Times New Roman" w:hAnsi="Times New Roman" w:cs="Times New Roman"/>
            <w:b/>
            <w:bCs/>
            <w:sz w:val="24"/>
            <w:szCs w:val="24"/>
          </w:rPr>
          <w:t xml:space="preserve">Categories and Subject Descriptors </w:t>
        </w:r>
      </w:ins>
    </w:p>
    <w:p w14:paraId="72237F99" w14:textId="77777777" w:rsidR="00DC26DD" w:rsidRPr="006F67A8" w:rsidRDefault="00DC26DD" w:rsidP="00DC26DD">
      <w:pPr>
        <w:autoSpaceDE w:val="0"/>
        <w:autoSpaceDN w:val="0"/>
        <w:adjustRightInd w:val="0"/>
        <w:spacing w:after="0" w:line="240" w:lineRule="auto"/>
        <w:rPr>
          <w:ins w:id="9" w:author="RAHUL AGARWAL 150911112" w:date="2018-01-15T20:18:00Z"/>
          <w:rFonts w:ascii="Times New Roman" w:hAnsi="Times New Roman" w:cs="Times New Roman"/>
          <w:sz w:val="20"/>
          <w:szCs w:val="20"/>
        </w:rPr>
      </w:pPr>
      <w:ins w:id="10" w:author="RAHUL AGARWAL 150911112" w:date="2018-01-15T20:18:00Z">
        <w:r w:rsidRPr="006F67A8">
          <w:rPr>
            <w:rFonts w:ascii="Times New Roman" w:hAnsi="Times New Roman" w:cs="Times New Roman"/>
            <w:sz w:val="20"/>
            <w:szCs w:val="20"/>
          </w:rPr>
          <w:t>H.3.3 [</w:t>
        </w:r>
        <w:r w:rsidRPr="006F67A8">
          <w:rPr>
            <w:rFonts w:ascii="Times New Roman" w:hAnsi="Times New Roman" w:cs="Times New Roman"/>
            <w:b/>
            <w:bCs/>
            <w:sz w:val="20"/>
            <w:szCs w:val="20"/>
          </w:rPr>
          <w:t>Information Search and Retrieval</w:t>
        </w:r>
        <w:r w:rsidRPr="006F67A8">
          <w:rPr>
            <w:rFonts w:ascii="Times New Roman" w:hAnsi="Times New Roman" w:cs="Times New Roman"/>
            <w:sz w:val="20"/>
            <w:szCs w:val="20"/>
          </w:rPr>
          <w:t>]: Clustering; I.2.7</w:t>
        </w:r>
      </w:ins>
    </w:p>
    <w:p w14:paraId="56E2FC7A" w14:textId="77777777" w:rsidR="00DC26DD" w:rsidRPr="006F67A8" w:rsidRDefault="00DC26DD" w:rsidP="00DC26DD">
      <w:pPr>
        <w:autoSpaceDE w:val="0"/>
        <w:autoSpaceDN w:val="0"/>
        <w:adjustRightInd w:val="0"/>
        <w:spacing w:after="0" w:line="240" w:lineRule="auto"/>
        <w:rPr>
          <w:ins w:id="11" w:author="RAHUL AGARWAL 150911112" w:date="2018-01-15T20:18:00Z"/>
          <w:rFonts w:ascii="Times New Roman" w:hAnsi="Times New Roman" w:cs="Times New Roman"/>
          <w:sz w:val="20"/>
          <w:szCs w:val="20"/>
        </w:rPr>
      </w:pPr>
      <w:ins w:id="12" w:author="RAHUL AGARWAL 150911112" w:date="2018-01-15T20:18:00Z">
        <w:r w:rsidRPr="006F67A8">
          <w:rPr>
            <w:rFonts w:ascii="Times New Roman" w:hAnsi="Times New Roman" w:cs="Times New Roman"/>
            <w:sz w:val="20"/>
            <w:szCs w:val="20"/>
          </w:rPr>
          <w:t>[</w:t>
        </w:r>
        <w:r w:rsidRPr="006F67A8">
          <w:rPr>
            <w:rFonts w:ascii="Times New Roman" w:hAnsi="Times New Roman" w:cs="Times New Roman"/>
            <w:b/>
            <w:bCs/>
            <w:sz w:val="20"/>
            <w:szCs w:val="20"/>
          </w:rPr>
          <w:t>Natural Language Processing</w:t>
        </w:r>
        <w:r w:rsidRPr="006F67A8">
          <w:rPr>
            <w:rFonts w:ascii="Times New Roman" w:hAnsi="Times New Roman" w:cs="Times New Roman"/>
            <w:sz w:val="20"/>
            <w:szCs w:val="20"/>
          </w:rPr>
          <w:t>]: Text analysis; I.5.3</w:t>
        </w:r>
      </w:ins>
    </w:p>
    <w:p w14:paraId="5CFCC3BD" w14:textId="77777777" w:rsidR="00DC26DD" w:rsidRPr="006F67A8" w:rsidRDefault="00DC26DD" w:rsidP="00DC26DD">
      <w:pPr>
        <w:rPr>
          <w:ins w:id="13" w:author="RAHUL AGARWAL 150911112" w:date="2018-01-15T20:18:00Z"/>
          <w:rFonts w:ascii="Times New Roman" w:hAnsi="Times New Roman" w:cs="Times New Roman"/>
          <w:sz w:val="20"/>
          <w:szCs w:val="20"/>
        </w:rPr>
      </w:pPr>
      <w:ins w:id="14" w:author="RAHUL AGARWAL 150911112" w:date="2018-01-15T20:18:00Z">
        <w:r w:rsidRPr="006F67A8">
          <w:rPr>
            <w:rFonts w:ascii="Times New Roman" w:hAnsi="Times New Roman" w:cs="Times New Roman"/>
            <w:sz w:val="20"/>
            <w:szCs w:val="20"/>
          </w:rPr>
          <w:t>[</w:t>
        </w:r>
        <w:r w:rsidRPr="006F67A8">
          <w:rPr>
            <w:rFonts w:ascii="Times New Roman" w:hAnsi="Times New Roman" w:cs="Times New Roman"/>
            <w:b/>
            <w:bCs/>
            <w:sz w:val="20"/>
            <w:szCs w:val="20"/>
          </w:rPr>
          <w:t>Clustering</w:t>
        </w:r>
        <w:r w:rsidRPr="006F67A8">
          <w:rPr>
            <w:rFonts w:ascii="Times New Roman" w:hAnsi="Times New Roman" w:cs="Times New Roman"/>
            <w:sz w:val="20"/>
            <w:szCs w:val="20"/>
          </w:rPr>
          <w:t>]: Similarity measures</w:t>
        </w:r>
      </w:ins>
    </w:p>
    <w:p w14:paraId="67EE0752" w14:textId="77777777" w:rsidR="00DC26DD" w:rsidRPr="006F67A8" w:rsidRDefault="00DC26DD" w:rsidP="00DC26DD">
      <w:pPr>
        <w:rPr>
          <w:ins w:id="15" w:author="RAHUL AGARWAL 150911112" w:date="2018-01-15T20:18:00Z"/>
          <w:rFonts w:ascii="Times New Roman" w:hAnsi="Times New Roman" w:cs="Times New Roman"/>
          <w:b/>
          <w:sz w:val="24"/>
          <w:szCs w:val="24"/>
        </w:rPr>
      </w:pPr>
      <w:ins w:id="16" w:author="RAHUL AGARWAL 150911112" w:date="2018-01-15T20:18:00Z">
        <w:r w:rsidRPr="006F67A8">
          <w:rPr>
            <w:rFonts w:ascii="Times New Roman" w:hAnsi="Times New Roman" w:cs="Times New Roman"/>
            <w:b/>
            <w:sz w:val="24"/>
            <w:szCs w:val="24"/>
          </w:rPr>
          <w:t>General Terms</w:t>
        </w:r>
      </w:ins>
    </w:p>
    <w:p w14:paraId="319BB094" w14:textId="77777777" w:rsidR="00DC26DD" w:rsidRPr="006F67A8" w:rsidRDefault="00DC26DD" w:rsidP="00DC26DD">
      <w:pPr>
        <w:rPr>
          <w:ins w:id="17" w:author="RAHUL AGARWAL 150911112" w:date="2018-01-15T20:18:00Z"/>
          <w:rFonts w:ascii="Times New Roman" w:hAnsi="Times New Roman" w:cs="Times New Roman"/>
          <w:sz w:val="20"/>
          <w:szCs w:val="20"/>
        </w:rPr>
      </w:pPr>
      <w:ins w:id="18" w:author="RAHUL AGARWAL 150911112" w:date="2018-01-15T20:18:00Z">
        <w:r w:rsidRPr="006F67A8">
          <w:rPr>
            <w:rFonts w:ascii="Times New Roman" w:hAnsi="Times New Roman" w:cs="Times New Roman"/>
            <w:sz w:val="20"/>
            <w:szCs w:val="20"/>
          </w:rPr>
          <w:t>Key-Route, Algorithms, Measurement, Experimentation, Analysis, Approach</w:t>
        </w:r>
      </w:ins>
    </w:p>
    <w:p w14:paraId="3CD1E4CC" w14:textId="77777777" w:rsidR="00DC26DD" w:rsidRPr="006F67A8" w:rsidRDefault="00DC26DD" w:rsidP="00DC26DD">
      <w:pPr>
        <w:rPr>
          <w:ins w:id="19" w:author="RAHUL AGARWAL 150911112" w:date="2018-01-15T20:18:00Z"/>
          <w:rFonts w:ascii="Times New Roman" w:hAnsi="Times New Roman" w:cs="Times New Roman"/>
          <w:sz w:val="20"/>
          <w:szCs w:val="20"/>
        </w:rPr>
      </w:pPr>
      <w:ins w:id="20" w:author="RAHUL AGARWAL 150911112" w:date="2018-01-15T20:18:00Z">
        <w:r w:rsidRPr="006F67A8">
          <w:rPr>
            <w:rFonts w:ascii="Times New Roman" w:hAnsi="Times New Roman" w:cs="Times New Roman"/>
            <w:b/>
            <w:sz w:val="24"/>
            <w:szCs w:val="24"/>
          </w:rPr>
          <w:t xml:space="preserve">Keywords: </w:t>
        </w:r>
        <w:r w:rsidRPr="006F67A8">
          <w:rPr>
            <w:rFonts w:ascii="Times New Roman" w:hAnsi="Times New Roman" w:cs="Times New Roman"/>
            <w:sz w:val="20"/>
            <w:szCs w:val="20"/>
          </w:rPr>
          <w:t xml:space="preserve">Academic venue recommendation, Big scholarly data, Social network analysis, Cluster analysis, Latent </w:t>
        </w:r>
        <w:proofErr w:type="spellStart"/>
        <w:r w:rsidRPr="006F67A8">
          <w:rPr>
            <w:rFonts w:ascii="Times New Roman" w:hAnsi="Times New Roman" w:cs="Times New Roman"/>
            <w:sz w:val="20"/>
            <w:szCs w:val="20"/>
          </w:rPr>
          <w:t>dirichlet</w:t>
        </w:r>
        <w:proofErr w:type="spellEnd"/>
        <w:r w:rsidRPr="006F67A8">
          <w:rPr>
            <w:rFonts w:ascii="Times New Roman" w:hAnsi="Times New Roman" w:cs="Times New Roman"/>
            <w:sz w:val="20"/>
            <w:szCs w:val="20"/>
          </w:rPr>
          <w:t xml:space="preserve"> allocation, n-gram, Citation analysis,</w:t>
        </w:r>
        <w:r>
          <w:rPr>
            <w:rFonts w:ascii="Times New Roman" w:hAnsi="Times New Roman" w:cs="Times New Roman"/>
            <w:sz w:val="20"/>
            <w:szCs w:val="20"/>
          </w:rPr>
          <w:t xml:space="preserve"> </w:t>
        </w:r>
        <w:r w:rsidRPr="006F67A8">
          <w:rPr>
            <w:rFonts w:ascii="Times New Roman" w:hAnsi="Times New Roman" w:cs="Times New Roman"/>
            <w:sz w:val="20"/>
            <w:szCs w:val="20"/>
          </w:rPr>
          <w:t>Factorization model</w:t>
        </w:r>
      </w:ins>
    </w:p>
    <w:p w14:paraId="5B434771" w14:textId="77777777" w:rsidR="00DC26DD" w:rsidRPr="006F67A8" w:rsidRDefault="00DC26DD" w:rsidP="00DC26DD">
      <w:pPr>
        <w:spacing w:after="0" w:line="240" w:lineRule="auto"/>
        <w:rPr>
          <w:ins w:id="21" w:author="RAHUL AGARWAL 150911112" w:date="2018-01-15T20:18:00Z"/>
          <w:rFonts w:ascii="Times New Roman" w:hAnsi="Times New Roman" w:cs="Times New Roman"/>
          <w:b/>
          <w:sz w:val="24"/>
          <w:szCs w:val="24"/>
        </w:rPr>
      </w:pPr>
      <w:ins w:id="22" w:author="RAHUL AGARWAL 150911112" w:date="2018-01-15T20:18:00Z">
        <w:r w:rsidRPr="006F67A8">
          <w:rPr>
            <w:rFonts w:ascii="Times New Roman" w:hAnsi="Times New Roman" w:cs="Times New Roman"/>
            <w:b/>
            <w:sz w:val="24"/>
            <w:szCs w:val="24"/>
          </w:rPr>
          <w:t>1. INTRODUCTION</w:t>
        </w:r>
      </w:ins>
    </w:p>
    <w:p w14:paraId="3F189204" w14:textId="77777777" w:rsidR="00DC26DD" w:rsidRPr="006F67A8" w:rsidRDefault="00DC26DD" w:rsidP="00DC26DD">
      <w:pPr>
        <w:spacing w:after="0" w:line="240" w:lineRule="auto"/>
        <w:rPr>
          <w:ins w:id="23" w:author="RAHUL AGARWAL 150911112" w:date="2018-01-15T20:18:00Z"/>
          <w:rFonts w:ascii="Times New Roman" w:hAnsi="Times New Roman" w:cs="Times New Roman"/>
          <w:b/>
          <w:sz w:val="24"/>
          <w:szCs w:val="24"/>
        </w:rPr>
      </w:pPr>
    </w:p>
    <w:p w14:paraId="2CA686BC" w14:textId="77777777" w:rsidR="00DC26DD" w:rsidRDefault="00DC26DD" w:rsidP="00DC26DD">
      <w:pPr>
        <w:spacing w:line="240" w:lineRule="auto"/>
        <w:jc w:val="both"/>
        <w:rPr>
          <w:ins w:id="24" w:author="RAHUL AGARWAL 150911112" w:date="2018-01-15T20:18:00Z"/>
          <w:rFonts w:ascii="Times New Roman" w:hAnsi="Times New Roman" w:cs="Times New Roman"/>
          <w:sz w:val="20"/>
          <w:szCs w:val="20"/>
        </w:rPr>
      </w:pPr>
      <w:ins w:id="25" w:author="RAHUL AGARWAL 150911112" w:date="2018-01-15T20:18:00Z">
        <w:r>
          <w:rPr>
            <w:rFonts w:ascii="Times New Roman" w:hAnsi="Times New Roman" w:cs="Times New Roman"/>
            <w:sz w:val="20"/>
            <w:szCs w:val="20"/>
          </w:rPr>
          <w:t xml:space="preserve">When a person requires some information he or she refers books, internet etc. which is a tedious process. </w:t>
        </w:r>
        <w:r w:rsidRPr="006F67A8">
          <w:rPr>
            <w:rFonts w:ascii="Times New Roman" w:hAnsi="Times New Roman" w:cs="Times New Roman"/>
            <w:sz w:val="20"/>
            <w:szCs w:val="20"/>
          </w:rPr>
          <w:t>Recommender systems have been introduced to filter the overwhelming amount of data by using various data analysis techniques to alleviate information overload (</w:t>
        </w:r>
        <w:proofErr w:type="spellStart"/>
        <w:r w:rsidRPr="006F67A8">
          <w:rPr>
            <w:rFonts w:ascii="Times New Roman" w:hAnsi="Times New Roman" w:cs="Times New Roman"/>
            <w:sz w:val="20"/>
            <w:szCs w:val="20"/>
          </w:rPr>
          <w:t>Shenk</w:t>
        </w:r>
        <w:proofErr w:type="spellEnd"/>
        <w:r w:rsidRPr="006F67A8">
          <w:rPr>
            <w:rFonts w:ascii="Times New Roman" w:hAnsi="Times New Roman" w:cs="Times New Roman"/>
            <w:sz w:val="20"/>
            <w:szCs w:val="20"/>
          </w:rPr>
          <w:t xml:space="preserve">, 1997; Speier, </w:t>
        </w:r>
        <w:proofErr w:type="spellStart"/>
        <w:r w:rsidRPr="006F67A8">
          <w:rPr>
            <w:rFonts w:ascii="Times New Roman" w:hAnsi="Times New Roman" w:cs="Times New Roman"/>
            <w:sz w:val="20"/>
            <w:szCs w:val="20"/>
          </w:rPr>
          <w:t>Valacich</w:t>
        </w:r>
        <w:proofErr w:type="spellEnd"/>
        <w:r w:rsidRPr="006F67A8">
          <w:rPr>
            <w:rFonts w:ascii="Times New Roman" w:hAnsi="Times New Roman" w:cs="Times New Roman"/>
            <w:sz w:val="20"/>
            <w:szCs w:val="20"/>
          </w:rPr>
          <w:t>, &amp;</w:t>
        </w:r>
        <w:proofErr w:type="spellStart"/>
        <w:r w:rsidRPr="006F67A8">
          <w:rPr>
            <w:rFonts w:ascii="Times New Roman" w:hAnsi="Times New Roman" w:cs="Times New Roman"/>
            <w:sz w:val="20"/>
            <w:szCs w:val="20"/>
          </w:rPr>
          <w:t>Vessey</w:t>
        </w:r>
        <w:proofErr w:type="spellEnd"/>
        <w:r w:rsidRPr="006F67A8">
          <w:rPr>
            <w:rFonts w:ascii="Times New Roman" w:hAnsi="Times New Roman" w:cs="Times New Roman"/>
            <w:sz w:val="20"/>
            <w:szCs w:val="20"/>
          </w:rPr>
          <w:t>, 1999)</w:t>
        </w:r>
        <w:r>
          <w:rPr>
            <w:rFonts w:ascii="Times New Roman" w:hAnsi="Times New Roman" w:cs="Times New Roman"/>
            <w:sz w:val="20"/>
            <w:szCs w:val="20"/>
          </w:rPr>
          <w:t>.</w:t>
        </w:r>
        <w:r w:rsidRPr="00C0419D">
          <w:rPr>
            <w:rFonts w:ascii="Times New Roman" w:hAnsi="Times New Roman" w:cs="Times New Roman"/>
            <w:sz w:val="20"/>
            <w:szCs w:val="20"/>
          </w:rPr>
          <w:t xml:space="preserve"> </w:t>
        </w:r>
        <w:r>
          <w:rPr>
            <w:rFonts w:ascii="Times New Roman" w:hAnsi="Times New Roman" w:cs="Times New Roman"/>
            <w:sz w:val="20"/>
            <w:szCs w:val="20"/>
          </w:rPr>
          <w:t>It helps the person by giving him or her options based on their requirements</w:t>
        </w:r>
        <w:r w:rsidRPr="006F67A8">
          <w:rPr>
            <w:rFonts w:ascii="Times New Roman" w:hAnsi="Times New Roman" w:cs="Times New Roman"/>
            <w:sz w:val="20"/>
            <w:szCs w:val="20"/>
          </w:rPr>
          <w:t>, especially when inadequate information is available</w:t>
        </w:r>
        <w:r>
          <w:rPr>
            <w:rFonts w:ascii="Times New Roman" w:hAnsi="Times New Roman" w:cs="Times New Roman"/>
            <w:sz w:val="20"/>
            <w:szCs w:val="20"/>
          </w:rPr>
          <w:t>,</w:t>
        </w:r>
        <w:r w:rsidRPr="006F67A8">
          <w:rPr>
            <w:rFonts w:ascii="Times New Roman" w:hAnsi="Times New Roman" w:cs="Times New Roman"/>
            <w:sz w:val="20"/>
            <w:szCs w:val="20"/>
          </w:rPr>
          <w:t xml:space="preserve"> with which to make an informed decision</w:t>
        </w:r>
        <w:r>
          <w:rPr>
            <w:rFonts w:ascii="Times New Roman" w:hAnsi="Times New Roman" w:cs="Times New Roman"/>
            <w:sz w:val="20"/>
            <w:szCs w:val="20"/>
          </w:rPr>
          <w:t xml:space="preserve">. Different types of recommender systems include venue recommender, destination recommender etc. </w:t>
        </w:r>
      </w:ins>
    </w:p>
    <w:p w14:paraId="0B8BA7A0" w14:textId="77777777" w:rsidR="00DC26DD" w:rsidRPr="006F67A8" w:rsidRDefault="00DC26DD" w:rsidP="00DC26DD">
      <w:pPr>
        <w:spacing w:line="240" w:lineRule="auto"/>
        <w:jc w:val="both"/>
        <w:rPr>
          <w:ins w:id="26" w:author="RAHUL AGARWAL 150911112" w:date="2018-01-15T20:18:00Z"/>
          <w:rFonts w:ascii="Times New Roman" w:hAnsi="Times New Roman" w:cs="Times New Roman"/>
          <w:sz w:val="20"/>
          <w:szCs w:val="20"/>
        </w:rPr>
      </w:pPr>
      <w:ins w:id="27" w:author="RAHUL AGARWAL 150911112" w:date="2018-01-15T20:18:00Z">
        <w:r w:rsidRPr="006F67A8">
          <w:rPr>
            <w:rFonts w:ascii="Times New Roman" w:hAnsi="Times New Roman" w:cs="Times New Roman"/>
            <w:sz w:val="20"/>
            <w:szCs w:val="20"/>
          </w:rPr>
          <w:t>Academic recommender systems have substantiated their necessity and importance because they objectively provide users with personalized information services. Most academic recommender systems focus on these four problems: collaborator recommendation, paper recommendation, citation recommendation and academic venue recommendation [1].</w:t>
        </w:r>
        <w:r>
          <w:rPr>
            <w:rFonts w:ascii="Times New Roman" w:hAnsi="Times New Roman" w:cs="Times New Roman"/>
            <w:sz w:val="20"/>
            <w:szCs w:val="20"/>
          </w:rPr>
          <w:t xml:space="preserve"> Academic Venue recommender system is a system that recommends venues to the user based on his requirements. It could be a journal or a conference. The</w:t>
        </w:r>
        <w:r w:rsidRPr="006F67A8">
          <w:rPr>
            <w:rFonts w:ascii="Times New Roman" w:hAnsi="Times New Roman" w:cs="Times New Roman"/>
            <w:sz w:val="20"/>
            <w:szCs w:val="20"/>
          </w:rPr>
          <w:t xml:space="preserve"> number of researchers, articles and academic venues ha</w:t>
        </w:r>
        <w:r>
          <w:rPr>
            <w:rFonts w:ascii="Times New Roman" w:hAnsi="Times New Roman" w:cs="Times New Roman"/>
            <w:sz w:val="20"/>
            <w:szCs w:val="20"/>
          </w:rPr>
          <w:t>ve</w:t>
        </w:r>
        <w:r w:rsidRPr="006F67A8">
          <w:rPr>
            <w:rFonts w:ascii="Times New Roman" w:hAnsi="Times New Roman" w:cs="Times New Roman"/>
            <w:sz w:val="20"/>
            <w:szCs w:val="20"/>
          </w:rPr>
          <w:t xml:space="preserve"> risen beyond the </w:t>
        </w:r>
        <w:r>
          <w:rPr>
            <w:rFonts w:ascii="Times New Roman" w:hAnsi="Times New Roman" w:cs="Times New Roman"/>
            <w:sz w:val="20"/>
            <w:szCs w:val="20"/>
          </w:rPr>
          <w:t>estimation/</w:t>
        </w:r>
        <w:r w:rsidRPr="006F67A8">
          <w:rPr>
            <w:rFonts w:ascii="Times New Roman" w:hAnsi="Times New Roman" w:cs="Times New Roman"/>
            <w:sz w:val="20"/>
            <w:szCs w:val="20"/>
          </w:rPr>
          <w:t xml:space="preserve">imagination of various research communities due to rapid development </w:t>
        </w:r>
        <w:r>
          <w:rPr>
            <w:rFonts w:ascii="Times New Roman" w:hAnsi="Times New Roman" w:cs="Times New Roman"/>
            <w:sz w:val="20"/>
            <w:szCs w:val="20"/>
          </w:rPr>
          <w:t xml:space="preserve">which </w:t>
        </w:r>
        <w:r w:rsidRPr="006F67A8">
          <w:rPr>
            <w:rFonts w:ascii="Times New Roman" w:hAnsi="Times New Roman" w:cs="Times New Roman"/>
            <w:sz w:val="20"/>
            <w:szCs w:val="20"/>
          </w:rPr>
          <w:t xml:space="preserve">makes it troublesome for researchers to choose the most suitable venue. </w:t>
        </w:r>
      </w:ins>
    </w:p>
    <w:p w14:paraId="07AA69FD" w14:textId="77777777" w:rsidR="00DC26DD" w:rsidRPr="009577CC" w:rsidRDefault="00DC26DD" w:rsidP="00DC26DD">
      <w:pPr>
        <w:jc w:val="both"/>
        <w:rPr>
          <w:ins w:id="28" w:author="RAHUL AGARWAL 150911112" w:date="2018-01-15T20:18:00Z"/>
        </w:rPr>
      </w:pPr>
      <w:ins w:id="29" w:author="RAHUL AGARWAL 150911112" w:date="2018-01-15T20:18:00Z">
        <w:r w:rsidRPr="006F67A8">
          <w:rPr>
            <w:rFonts w:ascii="Times New Roman" w:hAnsi="Times New Roman" w:cs="Times New Roman"/>
            <w:sz w:val="20"/>
            <w:szCs w:val="20"/>
          </w:rPr>
          <w:t>Researcher</w:t>
        </w:r>
        <w:r>
          <w:rPr>
            <w:rFonts w:ascii="Times New Roman" w:hAnsi="Times New Roman" w:cs="Times New Roman"/>
            <w:sz w:val="20"/>
            <w:szCs w:val="20"/>
          </w:rPr>
          <w:t>s</w:t>
        </w:r>
        <w:r w:rsidRPr="006F67A8">
          <w:rPr>
            <w:rFonts w:ascii="Times New Roman" w:hAnsi="Times New Roman" w:cs="Times New Roman"/>
            <w:sz w:val="20"/>
            <w:szCs w:val="20"/>
          </w:rPr>
          <w:t xml:space="preserve"> usually desire to contact suitable academic venue</w:t>
        </w:r>
        <w:r>
          <w:rPr>
            <w:rFonts w:ascii="Times New Roman" w:hAnsi="Times New Roman" w:cs="Times New Roman"/>
            <w:sz w:val="20"/>
            <w:szCs w:val="20"/>
          </w:rPr>
          <w:t>s which</w:t>
        </w:r>
        <w:r w:rsidRPr="006F67A8">
          <w:rPr>
            <w:rFonts w:ascii="Times New Roman" w:hAnsi="Times New Roman" w:cs="Times New Roman"/>
            <w:sz w:val="20"/>
            <w:szCs w:val="20"/>
          </w:rPr>
          <w:t xml:space="preserve"> acknowledg</w:t>
        </w:r>
        <w:r>
          <w:rPr>
            <w:rFonts w:ascii="Times New Roman" w:hAnsi="Times New Roman" w:cs="Times New Roman"/>
            <w:sz w:val="20"/>
            <w:szCs w:val="20"/>
          </w:rPr>
          <w:t>e</w:t>
        </w:r>
        <w:r w:rsidRPr="006F67A8">
          <w:rPr>
            <w:rFonts w:ascii="Times New Roman" w:hAnsi="Times New Roman" w:cs="Times New Roman"/>
            <w:sz w:val="20"/>
            <w:szCs w:val="20"/>
          </w:rPr>
          <w:t xml:space="preserve"> high quality </w:t>
        </w:r>
        <w:r>
          <w:rPr>
            <w:rFonts w:ascii="Times New Roman" w:hAnsi="Times New Roman" w:cs="Times New Roman"/>
            <w:sz w:val="20"/>
            <w:szCs w:val="20"/>
          </w:rPr>
          <w:t>papers</w:t>
        </w:r>
        <w:r w:rsidRPr="006F67A8">
          <w:rPr>
            <w:rFonts w:ascii="Times New Roman" w:hAnsi="Times New Roman" w:cs="Times New Roman"/>
            <w:sz w:val="20"/>
            <w:szCs w:val="20"/>
          </w:rPr>
          <w:t>, participating in academic conferences or workshops which are closely related to their research and publishing their papers and research achievements in important and relevant journals.</w:t>
        </w:r>
        <w:r w:rsidRPr="008854DC">
          <w:rPr>
            <w:rFonts w:ascii="Times New Roman" w:hAnsi="Times New Roman" w:cs="Times New Roman"/>
            <w:sz w:val="20"/>
            <w:szCs w:val="20"/>
          </w:rPr>
          <w:t xml:space="preserve"> </w:t>
        </w:r>
        <w:r w:rsidRPr="006F67A8">
          <w:rPr>
            <w:rFonts w:ascii="Times New Roman" w:hAnsi="Times New Roman" w:cs="Times New Roman"/>
            <w:sz w:val="20"/>
            <w:szCs w:val="20"/>
          </w:rPr>
          <w:t>In addition to the variety of challenges researchers</w:t>
        </w:r>
        <w:r>
          <w:rPr>
            <w:rFonts w:ascii="Times New Roman" w:hAnsi="Times New Roman" w:cs="Times New Roman"/>
            <w:sz w:val="20"/>
            <w:szCs w:val="20"/>
          </w:rPr>
          <w:t>’</w:t>
        </w:r>
        <w:r w:rsidRPr="006F67A8">
          <w:rPr>
            <w:rFonts w:ascii="Times New Roman" w:hAnsi="Times New Roman" w:cs="Times New Roman"/>
            <w:sz w:val="20"/>
            <w:szCs w:val="20"/>
          </w:rPr>
          <w:t xml:space="preserve"> face</w:t>
        </w:r>
        <w:r>
          <w:rPr>
            <w:rFonts w:ascii="Times New Roman" w:hAnsi="Times New Roman" w:cs="Times New Roman"/>
            <w:sz w:val="20"/>
            <w:szCs w:val="20"/>
          </w:rPr>
          <w:t>,</w:t>
        </w:r>
        <w:r w:rsidRPr="006F67A8">
          <w:rPr>
            <w:rFonts w:ascii="Times New Roman" w:hAnsi="Times New Roman" w:cs="Times New Roman"/>
            <w:sz w:val="20"/>
            <w:szCs w:val="20"/>
          </w:rPr>
          <w:t xml:space="preserve"> the important task of identifying relevant</w:t>
        </w:r>
        <w:r>
          <w:rPr>
            <w:rFonts w:ascii="Times New Roman" w:hAnsi="Times New Roman" w:cs="Times New Roman"/>
            <w:sz w:val="20"/>
            <w:szCs w:val="20"/>
          </w:rPr>
          <w:t xml:space="preserve"> </w:t>
        </w:r>
        <w:r w:rsidRPr="006F67A8">
          <w:rPr>
            <w:rFonts w:ascii="Times New Roman" w:hAnsi="Times New Roman" w:cs="Times New Roman"/>
            <w:sz w:val="20"/>
            <w:szCs w:val="20"/>
          </w:rPr>
          <w:t xml:space="preserve">publication opportunities is further </w:t>
        </w:r>
        <w:r w:rsidRPr="006F67A8">
          <w:rPr>
            <w:rFonts w:ascii="Times New Roman" w:hAnsi="Times New Roman" w:cs="Times New Roman"/>
            <w:sz w:val="20"/>
            <w:szCs w:val="20"/>
          </w:rPr>
          <w:lastRenderedPageBreak/>
          <w:t>complicated due to</w:t>
        </w:r>
        <w:r>
          <w:rPr>
            <w:rFonts w:ascii="Times New Roman" w:hAnsi="Times New Roman" w:cs="Times New Roman"/>
            <w:sz w:val="20"/>
            <w:szCs w:val="20"/>
          </w:rPr>
          <w:t xml:space="preserve"> increase in</w:t>
        </w:r>
        <w:r w:rsidRPr="006F67A8">
          <w:rPr>
            <w:rFonts w:ascii="Times New Roman" w:hAnsi="Times New Roman" w:cs="Times New Roman"/>
            <w:sz w:val="20"/>
            <w:szCs w:val="20"/>
          </w:rPr>
          <w:t xml:space="preserve"> </w:t>
        </w:r>
        <w:r>
          <w:rPr>
            <w:rFonts w:ascii="Times New Roman" w:hAnsi="Times New Roman" w:cs="Times New Roman"/>
            <w:sz w:val="20"/>
            <w:szCs w:val="20"/>
          </w:rPr>
          <w:t>research areas and the dynamic change in interests of journals</w:t>
        </w:r>
        <w:r w:rsidRPr="006F67A8">
          <w:rPr>
            <w:rFonts w:ascii="Times New Roman" w:hAnsi="Times New Roman" w:cs="Times New Roman"/>
            <w:sz w:val="20"/>
            <w:szCs w:val="20"/>
          </w:rPr>
          <w:t>. More and more collaboration</w:t>
        </w:r>
        <w:r>
          <w:rPr>
            <w:rFonts w:ascii="Times New Roman" w:hAnsi="Times New Roman" w:cs="Times New Roman"/>
            <w:sz w:val="20"/>
            <w:szCs w:val="20"/>
          </w:rPr>
          <w:t xml:space="preserve"> </w:t>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w:t>
        </w:r>
        <w:r w:rsidRPr="006F67A8">
          <w:rPr>
            <w:rFonts w:ascii="Times New Roman" w:hAnsi="Times New Roman" w:cs="Times New Roman"/>
            <w:sz w:val="20"/>
            <w:szCs w:val="20"/>
          </w:rPr>
          <w:t>taking place between disciplines</w:t>
        </w:r>
        <w:r>
          <w:rPr>
            <w:rFonts w:ascii="Times New Roman" w:hAnsi="Times New Roman" w:cs="Times New Roman"/>
            <w:sz w:val="20"/>
            <w:szCs w:val="20"/>
          </w:rPr>
          <w:t xml:space="preserve"> </w:t>
        </w:r>
        <w:r w:rsidRPr="006F67A8">
          <w:rPr>
            <w:rFonts w:ascii="Times New Roman" w:hAnsi="Times New Roman" w:cs="Times New Roman"/>
            <w:sz w:val="20"/>
            <w:szCs w:val="20"/>
          </w:rPr>
          <w:t xml:space="preserve">in the research landscape, which is leading to decreased compartmentalization. </w:t>
        </w:r>
        <w:r>
          <w:rPr>
            <w:rFonts w:ascii="Times New Roman" w:hAnsi="Times New Roman" w:cs="Times New Roman"/>
            <w:sz w:val="20"/>
            <w:szCs w:val="20"/>
          </w:rPr>
          <w:t>As the research area is growing at an exponential rate</w:t>
        </w:r>
        <w:r w:rsidRPr="006F67A8">
          <w:rPr>
            <w:rFonts w:ascii="Times New Roman" w:hAnsi="Times New Roman" w:cs="Times New Roman"/>
            <w:sz w:val="20"/>
            <w:szCs w:val="20"/>
          </w:rPr>
          <w:t xml:space="preserve">, researchers are finding it challenging to remain up to date on new findings, even within their own disciplines. Furthermore, researchers expand, evolve, or adapt their interests in rapidly changing subject areas. </w:t>
        </w:r>
        <w:r>
          <w:rPr>
            <w:rFonts w:ascii="Times New Roman" w:hAnsi="Times New Roman" w:cs="Times New Roman"/>
            <w:sz w:val="20"/>
            <w:szCs w:val="20"/>
          </w:rPr>
          <w:t>It is good for the researchers to get to know about new venues. They get this information from colleagues, friends, internet, teachers and books but sometimes the entire information is not there so the researchers cannot depend on it.</w:t>
        </w:r>
        <w:r w:rsidRPr="00235FD7">
          <w:rPr>
            <w:rFonts w:ascii="Times New Roman" w:hAnsi="Times New Roman" w:cs="Times New Roman"/>
            <w:sz w:val="20"/>
            <w:szCs w:val="20"/>
          </w:rPr>
          <w:t xml:space="preserve"> </w:t>
        </w:r>
        <w:r w:rsidRPr="006F67A8">
          <w:rPr>
            <w:rFonts w:ascii="Times New Roman" w:hAnsi="Times New Roman" w:cs="Times New Roman"/>
            <w:sz w:val="20"/>
            <w:szCs w:val="20"/>
          </w:rPr>
          <w:t xml:space="preserve">Studies have been conducted in an effort to offer techniques capable of accelerating scholarly discovery, such as summarization, visualization (Gove, </w:t>
        </w:r>
        <w:proofErr w:type="spellStart"/>
        <w:proofErr w:type="gramStart"/>
        <w:r w:rsidRPr="006F67A8">
          <w:rPr>
            <w:rFonts w:ascii="Times New Roman" w:hAnsi="Times New Roman" w:cs="Times New Roman"/>
            <w:sz w:val="20"/>
            <w:szCs w:val="20"/>
          </w:rPr>
          <w:t>Dunne,Shneiderman</w:t>
        </w:r>
        <w:proofErr w:type="spellEnd"/>
        <w:proofErr w:type="gramEnd"/>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Klavans</w:t>
        </w:r>
        <w:proofErr w:type="spellEnd"/>
        <w:r w:rsidRPr="006F67A8">
          <w:rPr>
            <w:rFonts w:ascii="Times New Roman" w:hAnsi="Times New Roman" w:cs="Times New Roman"/>
            <w:sz w:val="20"/>
            <w:szCs w:val="20"/>
          </w:rPr>
          <w:t xml:space="preserve">, &amp; Dorr, 2011), and collaborative information </w:t>
        </w:r>
        <w:r>
          <w:rPr>
            <w:rFonts w:ascii="Times New Roman" w:hAnsi="Times New Roman" w:cs="Times New Roman"/>
            <w:sz w:val="20"/>
            <w:szCs w:val="20"/>
          </w:rPr>
          <w:t>synthesis (Blake &amp; Pratt, 2006)</w:t>
        </w:r>
        <w:r w:rsidRPr="006F67A8">
          <w:rPr>
            <w:rFonts w:ascii="Times New Roman" w:hAnsi="Times New Roman" w:cs="Times New Roman"/>
            <w:sz w:val="20"/>
            <w:szCs w:val="20"/>
          </w:rPr>
          <w:t xml:space="preserve">. </w:t>
        </w:r>
        <w:r>
          <w:rPr>
            <w:rFonts w:ascii="Times New Roman" w:hAnsi="Times New Roman" w:cs="Times New Roman"/>
            <w:sz w:val="20"/>
            <w:szCs w:val="20"/>
          </w:rPr>
          <w:t>O</w:t>
        </w:r>
        <w:r w:rsidRPr="006F67A8">
          <w:rPr>
            <w:rFonts w:ascii="Times New Roman" w:hAnsi="Times New Roman" w:cs="Times New Roman"/>
            <w:sz w:val="20"/>
            <w:szCs w:val="20"/>
          </w:rPr>
          <w:t>nline personal collections or repositories also accurately reflect researcher</w:t>
        </w:r>
        <w:r>
          <w:rPr>
            <w:rFonts w:ascii="Times New Roman" w:hAnsi="Times New Roman" w:cs="Times New Roman"/>
            <w:sz w:val="20"/>
            <w:szCs w:val="20"/>
          </w:rPr>
          <w:t>’</w:t>
        </w:r>
        <w:r w:rsidRPr="006F67A8">
          <w:rPr>
            <w:rFonts w:ascii="Times New Roman" w:hAnsi="Times New Roman" w:cs="Times New Roman"/>
            <w:sz w:val="20"/>
            <w:szCs w:val="20"/>
          </w:rPr>
          <w:t>s current and past reading, and indicate changes in their interests over time, making these datasets prime targets for recommendation analytics. Further, new interdisciplinary research areas lead to greater challenges for research institutes as they strive to understand dynamic information needs and information-seeking behaviours</w:t>
        </w:r>
        <w:r>
          <w:rPr>
            <w:rFonts w:ascii="Times New Roman" w:hAnsi="Times New Roman" w:cs="Times New Roman"/>
            <w:sz w:val="20"/>
            <w:szCs w:val="20"/>
          </w:rPr>
          <w:t xml:space="preserve">. </w:t>
        </w:r>
        <w:r w:rsidRPr="006F67A8">
          <w:rPr>
            <w:rFonts w:ascii="Times New Roman" w:hAnsi="Times New Roman" w:cs="Times New Roman"/>
            <w:sz w:val="20"/>
            <w:szCs w:val="20"/>
          </w:rPr>
          <w:t>Information specialists need prompt and seamless measurements of researcher</w:t>
        </w:r>
        <w:r>
          <w:rPr>
            <w:rFonts w:ascii="Times New Roman" w:hAnsi="Times New Roman" w:cs="Times New Roman"/>
            <w:sz w:val="20"/>
            <w:szCs w:val="20"/>
          </w:rPr>
          <w:t>’s</w:t>
        </w:r>
        <w:r w:rsidRPr="006F67A8">
          <w:rPr>
            <w:rFonts w:ascii="Times New Roman" w:hAnsi="Times New Roman" w:cs="Times New Roman"/>
            <w:sz w:val="20"/>
            <w:szCs w:val="20"/>
          </w:rPr>
          <w:t xml:space="preserve"> readings </w:t>
        </w:r>
        <w:proofErr w:type="gramStart"/>
        <w:r w:rsidRPr="006F67A8">
          <w:rPr>
            <w:rFonts w:ascii="Times New Roman" w:hAnsi="Times New Roman" w:cs="Times New Roman"/>
            <w:sz w:val="20"/>
            <w:szCs w:val="20"/>
          </w:rPr>
          <w:t>in order to</w:t>
        </w:r>
        <w:proofErr w:type="gramEnd"/>
        <w:r w:rsidRPr="006F67A8">
          <w:rPr>
            <w:rFonts w:ascii="Times New Roman" w:hAnsi="Times New Roman" w:cs="Times New Roman"/>
            <w:sz w:val="20"/>
            <w:szCs w:val="20"/>
          </w:rPr>
          <w:t xml:space="preserve"> make decisions on venue subscriptions, instead of relying blindly on the venue’s impact factor or on user</w:t>
        </w:r>
        <w:r>
          <w:rPr>
            <w:rFonts w:ascii="Times New Roman" w:hAnsi="Times New Roman" w:cs="Times New Roman"/>
            <w:sz w:val="20"/>
            <w:szCs w:val="20"/>
          </w:rPr>
          <w:t>’</w:t>
        </w:r>
        <w:r w:rsidRPr="006F67A8">
          <w:rPr>
            <w:rFonts w:ascii="Times New Roman" w:hAnsi="Times New Roman" w:cs="Times New Roman"/>
            <w:sz w:val="20"/>
            <w:szCs w:val="20"/>
          </w:rPr>
          <w:t xml:space="preserve">s explicit requests. For example, Springer provides its users with a form for recommending journals to librarians (Springer, 2015), but this feedback represents only the interests of the individuals who submit recommendations, rather than providing a picture of the entire constituency’s needs. </w:t>
        </w:r>
      </w:ins>
    </w:p>
    <w:p w14:paraId="2FB0BF9D" w14:textId="77777777" w:rsidR="00DC26DD" w:rsidRDefault="00DC26DD" w:rsidP="00DC26DD">
      <w:pPr>
        <w:jc w:val="both"/>
        <w:rPr>
          <w:ins w:id="30" w:author="RAHUL AGARWAL 150911112" w:date="2018-01-15T20:18:00Z"/>
          <w:rFonts w:ascii="Times New Roman" w:hAnsi="Times New Roman" w:cs="Times New Roman"/>
          <w:sz w:val="20"/>
          <w:szCs w:val="20"/>
        </w:rPr>
      </w:pPr>
      <w:ins w:id="31" w:author="RAHUL AGARWAL 150911112" w:date="2018-01-15T20:18:00Z">
        <w:r w:rsidRPr="006F67A8">
          <w:rPr>
            <w:rFonts w:ascii="Times New Roman" w:hAnsi="Times New Roman" w:cs="Times New Roman"/>
            <w:sz w:val="20"/>
            <w:szCs w:val="20"/>
          </w:rPr>
          <w:t xml:space="preserve"> Let’s verify these t</w:t>
        </w:r>
        <w:r>
          <w:rPr>
            <w:rFonts w:ascii="Times New Roman" w:hAnsi="Times New Roman" w:cs="Times New Roman"/>
            <w:sz w:val="20"/>
            <w:szCs w:val="20"/>
          </w:rPr>
          <w:t>hree</w:t>
        </w:r>
        <w:r w:rsidRPr="006F67A8">
          <w:rPr>
            <w:rFonts w:ascii="Times New Roman" w:hAnsi="Times New Roman" w:cs="Times New Roman"/>
            <w:sz w:val="20"/>
            <w:szCs w:val="20"/>
          </w:rPr>
          <w:t xml:space="preserve"> scenarios</w:t>
        </w:r>
        <w:r>
          <w:rPr>
            <w:rFonts w:ascii="Times New Roman" w:hAnsi="Times New Roman" w:cs="Times New Roman"/>
            <w:sz w:val="20"/>
            <w:szCs w:val="20"/>
          </w:rPr>
          <w:t>:</w:t>
        </w:r>
        <w:r w:rsidRPr="006F67A8">
          <w:rPr>
            <w:rFonts w:ascii="Times New Roman" w:hAnsi="Times New Roman" w:cs="Times New Roman"/>
            <w:sz w:val="20"/>
            <w:szCs w:val="20"/>
          </w:rPr>
          <w:t xml:space="preserve"> 1) An industrious researcher has made a breakthrough in his research area. Consequently, to share his work with other relevant researchers, such an industrious researcher </w:t>
        </w:r>
        <w:r>
          <w:rPr>
            <w:rFonts w:ascii="Times New Roman" w:hAnsi="Times New Roman" w:cs="Times New Roman"/>
            <w:sz w:val="20"/>
            <w:szCs w:val="20"/>
          </w:rPr>
          <w:t>wants</w:t>
        </w:r>
        <w:r w:rsidRPr="006F67A8">
          <w:rPr>
            <w:rFonts w:ascii="Times New Roman" w:hAnsi="Times New Roman" w:cs="Times New Roman"/>
            <w:sz w:val="20"/>
            <w:szCs w:val="20"/>
          </w:rPr>
          <w:t xml:space="preserve"> to find a suitable academic venue (conference). The question is, how he can find the relevant one with significant effects. 2) A junior researcher, i.e. a researcher who is at the initial stage of his research and has few publications, intends to extend his research. But the lack of appropriate academic venue</w:t>
        </w:r>
        <w:r>
          <w:rPr>
            <w:rFonts w:ascii="Times New Roman" w:hAnsi="Times New Roman" w:cs="Times New Roman"/>
            <w:sz w:val="20"/>
            <w:szCs w:val="20"/>
          </w:rPr>
          <w:t>s’</w:t>
        </w:r>
        <w:r w:rsidRPr="006F67A8">
          <w:rPr>
            <w:rFonts w:ascii="Times New Roman" w:hAnsi="Times New Roman" w:cs="Times New Roman"/>
            <w:sz w:val="20"/>
            <w:szCs w:val="20"/>
          </w:rPr>
          <w:t xml:space="preserve"> information is a challenge for him</w:t>
        </w:r>
        <w:r>
          <w:rPr>
            <w:rFonts w:ascii="Times New Roman" w:hAnsi="Times New Roman" w:cs="Times New Roman"/>
            <w:sz w:val="20"/>
            <w:szCs w:val="20"/>
          </w:rPr>
          <w:t xml:space="preserve"> or her</w:t>
        </w:r>
        <w:r w:rsidRPr="006F67A8">
          <w:rPr>
            <w:rFonts w:ascii="Times New Roman" w:hAnsi="Times New Roman" w:cs="Times New Roman"/>
            <w:sz w:val="20"/>
            <w:szCs w:val="20"/>
          </w:rPr>
          <w:t xml:space="preserve"> to find relevant venue to consider and publish </w:t>
        </w:r>
        <w:r>
          <w:rPr>
            <w:rFonts w:ascii="Times New Roman" w:hAnsi="Times New Roman" w:cs="Times New Roman"/>
            <w:sz w:val="20"/>
            <w:szCs w:val="20"/>
          </w:rPr>
          <w:t>the</w:t>
        </w:r>
        <w:r w:rsidRPr="006F67A8">
          <w:rPr>
            <w:rFonts w:ascii="Times New Roman" w:hAnsi="Times New Roman" w:cs="Times New Roman"/>
            <w:sz w:val="20"/>
            <w:szCs w:val="20"/>
          </w:rPr>
          <w:t xml:space="preserve"> manuscript. 3) Additionally, although a veteran researcher knows his research area well, he may need a solution relating to</w:t>
        </w:r>
        <w:r>
          <w:rPr>
            <w:rFonts w:ascii="Times New Roman" w:hAnsi="Times New Roman" w:cs="Times New Roman"/>
            <w:sz w:val="20"/>
            <w:szCs w:val="20"/>
          </w:rPr>
          <w:t xml:space="preserve"> a</w:t>
        </w:r>
        <w:r w:rsidRPr="006F67A8">
          <w:rPr>
            <w:rFonts w:ascii="Times New Roman" w:hAnsi="Times New Roman" w:cs="Times New Roman"/>
            <w:sz w:val="20"/>
            <w:szCs w:val="20"/>
          </w:rPr>
          <w:t xml:space="preserve"> cross field venue recommendation.</w:t>
        </w:r>
        <w:r>
          <w:rPr>
            <w:rFonts w:ascii="Times New Roman" w:hAnsi="Times New Roman" w:cs="Times New Roman"/>
            <w:sz w:val="20"/>
            <w:szCs w:val="20"/>
          </w:rPr>
          <w:t xml:space="preserve"> </w:t>
        </w:r>
      </w:ins>
    </w:p>
    <w:p w14:paraId="2AB3C66C" w14:textId="77777777" w:rsidR="00DC26DD" w:rsidRPr="006F67A8" w:rsidRDefault="00DC26DD" w:rsidP="00DC26DD">
      <w:pPr>
        <w:jc w:val="both"/>
        <w:rPr>
          <w:ins w:id="32" w:author="RAHUL AGARWAL 150911112" w:date="2018-01-15T20:18:00Z"/>
          <w:rFonts w:ascii="Times New Roman" w:hAnsi="Times New Roman" w:cs="Times New Roman"/>
          <w:sz w:val="20"/>
          <w:szCs w:val="20"/>
        </w:rPr>
      </w:pPr>
      <w:proofErr w:type="gramStart"/>
      <w:ins w:id="33" w:author="RAHUL AGARWAL 150911112" w:date="2018-01-15T20:18:00Z">
        <w:r w:rsidRPr="006F67A8">
          <w:rPr>
            <w:rFonts w:ascii="Times New Roman" w:hAnsi="Times New Roman" w:cs="Times New Roman"/>
            <w:sz w:val="20"/>
            <w:szCs w:val="20"/>
          </w:rPr>
          <w:t>A number of</w:t>
        </w:r>
        <w:proofErr w:type="gramEnd"/>
        <w:r w:rsidRPr="006F67A8">
          <w:rPr>
            <w:rFonts w:ascii="Times New Roman" w:hAnsi="Times New Roman" w:cs="Times New Roman"/>
            <w:sz w:val="20"/>
            <w:szCs w:val="20"/>
          </w:rPr>
          <w:t xml:space="preserve"> online services provide collections of venues in an attempt to alleviate some of these problems. For example, the HCI Bibliography (Perlman, 1991) is a specialized bibliographic database on Human-Computer Interaction. </w:t>
        </w:r>
        <w:r>
          <w:rPr>
            <w:rFonts w:ascii="Times New Roman" w:hAnsi="Times New Roman" w:cs="Times New Roman"/>
            <w:sz w:val="20"/>
            <w:szCs w:val="20"/>
          </w:rPr>
          <w:t>‘</w:t>
        </w:r>
        <w:proofErr w:type="spellStart"/>
        <w:r w:rsidRPr="006F67A8">
          <w:rPr>
            <w:rFonts w:ascii="Times New Roman" w:hAnsi="Times New Roman" w:cs="Times New Roman"/>
            <w:sz w:val="20"/>
            <w:szCs w:val="20"/>
          </w:rPr>
          <w:t>AllConferences</w:t>
        </w:r>
        <w:proofErr w:type="spellEnd"/>
        <w:r>
          <w:rPr>
            <w:rFonts w:ascii="Times New Roman" w:hAnsi="Times New Roman" w:cs="Times New Roman"/>
            <w:sz w:val="20"/>
            <w:szCs w:val="20"/>
          </w:rPr>
          <w:t>’</w:t>
        </w:r>
        <w:r w:rsidRPr="006F67A8">
          <w:rPr>
            <w:rFonts w:ascii="Times New Roman" w:hAnsi="Times New Roman" w:cs="Times New Roman"/>
            <w:sz w:val="20"/>
            <w:szCs w:val="20"/>
          </w:rPr>
          <w:t xml:space="preserve"> and </w:t>
        </w:r>
        <w:r>
          <w:rPr>
            <w:rFonts w:ascii="Times New Roman" w:hAnsi="Times New Roman" w:cs="Times New Roman"/>
            <w:sz w:val="20"/>
            <w:szCs w:val="20"/>
          </w:rPr>
          <w:t>‘</w:t>
        </w:r>
        <w:proofErr w:type="spellStart"/>
        <w:r w:rsidRPr="006F67A8">
          <w:rPr>
            <w:rFonts w:ascii="Times New Roman" w:hAnsi="Times New Roman" w:cs="Times New Roman"/>
            <w:sz w:val="20"/>
            <w:szCs w:val="20"/>
          </w:rPr>
          <w:t>Lanyrd</w:t>
        </w:r>
        <w:proofErr w:type="spellEnd"/>
        <w:r>
          <w:rPr>
            <w:rFonts w:ascii="Times New Roman" w:hAnsi="Times New Roman" w:cs="Times New Roman"/>
            <w:sz w:val="20"/>
            <w:szCs w:val="20"/>
          </w:rPr>
          <w:t>’</w:t>
        </w:r>
        <w:r w:rsidRPr="006F67A8">
          <w:rPr>
            <w:rFonts w:ascii="Times New Roman" w:hAnsi="Times New Roman" w:cs="Times New Roman"/>
            <w:sz w:val="20"/>
            <w:szCs w:val="20"/>
          </w:rPr>
          <w:t xml:space="preserve"> are global conference and event directories. Conference Alerts, </w:t>
        </w:r>
        <w:proofErr w:type="spellStart"/>
        <w:r w:rsidRPr="006F67A8">
          <w:rPr>
            <w:rFonts w:ascii="Times New Roman" w:hAnsi="Times New Roman" w:cs="Times New Roman"/>
            <w:sz w:val="20"/>
            <w:szCs w:val="20"/>
          </w:rPr>
          <w:t>EventSeer</w:t>
        </w:r>
        <w:proofErr w:type="spellEnd"/>
        <w:r w:rsidRPr="006F67A8">
          <w:rPr>
            <w:rFonts w:ascii="Times New Roman" w:hAnsi="Times New Roman" w:cs="Times New Roman"/>
            <w:sz w:val="20"/>
            <w:szCs w:val="20"/>
          </w:rPr>
          <w:t xml:space="preserve">, and </w:t>
        </w:r>
        <w:proofErr w:type="spellStart"/>
        <w:r w:rsidRPr="006F67A8">
          <w:rPr>
            <w:rFonts w:ascii="Times New Roman" w:hAnsi="Times New Roman" w:cs="Times New Roman"/>
            <w:sz w:val="20"/>
            <w:szCs w:val="20"/>
          </w:rPr>
          <w:t>WikiCFP</w:t>
        </w:r>
        <w:proofErr w:type="spellEnd"/>
        <w:r w:rsidRPr="006F67A8">
          <w:rPr>
            <w:rFonts w:ascii="Times New Roman" w:hAnsi="Times New Roman" w:cs="Times New Roman"/>
            <w:sz w:val="20"/>
            <w:szCs w:val="20"/>
          </w:rPr>
          <w:t xml:space="preserve"> provide notifications of upcoming academic events based on keywords.</w:t>
        </w:r>
        <w:r>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ConfSearch</w:t>
        </w:r>
        <w:proofErr w:type="spellEnd"/>
        <w:r w:rsidRPr="006F67A8">
          <w:rPr>
            <w:rFonts w:ascii="Times New Roman" w:hAnsi="Times New Roman" w:cs="Times New Roman"/>
            <w:sz w:val="20"/>
            <w:szCs w:val="20"/>
          </w:rPr>
          <w:t xml:space="preserve"> (Kuhn &amp;</w:t>
        </w:r>
        <w:proofErr w:type="spellStart"/>
        <w:r w:rsidRPr="006F67A8">
          <w:rPr>
            <w:rFonts w:ascii="Times New Roman" w:hAnsi="Times New Roman" w:cs="Times New Roman"/>
            <w:sz w:val="20"/>
            <w:szCs w:val="20"/>
          </w:rPr>
          <w:t>Wattenhofer</w:t>
        </w:r>
        <w:proofErr w:type="spellEnd"/>
        <w:r w:rsidRPr="006F67A8">
          <w:rPr>
            <w:rFonts w:ascii="Times New Roman" w:hAnsi="Times New Roman" w:cs="Times New Roman"/>
            <w:sz w:val="20"/>
            <w:szCs w:val="20"/>
          </w:rPr>
          <w:t xml:space="preserve">, 2008) enables researchers to search for computer science conferences using keywords, related conferences, and authors. </w:t>
        </w:r>
        <w:proofErr w:type="spellStart"/>
        <w:r w:rsidRPr="006F67A8">
          <w:rPr>
            <w:rFonts w:ascii="Times New Roman" w:hAnsi="Times New Roman" w:cs="Times New Roman"/>
            <w:sz w:val="20"/>
            <w:szCs w:val="20"/>
          </w:rPr>
          <w:t>ConfAssist</w:t>
        </w:r>
        <w:proofErr w:type="spellEnd"/>
        <w:r w:rsidRPr="006F67A8">
          <w:rPr>
            <w:rFonts w:ascii="Times New Roman" w:hAnsi="Times New Roman" w:cs="Times New Roman"/>
            <w:sz w:val="20"/>
            <w:szCs w:val="20"/>
          </w:rPr>
          <w:t xml:space="preserve"> (Singh, </w:t>
        </w:r>
        <w:proofErr w:type="spellStart"/>
        <w:proofErr w:type="gramStart"/>
        <w:r w:rsidRPr="006F67A8">
          <w:rPr>
            <w:rFonts w:ascii="Times New Roman" w:hAnsi="Times New Roman" w:cs="Times New Roman"/>
            <w:sz w:val="20"/>
            <w:szCs w:val="20"/>
          </w:rPr>
          <w:t>Chakraborty,Mukherjee</w:t>
        </w:r>
        <w:proofErr w:type="spellEnd"/>
        <w:proofErr w:type="gramEnd"/>
        <w:r w:rsidRPr="006F67A8">
          <w:rPr>
            <w:rFonts w:ascii="Times New Roman" w:hAnsi="Times New Roman" w:cs="Times New Roman"/>
            <w:sz w:val="20"/>
            <w:szCs w:val="20"/>
          </w:rPr>
          <w:t>, &amp;Goyal, 2016) classifies conferences as top-tier or not.</w:t>
        </w:r>
      </w:ins>
    </w:p>
    <w:p w14:paraId="4DCFF5A6" w14:textId="77777777" w:rsidR="00DC26DD" w:rsidRPr="006F67A8" w:rsidRDefault="00DC26DD" w:rsidP="00DC26DD">
      <w:pPr>
        <w:spacing w:after="0"/>
        <w:jc w:val="both"/>
        <w:rPr>
          <w:ins w:id="34" w:author="RAHUL AGARWAL 150911112" w:date="2018-01-15T20:18:00Z"/>
          <w:rFonts w:ascii="Times New Roman" w:hAnsi="Times New Roman" w:cs="Times New Roman"/>
          <w:sz w:val="20"/>
          <w:szCs w:val="20"/>
          <w:lang w:val="en-US"/>
        </w:rPr>
      </w:pPr>
      <w:ins w:id="35" w:author="RAHUL AGARWAL 150911112" w:date="2018-01-15T20:18:00Z">
        <w:r w:rsidRPr="006F67A8">
          <w:rPr>
            <w:rFonts w:ascii="Times New Roman" w:hAnsi="Times New Roman" w:cs="Times New Roman"/>
            <w:sz w:val="20"/>
            <w:szCs w:val="20"/>
            <w:lang w:val="en-US"/>
          </w:rPr>
          <w:t>To recommend a suitable venue to researchers at the early stage of the paper being written is such a challenging task. Most of the traditional systems use the concept of co-authors past publications along with the concept of random walk model to do the above task. But to recommend relevant venues for a junior researcher who does not</w:t>
        </w:r>
        <w:r>
          <w:rPr>
            <w:rFonts w:ascii="Times New Roman" w:hAnsi="Times New Roman" w:cs="Times New Roman"/>
            <w:sz w:val="20"/>
            <w:szCs w:val="20"/>
            <w:lang w:val="en-US"/>
          </w:rPr>
          <w:t xml:space="preserve"> have</w:t>
        </w:r>
        <w:r w:rsidRPr="006F67A8">
          <w:rPr>
            <w:rFonts w:ascii="Times New Roman" w:hAnsi="Times New Roman" w:cs="Times New Roman"/>
            <w:sz w:val="20"/>
            <w:szCs w:val="20"/>
            <w:lang w:val="en-US"/>
          </w:rPr>
          <w:t xml:space="preserve"> a single publication and without considering the full content of the written paper is a tedious task.</w:t>
        </w:r>
      </w:ins>
    </w:p>
    <w:p w14:paraId="3E0FC808" w14:textId="77777777" w:rsidR="00DC26DD" w:rsidRPr="006F67A8" w:rsidRDefault="00DC26DD" w:rsidP="00DC26DD">
      <w:pPr>
        <w:jc w:val="both"/>
        <w:rPr>
          <w:ins w:id="36" w:author="RAHUL AGARWAL 150911112" w:date="2018-01-15T20:18:00Z"/>
          <w:rFonts w:ascii="Times New Roman" w:hAnsi="Times New Roman" w:cs="Times New Roman"/>
          <w:sz w:val="20"/>
          <w:szCs w:val="20"/>
          <w:lang w:val="en-US"/>
        </w:rPr>
      </w:pPr>
      <w:ins w:id="37" w:author="RAHUL AGARWAL 150911112" w:date="2018-01-15T20:18:00Z">
        <w:r w:rsidRPr="006F67A8">
          <w:rPr>
            <w:rFonts w:ascii="Times New Roman" w:hAnsi="Times New Roman" w:cs="Times New Roman"/>
            <w:sz w:val="20"/>
            <w:szCs w:val="20"/>
            <w:lang w:val="en-US"/>
          </w:rPr>
          <w:t>In this work, we propose a novel solution</w:t>
        </w:r>
        <w:r>
          <w:rPr>
            <w:rFonts w:ascii="Times New Roman" w:hAnsi="Times New Roman" w:cs="Times New Roman"/>
            <w:sz w:val="20"/>
            <w:szCs w:val="20"/>
            <w:lang w:val="en-US"/>
          </w:rPr>
          <w:t>, i.e.,</w:t>
        </w:r>
        <w:r w:rsidRPr="006F67A8">
          <w:rPr>
            <w:rFonts w:ascii="Times New Roman" w:hAnsi="Times New Roman" w:cs="Times New Roman"/>
            <w:sz w:val="20"/>
            <w:szCs w:val="20"/>
            <w:lang w:val="en-US"/>
          </w:rPr>
          <w:t xml:space="preserve"> a social network analysis based scholarly venue recommender system (SNAVER) for the task of venues recommendation. It is developed based on the recent advance of social network analysis, which is further extended to</w:t>
        </w:r>
        <w:r>
          <w:rPr>
            <w:rFonts w:ascii="Times New Roman" w:hAnsi="Times New Roman" w:cs="Times New Roman"/>
            <w:sz w:val="20"/>
            <w:szCs w:val="20"/>
            <w:lang w:val="en-US"/>
          </w:rPr>
          <w:t xml:space="preserve"> the</w:t>
        </w:r>
        <w:r w:rsidRPr="006F67A8">
          <w:rPr>
            <w:rFonts w:ascii="Times New Roman" w:hAnsi="Times New Roman" w:cs="Times New Roman"/>
            <w:sz w:val="20"/>
            <w:szCs w:val="20"/>
            <w:lang w:val="en-US"/>
          </w:rPr>
          <w:t xml:space="preserve"> model </w:t>
        </w:r>
        <w:r>
          <w:rPr>
            <w:rFonts w:ascii="Times New Roman" w:hAnsi="Times New Roman" w:cs="Times New Roman"/>
            <w:sz w:val="20"/>
            <w:szCs w:val="20"/>
            <w:lang w:val="en-US"/>
          </w:rPr>
          <w:t>of</w:t>
        </w:r>
        <w:r w:rsidRPr="006F67A8">
          <w:rPr>
            <w:rFonts w:ascii="Times New Roman" w:hAnsi="Times New Roman" w:cs="Times New Roman"/>
            <w:sz w:val="20"/>
            <w:szCs w:val="20"/>
            <w:lang w:val="en-US"/>
          </w:rPr>
          <w:t xml:space="preserve"> context similarities by combining with the topic modeling and factorization techniques. We entail a few key technical components of our SNAVER as follows.</w:t>
        </w:r>
      </w:ins>
    </w:p>
    <w:p w14:paraId="7E79B5DE" w14:textId="77777777" w:rsidR="00DC26DD" w:rsidRPr="006F67A8" w:rsidRDefault="00DC26DD" w:rsidP="00DC26DD">
      <w:pPr>
        <w:numPr>
          <w:ilvl w:val="0"/>
          <w:numId w:val="9"/>
        </w:numPr>
        <w:spacing w:after="0"/>
        <w:jc w:val="both"/>
        <w:rPr>
          <w:ins w:id="38" w:author="RAHUL AGARWAL 150911112" w:date="2018-01-15T20:18:00Z"/>
          <w:rFonts w:ascii="Times New Roman" w:hAnsi="Times New Roman" w:cs="Times New Roman"/>
          <w:sz w:val="20"/>
          <w:szCs w:val="20"/>
          <w:lang w:val="en-US"/>
        </w:rPr>
      </w:pPr>
      <w:ins w:id="39" w:author="RAHUL AGARWAL 150911112" w:date="2018-01-15T20:18:00Z">
        <w:r w:rsidRPr="006F67A8">
          <w:rPr>
            <w:rFonts w:ascii="Times New Roman" w:hAnsi="Times New Roman" w:cs="Times New Roman"/>
            <w:sz w:val="20"/>
            <w:szCs w:val="20"/>
            <w:lang w:val="en-US"/>
          </w:rPr>
          <w:t xml:space="preserve">For the modelling of information domain, we build a citation network to examine </w:t>
        </w:r>
        <w:r w:rsidRPr="006F67A8">
          <w:rPr>
            <w:rFonts w:ascii="Times New Roman" w:hAnsi="Times New Roman" w:cs="Times New Roman"/>
            <w:sz w:val="20"/>
            <w:szCs w:val="20"/>
          </w:rPr>
          <w:t xml:space="preserve">the importance of each candidate paper through various centrality measures like </w:t>
        </w:r>
        <w:r w:rsidRPr="006F67A8">
          <w:rPr>
            <w:rFonts w:ascii="Times New Roman" w:hAnsi="Times New Roman" w:cs="Times New Roman"/>
            <w:sz w:val="20"/>
            <w:szCs w:val="20"/>
            <w:lang w:val="en-US"/>
          </w:rPr>
          <w:t>betweenness, closeness, degree, eigenvector, HITS score etc.</w:t>
        </w:r>
      </w:ins>
    </w:p>
    <w:p w14:paraId="1E42F31F" w14:textId="77777777" w:rsidR="00DC26DD" w:rsidRPr="00CB51A7" w:rsidRDefault="00DC26DD" w:rsidP="00DC26DD">
      <w:pPr>
        <w:numPr>
          <w:ilvl w:val="0"/>
          <w:numId w:val="9"/>
        </w:numPr>
        <w:spacing w:after="0"/>
        <w:jc w:val="both"/>
        <w:rPr>
          <w:ins w:id="40" w:author="RAHUL AGARWAL 150911112" w:date="2018-01-15T20:18:00Z"/>
          <w:rFonts w:ascii="Times New Roman" w:hAnsi="Times New Roman" w:cs="Times New Roman"/>
          <w:sz w:val="20"/>
          <w:szCs w:val="20"/>
          <w:highlight w:val="yellow"/>
          <w:lang w:val="en-US"/>
        </w:rPr>
      </w:pPr>
      <w:ins w:id="41" w:author="RAHUL AGARWAL 150911112" w:date="2018-01-15T20:18:00Z">
        <w:r w:rsidRPr="006F67A8">
          <w:rPr>
            <w:rFonts w:ascii="Times New Roman" w:hAnsi="Times New Roman" w:cs="Times New Roman"/>
            <w:sz w:val="20"/>
            <w:szCs w:val="20"/>
          </w:rPr>
          <w:t xml:space="preserve">We are also measuring the bibliographic coupling (BC) and co-citation score (CC) to check how strongly the </w:t>
        </w:r>
        <w:r w:rsidRPr="00CB51A7">
          <w:rPr>
            <w:rFonts w:ascii="Times New Roman" w:hAnsi="Times New Roman" w:cs="Times New Roman"/>
            <w:sz w:val="20"/>
            <w:szCs w:val="20"/>
          </w:rPr>
          <w:t>seed paper (input paper)</w:t>
        </w:r>
        <w:r w:rsidRPr="006F67A8">
          <w:rPr>
            <w:rFonts w:ascii="Times New Roman" w:hAnsi="Times New Roman" w:cs="Times New Roman"/>
            <w:sz w:val="20"/>
            <w:szCs w:val="20"/>
          </w:rPr>
          <w:t xml:space="preserve"> is related with other papers after introducing a new distance measure addition to the above scores. Bibliographic coupling is a measure of the similarity between two papers that refer to the same paper, whereas co-citation is the similarity measure for two papers cited together by other papers. </w:t>
        </w:r>
        <w:r w:rsidRPr="00CB51A7">
          <w:rPr>
            <w:rFonts w:ascii="Times New Roman" w:hAnsi="Times New Roman" w:cs="Times New Roman"/>
            <w:sz w:val="20"/>
            <w:szCs w:val="20"/>
            <w:highlight w:val="yellow"/>
          </w:rPr>
          <w:t>We are dividing the sum of above two scores with the distance of the corresponding paper from the seed paper.</w:t>
        </w:r>
      </w:ins>
    </w:p>
    <w:p w14:paraId="0975AE47" w14:textId="77777777" w:rsidR="00DC26DD" w:rsidRPr="006F67A8" w:rsidRDefault="00DC26DD" w:rsidP="00DC26DD">
      <w:pPr>
        <w:numPr>
          <w:ilvl w:val="0"/>
          <w:numId w:val="9"/>
        </w:numPr>
        <w:spacing w:after="0"/>
        <w:jc w:val="both"/>
        <w:rPr>
          <w:ins w:id="42" w:author="RAHUL AGARWAL 150911112" w:date="2018-01-15T20:18:00Z"/>
          <w:rFonts w:ascii="Times New Roman" w:hAnsi="Times New Roman" w:cs="Times New Roman"/>
          <w:sz w:val="20"/>
          <w:szCs w:val="20"/>
          <w:lang w:val="en-US"/>
        </w:rPr>
      </w:pPr>
      <w:ins w:id="43" w:author="RAHUL AGARWAL 150911112" w:date="2018-01-15T20:18:00Z">
        <w:r w:rsidRPr="006F67A8">
          <w:rPr>
            <w:rFonts w:ascii="Times New Roman" w:hAnsi="Times New Roman" w:cs="Times New Roman"/>
            <w:sz w:val="20"/>
            <w:szCs w:val="20"/>
          </w:rPr>
          <w:lastRenderedPageBreak/>
          <w:t xml:space="preserve"> For topic modelling, we build a context </w:t>
        </w:r>
        <w:r w:rsidRPr="006F67A8">
          <w:rPr>
            <w:rFonts w:ascii="Times New Roman" w:hAnsi="Times New Roman" w:cs="Times New Roman"/>
            <w:sz w:val="20"/>
            <w:szCs w:val="20"/>
            <w:lang w:val="en-US"/>
          </w:rPr>
          <w:t xml:space="preserve">aware recommender based on title, keywords and abstract similarities. To fully exploit the </w:t>
        </w:r>
        <w:r>
          <w:rPr>
            <w:rFonts w:ascii="Times New Roman" w:hAnsi="Times New Roman" w:cs="Times New Roman"/>
            <w:sz w:val="20"/>
            <w:szCs w:val="20"/>
            <w:lang w:val="en-US"/>
          </w:rPr>
          <w:t xml:space="preserve">abstract </w:t>
        </w:r>
        <w:r w:rsidRPr="006F67A8">
          <w:rPr>
            <w:rFonts w:ascii="Times New Roman" w:hAnsi="Times New Roman" w:cs="Times New Roman"/>
            <w:sz w:val="20"/>
            <w:szCs w:val="20"/>
            <w:lang w:val="en-US"/>
          </w:rPr>
          <w:t xml:space="preserve">similarities of seed paper with all other papers two types of methods namely LDA similarity measure and Non-Negative Matrix factorization has been used. Later </w:t>
        </w:r>
        <w:proofErr w:type="gramStart"/>
        <w:r w:rsidRPr="006F67A8">
          <w:rPr>
            <w:rFonts w:ascii="Times New Roman" w:hAnsi="Times New Roman" w:cs="Times New Roman"/>
            <w:sz w:val="20"/>
            <w:szCs w:val="20"/>
            <w:lang w:val="en-US"/>
          </w:rPr>
          <w:t>on</w:t>
        </w:r>
        <w:proofErr w:type="gramEnd"/>
        <w:r w:rsidRPr="006F67A8">
          <w:rPr>
            <w:rFonts w:ascii="Times New Roman" w:hAnsi="Times New Roman" w:cs="Times New Roman"/>
            <w:sz w:val="20"/>
            <w:szCs w:val="20"/>
            <w:lang w:val="en-US"/>
          </w:rPr>
          <w:t xml:space="preserve"> we integrat</w:t>
        </w:r>
        <w:r>
          <w:rPr>
            <w:rFonts w:ascii="Times New Roman" w:hAnsi="Times New Roman" w:cs="Times New Roman"/>
            <w:sz w:val="20"/>
            <w:szCs w:val="20"/>
            <w:lang w:val="en-US"/>
          </w:rPr>
          <w:t>e</w:t>
        </w:r>
        <w:r w:rsidRPr="006F67A8">
          <w:rPr>
            <w:rFonts w:ascii="Times New Roman" w:hAnsi="Times New Roman" w:cs="Times New Roman"/>
            <w:sz w:val="20"/>
            <w:szCs w:val="20"/>
            <w:lang w:val="en-US"/>
          </w:rPr>
          <w:t xml:space="preserve"> the results from both the techniques to enhance the topic modeling.</w:t>
        </w:r>
      </w:ins>
    </w:p>
    <w:p w14:paraId="02AB8E3F" w14:textId="77777777" w:rsidR="00DC26DD" w:rsidRPr="006F67A8" w:rsidRDefault="00DC26DD" w:rsidP="00DC26DD">
      <w:pPr>
        <w:numPr>
          <w:ilvl w:val="0"/>
          <w:numId w:val="9"/>
        </w:numPr>
        <w:spacing w:after="0"/>
        <w:jc w:val="both"/>
        <w:rPr>
          <w:ins w:id="44" w:author="RAHUL AGARWAL 150911112" w:date="2018-01-15T20:18:00Z"/>
          <w:rFonts w:ascii="Times New Roman" w:hAnsi="Times New Roman" w:cs="Times New Roman"/>
          <w:sz w:val="20"/>
          <w:szCs w:val="20"/>
          <w:lang w:val="en-US"/>
        </w:rPr>
      </w:pPr>
      <w:ins w:id="45" w:author="RAHUL AGARWAL 150911112" w:date="2018-01-15T20:18:00Z">
        <w:r w:rsidRPr="006F67A8">
          <w:rPr>
            <w:rFonts w:ascii="Times New Roman" w:hAnsi="Times New Roman" w:cs="Times New Roman"/>
            <w:bCs/>
            <w:sz w:val="20"/>
            <w:szCs w:val="20"/>
          </w:rPr>
          <w:t xml:space="preserve">Main path analysis </w:t>
        </w:r>
        <w:proofErr w:type="gramStart"/>
        <w:r w:rsidRPr="006F67A8">
          <w:rPr>
            <w:rFonts w:ascii="Times New Roman" w:hAnsi="Times New Roman" w:cs="Times New Roman"/>
            <w:bCs/>
            <w:sz w:val="20"/>
            <w:szCs w:val="20"/>
          </w:rPr>
          <w:t>is capable of tracing</w:t>
        </w:r>
        <w:proofErr w:type="gramEnd"/>
        <w:r w:rsidRPr="006F67A8">
          <w:rPr>
            <w:rFonts w:ascii="Times New Roman" w:hAnsi="Times New Roman" w:cs="Times New Roman"/>
            <w:bCs/>
            <w:sz w:val="20"/>
            <w:szCs w:val="20"/>
          </w:rPr>
          <w:t xml:space="preserve"> the most significant paths in a citation network and is commonly used to trace the development trajectory of a research field</w:t>
        </w:r>
        <w:r w:rsidRPr="006F67A8">
          <w:rPr>
            <w:rFonts w:ascii="Times New Roman" w:hAnsi="Times New Roman" w:cs="Times New Roman"/>
            <w:sz w:val="20"/>
            <w:szCs w:val="20"/>
            <w:lang w:val="en-US"/>
          </w:rPr>
          <w:t>. So finally, to analyze a satellite view of a given citation network main path analysis has been experimented to identi</w:t>
        </w:r>
        <w:r>
          <w:rPr>
            <w:rFonts w:ascii="Times New Roman" w:hAnsi="Times New Roman" w:cs="Times New Roman"/>
            <w:sz w:val="20"/>
            <w:szCs w:val="20"/>
            <w:lang w:val="en-US"/>
          </w:rPr>
          <w:t>fy</w:t>
        </w:r>
        <w:r w:rsidRPr="006F67A8">
          <w:rPr>
            <w:rFonts w:ascii="Times New Roman" w:hAnsi="Times New Roman" w:cs="Times New Roman"/>
            <w:sz w:val="20"/>
            <w:szCs w:val="20"/>
            <w:lang w:val="en-US"/>
          </w:rPr>
          <w:t xml:space="preserve"> the key route via </w:t>
        </w:r>
        <w:proofErr w:type="spellStart"/>
        <w:r w:rsidRPr="006F67A8">
          <w:rPr>
            <w:rFonts w:ascii="Times New Roman" w:hAnsi="Times New Roman" w:cs="Times New Roman"/>
            <w:sz w:val="20"/>
            <w:szCs w:val="20"/>
            <w:lang w:val="en-US"/>
          </w:rPr>
          <w:t>pajek</w:t>
        </w:r>
        <w:proofErr w:type="spellEnd"/>
        <w:r w:rsidRPr="006F67A8">
          <w:rPr>
            <w:rFonts w:ascii="Times New Roman" w:hAnsi="Times New Roman" w:cs="Times New Roman"/>
            <w:sz w:val="20"/>
            <w:szCs w:val="20"/>
            <w:lang w:val="en-US"/>
          </w:rPr>
          <w:t xml:space="preserve"> tool. </w:t>
        </w:r>
        <w:r w:rsidRPr="006F67A8">
          <w:rPr>
            <w:rFonts w:ascii="Times New Roman" w:hAnsi="Times New Roman" w:cs="Times New Roman"/>
            <w:bCs/>
            <w:sz w:val="20"/>
            <w:szCs w:val="20"/>
          </w:rPr>
          <w:t xml:space="preserve">Key-route search is designed to avoid the problem of missing significant links in both the local and global search. </w:t>
        </w:r>
      </w:ins>
    </w:p>
    <w:p w14:paraId="0A7CC010" w14:textId="77777777" w:rsidR="00DC26DD" w:rsidRDefault="00DC26DD" w:rsidP="00DC26DD">
      <w:pPr>
        <w:spacing w:after="0" w:line="240" w:lineRule="auto"/>
        <w:jc w:val="both"/>
        <w:rPr>
          <w:ins w:id="46" w:author="RAHUL AGARWAL 150911112" w:date="2018-01-15T20:18:00Z"/>
          <w:rFonts w:ascii="Times New Roman" w:hAnsi="Times New Roman" w:cs="Times New Roman"/>
          <w:sz w:val="20"/>
          <w:szCs w:val="20"/>
          <w:lang w:val="en-US"/>
        </w:rPr>
      </w:pPr>
      <w:ins w:id="47" w:author="RAHUL AGARWAL 150911112" w:date="2018-01-15T20:18:00Z">
        <w:r w:rsidRPr="006F67A8">
          <w:rPr>
            <w:rFonts w:ascii="Times New Roman" w:hAnsi="Times New Roman" w:cs="Times New Roman"/>
            <w:sz w:val="20"/>
            <w:szCs w:val="20"/>
            <w:lang w:val="en-US"/>
          </w:rPr>
          <w:t xml:space="preserve">To sum up, the key contributions of this work are: </w:t>
        </w:r>
      </w:ins>
    </w:p>
    <w:p w14:paraId="6EE0C9A1" w14:textId="77777777" w:rsidR="00DC26DD" w:rsidRPr="00696765" w:rsidRDefault="00DC26DD" w:rsidP="00DC26DD">
      <w:pPr>
        <w:numPr>
          <w:ilvl w:val="0"/>
          <w:numId w:val="9"/>
        </w:numPr>
        <w:spacing w:after="0" w:line="240" w:lineRule="auto"/>
        <w:jc w:val="both"/>
        <w:rPr>
          <w:ins w:id="48" w:author="RAHUL AGARWAL 150911112" w:date="2018-01-15T20:18:00Z"/>
          <w:rFonts w:ascii="Times New Roman" w:hAnsi="Times New Roman" w:cs="Times New Roman"/>
          <w:sz w:val="20"/>
          <w:szCs w:val="20"/>
          <w:lang w:val="en-US"/>
        </w:rPr>
      </w:pPr>
      <w:ins w:id="49" w:author="RAHUL AGARWAL 150911112" w:date="2018-01-15T20:18:00Z">
        <w:r w:rsidRPr="006F67A8">
          <w:rPr>
            <w:rFonts w:ascii="Times New Roman" w:hAnsi="Times New Roman" w:cs="Times New Roman"/>
            <w:i/>
            <w:sz w:val="20"/>
            <w:szCs w:val="20"/>
            <w:lang w:val="en-US"/>
          </w:rPr>
          <w:t>Venues recommendation without past publication (VRWP):</w:t>
        </w:r>
        <w:r w:rsidRPr="006F67A8">
          <w:rPr>
            <w:rFonts w:ascii="Times New Roman" w:hAnsi="Times New Roman" w:cs="Times New Roman"/>
            <w:sz w:val="20"/>
            <w:szCs w:val="20"/>
            <w:lang w:val="en-US"/>
          </w:rPr>
          <w:t xml:space="preserve"> </w:t>
        </w:r>
        <w:r>
          <w:rPr>
            <w:rFonts w:ascii="Times New Roman" w:hAnsi="Times New Roman" w:cs="Times New Roman"/>
            <w:sz w:val="20"/>
            <w:szCs w:val="20"/>
            <w:lang w:val="en-US"/>
          </w:rPr>
          <w:t>we</w:t>
        </w:r>
        <w:r w:rsidRPr="006F67A8">
          <w:rPr>
            <w:rFonts w:ascii="Times New Roman" w:hAnsi="Times New Roman" w:cs="Times New Roman"/>
            <w:sz w:val="20"/>
            <w:szCs w:val="20"/>
            <w:lang w:val="en-US"/>
          </w:rPr>
          <w:t xml:space="preserve"> address the issue of cold start problem in venue recommender system</w:t>
        </w:r>
        <w:r>
          <w:rPr>
            <w:rFonts w:ascii="Times New Roman" w:hAnsi="Times New Roman" w:cs="Times New Roman"/>
            <w:sz w:val="20"/>
            <w:szCs w:val="20"/>
            <w:lang w:val="en-US"/>
          </w:rPr>
          <w:t>. R</w:t>
        </w:r>
        <w:r w:rsidRPr="006F67A8">
          <w:rPr>
            <w:rFonts w:ascii="Times New Roman" w:hAnsi="Times New Roman" w:cs="Times New Roman"/>
            <w:sz w:val="20"/>
            <w:szCs w:val="20"/>
            <w:lang w:val="en-US"/>
          </w:rPr>
          <w:t>ecommend</w:t>
        </w:r>
        <w:r>
          <w:rPr>
            <w:rFonts w:ascii="Times New Roman" w:hAnsi="Times New Roman" w:cs="Times New Roman"/>
            <w:sz w:val="20"/>
            <w:szCs w:val="20"/>
            <w:lang w:val="en-US"/>
          </w:rPr>
          <w:t>ation of</w:t>
        </w:r>
        <w:r w:rsidRPr="006F67A8">
          <w:rPr>
            <w:rFonts w:ascii="Times New Roman" w:hAnsi="Times New Roman" w:cs="Times New Roman"/>
            <w:sz w:val="20"/>
            <w:szCs w:val="20"/>
            <w:lang w:val="en-US"/>
          </w:rPr>
          <w:t xml:space="preserve"> relevant venues to target researchers irrespective of </w:t>
        </w:r>
        <w:r>
          <w:rPr>
            <w:rFonts w:ascii="Times New Roman" w:hAnsi="Times New Roman" w:cs="Times New Roman"/>
            <w:sz w:val="20"/>
            <w:szCs w:val="20"/>
            <w:lang w:val="en-US"/>
          </w:rPr>
          <w:t xml:space="preserve">their </w:t>
        </w:r>
        <w:r w:rsidRPr="006F67A8">
          <w:rPr>
            <w:rFonts w:ascii="Times New Roman" w:hAnsi="Times New Roman" w:cs="Times New Roman"/>
            <w:sz w:val="20"/>
            <w:szCs w:val="20"/>
            <w:lang w:val="en-US"/>
          </w:rPr>
          <w:t xml:space="preserve">research experience. Our proposed system SNAVER could be beneficial even </w:t>
        </w:r>
        <w:r>
          <w:rPr>
            <w:rFonts w:ascii="Times New Roman" w:hAnsi="Times New Roman" w:cs="Times New Roman"/>
            <w:sz w:val="20"/>
            <w:szCs w:val="20"/>
            <w:lang w:val="en-US"/>
          </w:rPr>
          <w:t>for</w:t>
        </w:r>
        <w:r w:rsidRPr="006F67A8">
          <w:rPr>
            <w:rFonts w:ascii="Times New Roman" w:hAnsi="Times New Roman" w:cs="Times New Roman"/>
            <w:sz w:val="20"/>
            <w:szCs w:val="20"/>
            <w:lang w:val="en-US"/>
          </w:rPr>
          <w:t xml:space="preserve"> a junior researcher </w:t>
        </w:r>
        <w:r>
          <w:rPr>
            <w:rFonts w:ascii="Times New Roman" w:hAnsi="Times New Roman" w:cs="Times New Roman"/>
            <w:sz w:val="20"/>
            <w:szCs w:val="20"/>
            <w:lang w:val="en-US"/>
          </w:rPr>
          <w:t xml:space="preserve">who </w:t>
        </w:r>
        <w:r w:rsidRPr="006F67A8">
          <w:rPr>
            <w:rFonts w:ascii="Times New Roman" w:hAnsi="Times New Roman" w:cs="Times New Roman"/>
            <w:sz w:val="20"/>
            <w:szCs w:val="20"/>
            <w:lang w:val="en-US"/>
          </w:rPr>
          <w:t>do</w:t>
        </w:r>
        <w:r>
          <w:rPr>
            <w:rFonts w:ascii="Times New Roman" w:hAnsi="Times New Roman" w:cs="Times New Roman"/>
            <w:sz w:val="20"/>
            <w:szCs w:val="20"/>
            <w:lang w:val="en-US"/>
          </w:rPr>
          <w:t>es</w:t>
        </w:r>
        <w:r w:rsidRPr="006F67A8">
          <w:rPr>
            <w:rFonts w:ascii="Times New Roman" w:hAnsi="Times New Roman" w:cs="Times New Roman"/>
            <w:sz w:val="20"/>
            <w:szCs w:val="20"/>
            <w:lang w:val="en-US"/>
          </w:rPr>
          <w:t xml:space="preserve"> not have </w:t>
        </w:r>
        <w:r>
          <w:rPr>
            <w:rFonts w:ascii="Times New Roman" w:hAnsi="Times New Roman" w:cs="Times New Roman"/>
            <w:sz w:val="20"/>
            <w:szCs w:val="20"/>
            <w:lang w:val="en-US"/>
          </w:rPr>
          <w:t xml:space="preserve">any </w:t>
        </w:r>
        <w:r w:rsidRPr="006F67A8">
          <w:rPr>
            <w:rFonts w:ascii="Times New Roman" w:hAnsi="Times New Roman" w:cs="Times New Roman"/>
            <w:sz w:val="20"/>
            <w:szCs w:val="20"/>
            <w:lang w:val="en-US"/>
          </w:rPr>
          <w:t xml:space="preserve">past publications.  </w:t>
        </w:r>
      </w:ins>
    </w:p>
    <w:p w14:paraId="40A40F94" w14:textId="77777777" w:rsidR="00DC26DD" w:rsidRPr="006F67A8" w:rsidRDefault="00DC26DD" w:rsidP="00DC26DD">
      <w:pPr>
        <w:numPr>
          <w:ilvl w:val="0"/>
          <w:numId w:val="9"/>
        </w:numPr>
        <w:spacing w:after="0"/>
        <w:jc w:val="both"/>
        <w:rPr>
          <w:ins w:id="50" w:author="RAHUL AGARWAL 150911112" w:date="2018-01-15T20:18:00Z"/>
          <w:rFonts w:ascii="Times New Roman" w:hAnsi="Times New Roman" w:cs="Times New Roman"/>
          <w:sz w:val="20"/>
          <w:szCs w:val="20"/>
          <w:lang w:val="en-US"/>
        </w:rPr>
      </w:pPr>
      <w:ins w:id="51" w:author="RAHUL AGARWAL 150911112" w:date="2018-01-15T20:18:00Z">
        <w:r w:rsidRPr="006F67A8">
          <w:rPr>
            <w:rFonts w:ascii="Times New Roman" w:hAnsi="Times New Roman" w:cs="Times New Roman"/>
            <w:i/>
            <w:sz w:val="20"/>
            <w:szCs w:val="20"/>
            <w:lang w:val="en-US"/>
          </w:rPr>
          <w:t>Enhanced topic modelling and most influential papers identification (ETMIFI):</w:t>
        </w:r>
        <w:r w:rsidRPr="006F67A8">
          <w:rPr>
            <w:rFonts w:ascii="Times New Roman" w:hAnsi="Times New Roman" w:cs="Times New Roman"/>
            <w:sz w:val="20"/>
            <w:szCs w:val="20"/>
            <w:lang w:val="en-US"/>
          </w:rPr>
          <w:t xml:space="preserve"> We propose a model which measures the importance of papers through various centrality measures and to detect the most influential papers in a citation network. For the above task we have used measures like bibliographic coupling, co-citation, social network analysis (SNA) and key route identification for main path analysis. Generally</w:t>
        </w:r>
        <w:r>
          <w:rPr>
            <w:rFonts w:ascii="Times New Roman" w:hAnsi="Times New Roman" w:cs="Times New Roman"/>
            <w:sz w:val="20"/>
            <w:szCs w:val="20"/>
            <w:lang w:val="en-US"/>
          </w:rPr>
          <w:t>,</w:t>
        </w:r>
        <w:r w:rsidRPr="006F67A8">
          <w:rPr>
            <w:rFonts w:ascii="Times New Roman" w:hAnsi="Times New Roman" w:cs="Times New Roman"/>
            <w:sz w:val="20"/>
            <w:szCs w:val="20"/>
            <w:lang w:val="en-US"/>
          </w:rPr>
          <w:t xml:space="preserve"> the most cited papers belong to a relevant and highly reputed venue. And based on this assumption the system </w:t>
        </w:r>
        <w:proofErr w:type="gramStart"/>
        <w:r w:rsidRPr="006F67A8">
          <w:rPr>
            <w:rFonts w:ascii="Times New Roman" w:hAnsi="Times New Roman" w:cs="Times New Roman"/>
            <w:sz w:val="20"/>
            <w:szCs w:val="20"/>
            <w:lang w:val="en-US"/>
          </w:rPr>
          <w:t>is able to</w:t>
        </w:r>
        <w:proofErr w:type="gramEnd"/>
        <w:r w:rsidRPr="006F67A8">
          <w:rPr>
            <w:rFonts w:ascii="Times New Roman" w:hAnsi="Times New Roman" w:cs="Times New Roman"/>
            <w:sz w:val="20"/>
            <w:szCs w:val="20"/>
            <w:lang w:val="en-US"/>
          </w:rPr>
          <w:t xml:space="preserve"> recommend venues in all disciplines irrespective of the past records of a researcher. </w:t>
        </w:r>
      </w:ins>
    </w:p>
    <w:p w14:paraId="70F67342" w14:textId="77777777" w:rsidR="00DC26DD" w:rsidRPr="006F67A8" w:rsidRDefault="00DC26DD" w:rsidP="00DC26DD">
      <w:pPr>
        <w:numPr>
          <w:ilvl w:val="0"/>
          <w:numId w:val="9"/>
        </w:numPr>
        <w:spacing w:after="0"/>
        <w:jc w:val="both"/>
        <w:rPr>
          <w:ins w:id="52" w:author="RAHUL AGARWAL 150911112" w:date="2018-01-15T20:18:00Z"/>
          <w:rFonts w:ascii="Times New Roman" w:hAnsi="Times New Roman" w:cs="Times New Roman"/>
          <w:sz w:val="20"/>
          <w:szCs w:val="20"/>
          <w:lang w:val="en-US"/>
        </w:rPr>
      </w:pPr>
      <w:ins w:id="53" w:author="RAHUL AGARWAL 150911112" w:date="2018-01-15T20:18:00Z">
        <w:r w:rsidRPr="006F67A8">
          <w:rPr>
            <w:rFonts w:ascii="Times New Roman" w:hAnsi="Times New Roman" w:cs="Times New Roman"/>
            <w:i/>
            <w:sz w:val="20"/>
            <w:szCs w:val="20"/>
            <w:lang w:val="en-US"/>
          </w:rPr>
          <w:t>Mixed types and multi publisher’s venues recommendation (MTMPVR):</w:t>
        </w:r>
        <w:r w:rsidRPr="006F67A8">
          <w:rPr>
            <w:rFonts w:ascii="Times New Roman" w:hAnsi="Times New Roman" w:cs="Times New Roman"/>
            <w:sz w:val="20"/>
            <w:szCs w:val="20"/>
            <w:lang w:val="en-US"/>
          </w:rPr>
          <w:t xml:space="preserve">  The proposed system </w:t>
        </w:r>
        <w:proofErr w:type="gramStart"/>
        <w:r w:rsidRPr="006F67A8">
          <w:rPr>
            <w:rFonts w:ascii="Times New Roman" w:hAnsi="Times New Roman" w:cs="Times New Roman"/>
            <w:sz w:val="20"/>
            <w:szCs w:val="20"/>
            <w:lang w:val="en-US"/>
          </w:rPr>
          <w:t>is able to</w:t>
        </w:r>
        <w:proofErr w:type="gramEnd"/>
        <w:r w:rsidRPr="006F67A8">
          <w:rPr>
            <w:rFonts w:ascii="Times New Roman" w:hAnsi="Times New Roman" w:cs="Times New Roman"/>
            <w:sz w:val="20"/>
            <w:szCs w:val="20"/>
            <w:lang w:val="en-US"/>
          </w:rPr>
          <w:t xml:space="preserve"> recommend a combined nature of suggestion including both journals and top tier conferences as a recommendation. Generally, the system suggests venues related to reputed publishers like Elsevier, Springer, IEEE, ACM and others. Able to provide a personalized recommender system after taking consideration of user input for filtering purposes.</w:t>
        </w:r>
      </w:ins>
    </w:p>
    <w:p w14:paraId="39B0AAA8" w14:textId="77777777" w:rsidR="00DC26DD" w:rsidRPr="006F67A8" w:rsidRDefault="00DC26DD" w:rsidP="00DC26DD">
      <w:pPr>
        <w:pStyle w:val="ListParagraph"/>
        <w:numPr>
          <w:ilvl w:val="0"/>
          <w:numId w:val="9"/>
        </w:numPr>
        <w:jc w:val="both"/>
        <w:rPr>
          <w:ins w:id="54" w:author="RAHUL AGARWAL 150911112" w:date="2018-01-15T20:18:00Z"/>
          <w:rFonts w:ascii="Times New Roman" w:hAnsi="Times New Roman" w:cs="Times New Roman"/>
          <w:sz w:val="20"/>
          <w:szCs w:val="20"/>
        </w:rPr>
      </w:pPr>
      <w:ins w:id="55" w:author="RAHUL AGARWAL 150911112" w:date="2018-01-15T20:18:00Z">
        <w:r w:rsidRPr="006F67A8">
          <w:rPr>
            <w:rFonts w:ascii="Times New Roman" w:hAnsi="Times New Roman" w:cs="Times New Roman"/>
            <w:i/>
            <w:sz w:val="20"/>
            <w:szCs w:val="20"/>
            <w:lang w:val="en-US"/>
          </w:rPr>
          <w:t>Performance measurement of proposed venue recommender system (PMPVR):</w:t>
        </w:r>
        <w:r w:rsidRPr="006F67A8">
          <w:rPr>
            <w:rFonts w:ascii="Times New Roman" w:hAnsi="Times New Roman" w:cs="Times New Roman"/>
            <w:sz w:val="20"/>
            <w:szCs w:val="20"/>
            <w:lang w:val="en-US"/>
          </w:rPr>
          <w:t xml:space="preserve"> We compare the performance of different recommendation systems via a variety of recommendation experiments, including experimentation of a total of hundred topics related to twenty sub-fields of computer science and engineering. It has been observed that our model outperforms several other state of-the-art venue recommendation models with significant improvements of </w:t>
        </w:r>
        <w:proofErr w:type="spellStart"/>
        <w:r w:rsidRPr="006F67A8">
          <w:rPr>
            <w:rFonts w:ascii="Times New Roman" w:hAnsi="Times New Roman" w:cs="Times New Roman"/>
            <w:sz w:val="20"/>
            <w:szCs w:val="20"/>
            <w:lang w:val="en-US"/>
          </w:rPr>
          <w:t>nDCG</w:t>
        </w:r>
        <w:proofErr w:type="spellEnd"/>
        <w:r w:rsidRPr="006F67A8">
          <w:rPr>
            <w:rFonts w:ascii="Times New Roman" w:hAnsi="Times New Roman" w:cs="Times New Roman"/>
            <w:sz w:val="20"/>
            <w:szCs w:val="20"/>
            <w:lang w:val="en-US"/>
          </w:rPr>
          <w:t>, precision, recall and F1 scores by 12.96%, 8.24%, 8.24% and 6.88%, respectively. The evaluated results show that our model achieves the best recommendation performance by accurately capturing more relevant venues and correctly predicting the original venue of the seed paper within top retrieved documents. Social network analysis was beneficial for improving recommendation.</w:t>
        </w:r>
      </w:ins>
    </w:p>
    <w:p w14:paraId="498FB64A" w14:textId="77777777" w:rsidR="00DC26DD" w:rsidRPr="006F67A8" w:rsidRDefault="00DC26DD" w:rsidP="00DC26DD">
      <w:pPr>
        <w:jc w:val="both"/>
        <w:rPr>
          <w:ins w:id="56" w:author="RAHUL AGARWAL 150911112" w:date="2018-01-15T20:18:00Z"/>
          <w:rFonts w:ascii="Times New Roman" w:hAnsi="Times New Roman" w:cs="Times New Roman"/>
          <w:sz w:val="20"/>
          <w:szCs w:val="20"/>
        </w:rPr>
      </w:pPr>
      <w:ins w:id="57" w:author="RAHUL AGARWAL 150911112" w:date="2018-01-15T20:18:00Z">
        <w:r w:rsidRPr="006F67A8">
          <w:rPr>
            <w:rFonts w:ascii="Times New Roman" w:hAnsi="Times New Roman" w:cs="Times New Roman"/>
            <w:sz w:val="20"/>
            <w:szCs w:val="20"/>
          </w:rPr>
          <w:t xml:space="preserve">This paper is structured as follows: In Section 2, we discuss related work. In Section 3, we describe </w:t>
        </w:r>
        <w:r>
          <w:rPr>
            <w:rFonts w:ascii="Times New Roman" w:hAnsi="Times New Roman" w:cs="Times New Roman"/>
            <w:sz w:val="20"/>
            <w:szCs w:val="20"/>
          </w:rPr>
          <w:t xml:space="preserve">the existing systems and the issues within them. </w:t>
        </w:r>
        <w:r w:rsidRPr="006F67A8">
          <w:rPr>
            <w:rFonts w:ascii="Times New Roman" w:hAnsi="Times New Roman" w:cs="Times New Roman"/>
            <w:sz w:val="20"/>
            <w:szCs w:val="20"/>
          </w:rPr>
          <w:t>In Section 4</w:t>
        </w:r>
        <w:r>
          <w:rPr>
            <w:rFonts w:ascii="Times New Roman" w:hAnsi="Times New Roman" w:cs="Times New Roman"/>
            <w:sz w:val="20"/>
            <w:szCs w:val="20"/>
          </w:rPr>
          <w:t>.1</w:t>
        </w:r>
        <w:r w:rsidRPr="006F67A8">
          <w:rPr>
            <w:rFonts w:ascii="Times New Roman" w:hAnsi="Times New Roman" w:cs="Times New Roman"/>
            <w:sz w:val="20"/>
            <w:szCs w:val="20"/>
          </w:rPr>
          <w:t xml:space="preserve">, </w:t>
        </w:r>
        <w:r>
          <w:rPr>
            <w:rFonts w:ascii="Times New Roman" w:hAnsi="Times New Roman" w:cs="Times New Roman"/>
            <w:sz w:val="20"/>
            <w:szCs w:val="20"/>
          </w:rPr>
          <w:t>brief description of the model is given followed by 4.4 with detailed description is the process for recommendation. In 4.3 model analysis, the algorithms and the reason for the step performed is specified</w:t>
        </w:r>
        <w:r w:rsidRPr="006F67A8">
          <w:rPr>
            <w:rFonts w:ascii="Times New Roman" w:hAnsi="Times New Roman" w:cs="Times New Roman"/>
            <w:sz w:val="20"/>
            <w:szCs w:val="20"/>
          </w:rPr>
          <w:t xml:space="preserve">. In section 5, we present </w:t>
        </w:r>
        <w:r>
          <w:rPr>
            <w:rFonts w:ascii="Times New Roman" w:hAnsi="Times New Roman" w:cs="Times New Roman"/>
            <w:sz w:val="20"/>
            <w:szCs w:val="20"/>
          </w:rPr>
          <w:t>the actual experimental details of the model. In section 6, the results have been tabulated.</w:t>
        </w:r>
      </w:ins>
    </w:p>
    <w:p w14:paraId="5EAC385B" w14:textId="45C777A3" w:rsidR="002F1D4B" w:rsidRPr="006F67A8" w:rsidDel="00DC26DD" w:rsidRDefault="002F1D4B" w:rsidP="002F1D4B">
      <w:pPr>
        <w:jc w:val="center"/>
        <w:rPr>
          <w:del w:id="58" w:author="RAHUL AGARWAL 150911112" w:date="2018-01-15T20:18:00Z"/>
          <w:rFonts w:ascii="Times New Roman" w:hAnsi="Times New Roman" w:cs="Times New Roman"/>
          <w:b/>
          <w:sz w:val="36"/>
          <w:szCs w:val="36"/>
        </w:rPr>
      </w:pPr>
      <w:del w:id="59" w:author="RAHUL AGARWAL 150911112" w:date="2018-01-15T20:18:00Z">
        <w:r w:rsidRPr="006F67A8" w:rsidDel="00DC26DD">
          <w:rPr>
            <w:rFonts w:ascii="Times New Roman" w:hAnsi="Times New Roman" w:cs="Times New Roman"/>
            <w:b/>
            <w:sz w:val="36"/>
            <w:szCs w:val="36"/>
          </w:rPr>
          <w:delText>SNAVER: A Social Network Analysis Based Scholarly Venue Recommender System</w:delText>
        </w:r>
      </w:del>
    </w:p>
    <w:p w14:paraId="0FFAEE4D" w14:textId="104582F5" w:rsidR="002F1D4B" w:rsidRPr="006F67A8" w:rsidDel="00DC26DD" w:rsidRDefault="002F1D4B" w:rsidP="002F1D4B">
      <w:pPr>
        <w:jc w:val="both"/>
        <w:rPr>
          <w:del w:id="60" w:author="RAHUL AGARWAL 150911112" w:date="2018-01-15T20:18:00Z"/>
          <w:rFonts w:ascii="Times New Roman" w:hAnsi="Times New Roman" w:cs="Times New Roman"/>
          <w:b/>
          <w:sz w:val="24"/>
          <w:szCs w:val="24"/>
        </w:rPr>
      </w:pPr>
      <w:del w:id="61" w:author="RAHUL AGARWAL 150911112" w:date="2018-01-15T20:18:00Z">
        <w:r w:rsidRPr="006F67A8" w:rsidDel="00DC26DD">
          <w:rPr>
            <w:rFonts w:ascii="Times New Roman" w:hAnsi="Times New Roman" w:cs="Times New Roman"/>
            <w:b/>
            <w:sz w:val="24"/>
            <w:szCs w:val="24"/>
          </w:rPr>
          <w:delText>ABSTRACT</w:delText>
        </w:r>
      </w:del>
    </w:p>
    <w:p w14:paraId="2894C163" w14:textId="49C2070C" w:rsidR="00944C8C" w:rsidRPr="00944C8C" w:rsidDel="00DC26DD" w:rsidRDefault="00944C8C" w:rsidP="00944C8C">
      <w:pPr>
        <w:autoSpaceDE w:val="0"/>
        <w:autoSpaceDN w:val="0"/>
        <w:adjustRightInd w:val="0"/>
        <w:spacing w:after="0" w:line="240" w:lineRule="auto"/>
        <w:rPr>
          <w:del w:id="62" w:author="RAHUL AGARWAL 150911112" w:date="2018-01-15T20:18:00Z"/>
          <w:rFonts w:ascii="Times New Roman" w:hAnsi="Times New Roman" w:cs="Times New Roman"/>
          <w:bCs/>
          <w:sz w:val="20"/>
          <w:szCs w:val="20"/>
        </w:rPr>
      </w:pPr>
      <w:del w:id="63" w:author="RAHUL AGARWAL 150911112" w:date="2018-01-15T20:18:00Z">
        <w:r w:rsidRPr="00D478AB" w:rsidDel="00DC26DD">
          <w:rPr>
            <w:rFonts w:ascii="Times New Roman" w:hAnsi="Times New Roman" w:cs="Times New Roman"/>
            <w:bCs/>
            <w:sz w:val="20"/>
            <w:szCs w:val="20"/>
          </w:rPr>
          <w:delText>Academic venues act as the main platform of communities in academia and bridge of connecting researchers, which have rapidly developed in recent years. However, information overload in big scholarly data creates tremendous challenges for mining useful and effective information in order to recommend researchers to acknowledge high quality and fruitful academic venues, thereby enabling them to participate in relevant academic conferences as well as contributing to important/influential journals.</w:delText>
        </w:r>
        <w:r w:rsidR="000A58FD" w:rsidRPr="00D478AB" w:rsidDel="00DC26DD">
          <w:rPr>
            <w:rFonts w:ascii="Times New Roman" w:hAnsi="Times New Roman" w:cs="Times New Roman"/>
            <w:bCs/>
            <w:sz w:val="20"/>
            <w:szCs w:val="20"/>
          </w:rPr>
          <w:delText xml:space="preserve"> </w:delText>
        </w:r>
        <w:r w:rsidRPr="00D478AB" w:rsidDel="00DC26DD">
          <w:rPr>
            <w:rFonts w:ascii="Times New Roman" w:hAnsi="Times New Roman" w:cs="Times New Roman"/>
            <w:bCs/>
            <w:sz w:val="20"/>
            <w:szCs w:val="20"/>
          </w:rPr>
          <w:delText>The ever-growing number of venues publishing academic work makes it difficult for researchers to identify venues that publish data and research most in line with their scholarly interests. Rejection is the norm in academic publishing. One of the main reasons for rejections is that the topics of the submitted papers are not relevant to the scope of the journal, even when the papers themselves are excellent. A solution is needed, therefore, whereby researchers can identify information dissemination pathways in order to both access and contribute to an existing body of knowledge. While every researcher knows the few top-level venues for his specific fields of interest, a venue recommendation system may be a significant aid when starting to explore a new research field.</w:delText>
        </w:r>
        <w:r w:rsidR="00192246" w:rsidRPr="00D478AB" w:rsidDel="00DC26DD">
          <w:rPr>
            <w:rFonts w:ascii="Times New Roman" w:hAnsi="Times New Roman" w:cs="Times New Roman"/>
            <w:bCs/>
            <w:sz w:val="20"/>
            <w:szCs w:val="20"/>
          </w:rPr>
          <w:delText xml:space="preserve"> </w:delText>
        </w:r>
        <w:r w:rsidRPr="00D478AB" w:rsidDel="00DC26DD">
          <w:rPr>
            <w:rFonts w:ascii="Times New Roman" w:hAnsi="Times New Roman" w:cs="Times New Roman"/>
            <w:bCs/>
            <w:sz w:val="20"/>
            <w:szCs w:val="20"/>
          </w:rPr>
          <w:delText>We propose a venue recommendation system which requires only title and abstract, keywords differently from previous works which require full-text and reference list: hence, our system can be used even in the early stages of the authoring process and greatly simplifies the building and maintenance of the knowledge base necessary for generating meaningful recommendations.</w:delText>
        </w:r>
        <w:r w:rsidRPr="00944C8C" w:rsidDel="00DC26DD">
          <w:rPr>
            <w:rFonts w:ascii="Times New Roman" w:hAnsi="Times New Roman" w:cs="Times New Roman"/>
            <w:bCs/>
            <w:sz w:val="20"/>
            <w:szCs w:val="20"/>
          </w:rPr>
          <w:delText xml:space="preserve">  In this study, we present a system to recommend scholarly venues rated in terms of relevance to a given researcher’s current scholarly pursuits and interests. We assessed our proposal using a standard metric on Microsoft Academic Graph (MAG) dataset to show that our method provides recommendations whose quality is aligned with previous works, while requiring much less information from both the paper and the knowledge base. Evaluation results show that the proposed SNAVER approach outperforms traditional recommendation techniques that can be applied to journal recommendations in terms of quality and performance. The results demonstrate that, in comparison to relevant baseline approaches, SNAVER performs better in terms of precision, recall, F1 and NDCG. This research is the first attempt to provide an integrated framework with the inclusion of social network analysis for effective recommendation in the context of scientific venue recommendation.</w:delText>
        </w:r>
      </w:del>
    </w:p>
    <w:p w14:paraId="6DCBBC64" w14:textId="33953E59" w:rsidR="00944C8C" w:rsidRPr="00944C8C" w:rsidDel="00DC26DD" w:rsidRDefault="00944C8C" w:rsidP="00944C8C">
      <w:pPr>
        <w:autoSpaceDE w:val="0"/>
        <w:autoSpaceDN w:val="0"/>
        <w:adjustRightInd w:val="0"/>
        <w:spacing w:after="0" w:line="240" w:lineRule="auto"/>
        <w:rPr>
          <w:del w:id="64" w:author="RAHUL AGARWAL 150911112" w:date="2018-01-15T20:18:00Z"/>
          <w:rFonts w:ascii="Times New Roman" w:hAnsi="Times New Roman" w:cs="Times New Roman"/>
          <w:bCs/>
          <w:sz w:val="20"/>
          <w:szCs w:val="20"/>
        </w:rPr>
      </w:pPr>
    </w:p>
    <w:p w14:paraId="3C0748D5" w14:textId="7F85BC89" w:rsidR="00944C8C" w:rsidRPr="00944C8C" w:rsidDel="00DC26DD" w:rsidRDefault="00944C8C" w:rsidP="00944C8C">
      <w:pPr>
        <w:autoSpaceDE w:val="0"/>
        <w:autoSpaceDN w:val="0"/>
        <w:adjustRightInd w:val="0"/>
        <w:spacing w:after="0" w:line="240" w:lineRule="auto"/>
        <w:rPr>
          <w:del w:id="65" w:author="RAHUL AGARWAL 150911112" w:date="2018-01-15T20:18:00Z"/>
          <w:rFonts w:ascii="Times New Roman" w:hAnsi="Times New Roman" w:cs="Times New Roman"/>
          <w:bCs/>
          <w:sz w:val="20"/>
          <w:szCs w:val="20"/>
        </w:rPr>
      </w:pPr>
    </w:p>
    <w:p w14:paraId="7E81DAA2" w14:textId="26BA927A" w:rsidR="00944C8C" w:rsidDel="00DC26DD" w:rsidRDefault="00E5219D" w:rsidP="00944C8C">
      <w:pPr>
        <w:autoSpaceDE w:val="0"/>
        <w:autoSpaceDN w:val="0"/>
        <w:adjustRightInd w:val="0"/>
        <w:spacing w:after="0" w:line="240" w:lineRule="auto"/>
        <w:rPr>
          <w:del w:id="66" w:author="RAHUL AGARWAL 150911112" w:date="2018-01-15T20:18:00Z"/>
          <w:rFonts w:ascii="Times New Roman" w:hAnsi="Times New Roman" w:cs="Times New Roman"/>
          <w:bCs/>
          <w:sz w:val="20"/>
          <w:szCs w:val="20"/>
        </w:rPr>
      </w:pPr>
      <w:del w:id="67" w:author="RAHUL AGARWAL 150911112" w:date="2018-01-15T20:18:00Z">
        <w:r w:rsidRPr="00D478AB" w:rsidDel="00DC26DD">
          <w:rPr>
            <w:rFonts w:ascii="Times New Roman" w:hAnsi="Times New Roman" w:cs="Times New Roman"/>
            <w:bCs/>
            <w:sz w:val="20"/>
            <w:szCs w:val="20"/>
          </w:rPr>
          <w:delText>Academic venues act as the main platform of communities in academia</w:delText>
        </w:r>
        <w:r w:rsidR="00D63B35" w:rsidDel="00DC26DD">
          <w:rPr>
            <w:rFonts w:ascii="Times New Roman" w:hAnsi="Times New Roman" w:cs="Times New Roman"/>
            <w:bCs/>
            <w:sz w:val="20"/>
            <w:szCs w:val="20"/>
          </w:rPr>
          <w:delText>. T</w:delText>
        </w:r>
        <w:r w:rsidR="00944C8C" w:rsidRPr="00944C8C" w:rsidDel="00DC26DD">
          <w:rPr>
            <w:rFonts w:ascii="Times New Roman" w:hAnsi="Times New Roman" w:cs="Times New Roman"/>
            <w:bCs/>
            <w:sz w:val="20"/>
            <w:szCs w:val="20"/>
          </w:rPr>
          <w:delText xml:space="preserve">he rapidly developing Academic venues </w:delText>
        </w:r>
        <w:r w:rsidR="000A58FD" w:rsidDel="00DC26DD">
          <w:rPr>
            <w:rFonts w:ascii="Times New Roman" w:hAnsi="Times New Roman" w:cs="Times New Roman"/>
            <w:bCs/>
            <w:sz w:val="20"/>
            <w:szCs w:val="20"/>
          </w:rPr>
          <w:delText>make it difficult for researchers to identify the ones that are most in-line with their scholarly interests and are of high relevance.</w:delText>
        </w:r>
        <w:r w:rsidR="00A23C4E" w:rsidDel="00DC26DD">
          <w:rPr>
            <w:rFonts w:ascii="Times New Roman" w:hAnsi="Times New Roman" w:cs="Times New Roman"/>
            <w:bCs/>
            <w:sz w:val="20"/>
            <w:szCs w:val="20"/>
          </w:rPr>
          <w:delText xml:space="preserve"> Even when the quality or the proposal of a paper is very good, the paper is rejected due to a mismatch between the paper and the scope of the journal.</w:delText>
        </w:r>
        <w:r w:rsidR="000A58FD" w:rsidDel="00DC26DD">
          <w:rPr>
            <w:rFonts w:ascii="Times New Roman" w:hAnsi="Times New Roman" w:cs="Times New Roman"/>
            <w:bCs/>
            <w:sz w:val="20"/>
            <w:szCs w:val="20"/>
          </w:rPr>
          <w:delText xml:space="preserve"> Rejection is the norm in</w:delText>
        </w:r>
        <w:r w:rsidR="000A58FD" w:rsidRPr="00944C8C" w:rsidDel="00DC26DD">
          <w:rPr>
            <w:rFonts w:ascii="Times New Roman" w:hAnsi="Times New Roman" w:cs="Times New Roman"/>
            <w:bCs/>
            <w:sz w:val="20"/>
            <w:szCs w:val="20"/>
          </w:rPr>
          <w:delText xml:space="preserve"> </w:delText>
        </w:r>
        <w:r w:rsidR="000A58FD" w:rsidDel="00DC26DD">
          <w:rPr>
            <w:rFonts w:ascii="Times New Roman" w:hAnsi="Times New Roman" w:cs="Times New Roman"/>
            <w:bCs/>
            <w:sz w:val="20"/>
            <w:szCs w:val="20"/>
          </w:rPr>
          <w:delText>academic publishing</w:delText>
        </w:r>
        <w:r w:rsidR="001A73B0" w:rsidDel="00DC26DD">
          <w:rPr>
            <w:rFonts w:ascii="Times New Roman" w:hAnsi="Times New Roman" w:cs="Times New Roman"/>
            <w:bCs/>
            <w:sz w:val="20"/>
            <w:szCs w:val="20"/>
          </w:rPr>
          <w:delText>. H</w:delText>
        </w:r>
        <w:r w:rsidR="000A58FD" w:rsidDel="00DC26DD">
          <w:rPr>
            <w:rFonts w:ascii="Times New Roman" w:hAnsi="Times New Roman" w:cs="Times New Roman"/>
            <w:bCs/>
            <w:sz w:val="20"/>
            <w:szCs w:val="20"/>
          </w:rPr>
          <w:delText>owever</w:delText>
        </w:r>
        <w:r w:rsidR="001A73B0" w:rsidDel="00DC26DD">
          <w:rPr>
            <w:rFonts w:ascii="Times New Roman" w:hAnsi="Times New Roman" w:cs="Times New Roman"/>
            <w:bCs/>
            <w:sz w:val="20"/>
            <w:szCs w:val="20"/>
          </w:rPr>
          <w:delText>,</w:delText>
        </w:r>
        <w:r w:rsidR="000A58FD" w:rsidDel="00DC26DD">
          <w:rPr>
            <w:rFonts w:ascii="Times New Roman" w:hAnsi="Times New Roman" w:cs="Times New Roman"/>
            <w:bCs/>
            <w:sz w:val="20"/>
            <w:szCs w:val="20"/>
          </w:rPr>
          <w:delText xml:space="preserve"> researchers should be able to identify </w:delText>
        </w:r>
        <w:r w:rsidR="001A73B0" w:rsidDel="00DC26DD">
          <w:rPr>
            <w:rFonts w:ascii="Times New Roman" w:hAnsi="Times New Roman" w:cs="Times New Roman"/>
            <w:bCs/>
            <w:sz w:val="20"/>
            <w:szCs w:val="20"/>
          </w:rPr>
          <w:delText xml:space="preserve">the perfect </w:delText>
        </w:r>
        <w:r w:rsidR="000A58FD" w:rsidDel="00DC26DD">
          <w:rPr>
            <w:rFonts w:ascii="Times New Roman" w:hAnsi="Times New Roman" w:cs="Times New Roman"/>
            <w:bCs/>
            <w:sz w:val="20"/>
            <w:szCs w:val="20"/>
          </w:rPr>
          <w:delText>i</w:delText>
        </w:r>
        <w:r w:rsidR="001A73B0" w:rsidDel="00DC26DD">
          <w:rPr>
            <w:rFonts w:ascii="Times New Roman" w:hAnsi="Times New Roman" w:cs="Times New Roman"/>
            <w:bCs/>
            <w:sz w:val="20"/>
            <w:szCs w:val="20"/>
          </w:rPr>
          <w:delText>nformation dissemination path</w:delText>
        </w:r>
        <w:r w:rsidR="000A58FD" w:rsidDel="00DC26DD">
          <w:rPr>
            <w:rFonts w:ascii="Times New Roman" w:hAnsi="Times New Roman" w:cs="Times New Roman"/>
            <w:bCs/>
            <w:sz w:val="20"/>
            <w:szCs w:val="20"/>
          </w:rPr>
          <w:delText>s</w:delText>
        </w:r>
        <w:r w:rsidR="001A73B0" w:rsidDel="00DC26DD">
          <w:rPr>
            <w:rFonts w:ascii="Times New Roman" w:hAnsi="Times New Roman" w:cs="Times New Roman"/>
            <w:bCs/>
            <w:sz w:val="20"/>
            <w:szCs w:val="20"/>
          </w:rPr>
          <w:delText xml:space="preserve"> to establish their work</w:delText>
        </w:r>
        <w:r w:rsidR="000A58FD" w:rsidDel="00DC26DD">
          <w:rPr>
            <w:rFonts w:ascii="Times New Roman" w:hAnsi="Times New Roman" w:cs="Times New Roman"/>
            <w:bCs/>
            <w:sz w:val="20"/>
            <w:szCs w:val="20"/>
          </w:rPr>
          <w:delText>.</w:delText>
        </w:r>
        <w:r w:rsidR="00420834" w:rsidDel="00DC26DD">
          <w:rPr>
            <w:rFonts w:ascii="Times New Roman" w:hAnsi="Times New Roman" w:cs="Times New Roman"/>
            <w:bCs/>
            <w:sz w:val="20"/>
            <w:szCs w:val="20"/>
          </w:rPr>
          <w:delText xml:space="preserve"> </w:delText>
        </w:r>
        <w:r w:rsidR="00420834" w:rsidRPr="00944C8C" w:rsidDel="00DC26DD">
          <w:rPr>
            <w:rFonts w:ascii="Times New Roman" w:hAnsi="Times New Roman" w:cs="Times New Roman"/>
            <w:bCs/>
            <w:sz w:val="20"/>
            <w:szCs w:val="20"/>
          </w:rPr>
          <w:delText xml:space="preserve">Recommending good quality and valuable </w:delText>
        </w:r>
        <w:r w:rsidR="00420834" w:rsidDel="00DC26DD">
          <w:rPr>
            <w:rFonts w:ascii="Times New Roman" w:hAnsi="Times New Roman" w:cs="Times New Roman"/>
            <w:bCs/>
            <w:sz w:val="20"/>
            <w:szCs w:val="20"/>
          </w:rPr>
          <w:delText>academic venues to researchers enables them to</w:delText>
        </w:r>
        <w:r w:rsidR="00D63B35" w:rsidDel="00DC26DD">
          <w:rPr>
            <w:rFonts w:ascii="Times New Roman" w:hAnsi="Times New Roman" w:cs="Times New Roman"/>
            <w:bCs/>
            <w:sz w:val="20"/>
            <w:szCs w:val="20"/>
          </w:rPr>
          <w:delText xml:space="preserve"> identify and </w:delText>
        </w:r>
        <w:r w:rsidR="00420834" w:rsidDel="00DC26DD">
          <w:rPr>
            <w:rFonts w:ascii="Times New Roman" w:hAnsi="Times New Roman" w:cs="Times New Roman"/>
            <w:bCs/>
            <w:sz w:val="20"/>
            <w:szCs w:val="20"/>
          </w:rPr>
          <w:delText>take part in relevant academic conferences assisting them in contributing to influential journals.</w:delText>
        </w:r>
        <w:r w:rsidR="001A73B0" w:rsidDel="00DC26DD">
          <w:rPr>
            <w:rFonts w:ascii="Times New Roman" w:hAnsi="Times New Roman" w:cs="Times New Roman"/>
            <w:bCs/>
            <w:sz w:val="20"/>
            <w:szCs w:val="20"/>
          </w:rPr>
          <w:delText xml:space="preserve"> Every researcher knows the few top-level venues for her specific field of interest, a venue recommendation system </w:delText>
        </w:r>
        <w:r w:rsidR="00420834" w:rsidDel="00DC26DD">
          <w:rPr>
            <w:rFonts w:ascii="Times New Roman" w:hAnsi="Times New Roman" w:cs="Times New Roman"/>
            <w:bCs/>
            <w:sz w:val="20"/>
            <w:szCs w:val="20"/>
          </w:rPr>
          <w:delText>comes to rescue when exploring a new field</w:delText>
        </w:r>
        <w:r w:rsidR="00D63B35" w:rsidDel="00DC26DD">
          <w:rPr>
            <w:rFonts w:ascii="Times New Roman" w:hAnsi="Times New Roman" w:cs="Times New Roman"/>
            <w:bCs/>
            <w:sz w:val="20"/>
            <w:szCs w:val="20"/>
          </w:rPr>
          <w:delText xml:space="preserve"> or when more options are needed</w:delText>
        </w:r>
        <w:r w:rsidR="00420834" w:rsidDel="00DC26DD">
          <w:rPr>
            <w:rFonts w:ascii="Times New Roman" w:hAnsi="Times New Roman" w:cs="Times New Roman"/>
            <w:bCs/>
            <w:sz w:val="20"/>
            <w:szCs w:val="20"/>
          </w:rPr>
          <w:delText>.</w:delText>
        </w:r>
        <w:r w:rsidR="00944C8C" w:rsidDel="00DC26DD">
          <w:rPr>
            <w:rFonts w:ascii="Times New Roman" w:hAnsi="Times New Roman" w:cs="Times New Roman"/>
            <w:bCs/>
            <w:sz w:val="20"/>
            <w:szCs w:val="20"/>
          </w:rPr>
          <w:delText xml:space="preserve"> This </w:delText>
        </w:r>
        <w:r w:rsidR="00944C8C" w:rsidRPr="00944C8C" w:rsidDel="00DC26DD">
          <w:rPr>
            <w:rFonts w:ascii="Times New Roman" w:hAnsi="Times New Roman" w:cs="Times New Roman"/>
            <w:bCs/>
            <w:sz w:val="20"/>
            <w:szCs w:val="20"/>
          </w:rPr>
          <w:delText>becomes a challenge due to the</w:delText>
        </w:r>
        <w:r w:rsidR="00944C8C" w:rsidDel="00DC26DD">
          <w:rPr>
            <w:rFonts w:ascii="Times New Roman" w:hAnsi="Times New Roman" w:cs="Times New Roman"/>
            <w:bCs/>
            <w:sz w:val="20"/>
            <w:szCs w:val="20"/>
          </w:rPr>
          <w:delText xml:space="preserve"> information overload in big scholarly data which raises problems while mining useful and worthwhile information.</w:delText>
        </w:r>
        <w:r w:rsidR="00420834" w:rsidDel="00DC26DD">
          <w:rPr>
            <w:rFonts w:ascii="Times New Roman" w:hAnsi="Times New Roman" w:cs="Times New Roman"/>
            <w:bCs/>
            <w:sz w:val="20"/>
            <w:szCs w:val="20"/>
          </w:rPr>
          <w:delText xml:space="preserve"> We propose a venue recommendation system which only requires keywords, title and</w:delText>
        </w:r>
        <w:r w:rsidR="006A5DF6" w:rsidDel="00DC26DD">
          <w:rPr>
            <w:rFonts w:ascii="Times New Roman" w:hAnsi="Times New Roman" w:cs="Times New Roman"/>
            <w:bCs/>
            <w:sz w:val="20"/>
            <w:szCs w:val="20"/>
          </w:rPr>
          <w:delText xml:space="preserve"> abstract </w:delText>
        </w:r>
        <w:r w:rsidR="007C33AB" w:rsidDel="00DC26DD">
          <w:rPr>
            <w:rFonts w:ascii="Times New Roman" w:hAnsi="Times New Roman" w:cs="Times New Roman"/>
            <w:bCs/>
            <w:sz w:val="20"/>
            <w:szCs w:val="20"/>
          </w:rPr>
          <w:delText xml:space="preserve">which helps us to build the knowledge base necessary for generating meaningful recommendations. Also, </w:delText>
        </w:r>
        <w:r w:rsidR="006A5DF6" w:rsidDel="00DC26DD">
          <w:rPr>
            <w:rFonts w:ascii="Times New Roman" w:hAnsi="Times New Roman" w:cs="Times New Roman"/>
            <w:bCs/>
            <w:sz w:val="20"/>
            <w:szCs w:val="20"/>
          </w:rPr>
          <w:delText>making our syste</w:delText>
        </w:r>
        <w:r w:rsidR="007C33AB" w:rsidDel="00DC26DD">
          <w:rPr>
            <w:rFonts w:ascii="Times New Roman" w:hAnsi="Times New Roman" w:cs="Times New Roman"/>
            <w:bCs/>
            <w:sz w:val="20"/>
            <w:szCs w:val="20"/>
          </w:rPr>
          <w:delText>m operative even at the early stages of writing</w:delText>
        </w:r>
        <w:r w:rsidR="006A5DF6" w:rsidDel="00DC26DD">
          <w:rPr>
            <w:rFonts w:ascii="Times New Roman" w:hAnsi="Times New Roman" w:cs="Times New Roman"/>
            <w:bCs/>
            <w:sz w:val="20"/>
            <w:szCs w:val="20"/>
          </w:rPr>
          <w:delText>.</w:delText>
        </w:r>
        <w:r w:rsidR="007C33AB" w:rsidDel="00DC26DD">
          <w:rPr>
            <w:rFonts w:ascii="Times New Roman" w:hAnsi="Times New Roman" w:cs="Times New Roman"/>
            <w:bCs/>
            <w:sz w:val="20"/>
            <w:szCs w:val="20"/>
          </w:rPr>
          <w:delText xml:space="preserve"> </w:delText>
        </w:r>
        <w:r w:rsidR="007C33AB" w:rsidRPr="00944C8C" w:rsidDel="00DC26DD">
          <w:rPr>
            <w:rFonts w:ascii="Times New Roman" w:hAnsi="Times New Roman" w:cs="Times New Roman"/>
            <w:bCs/>
            <w:sz w:val="20"/>
            <w:szCs w:val="20"/>
          </w:rPr>
          <w:delText>This research is the first attempt to provide an integrated framework with the inclusion of social network analysis for effective recommendation in the context of scientific venue recommendation.</w:delText>
        </w:r>
        <w:r w:rsidR="007C33AB" w:rsidDel="00DC26DD">
          <w:rPr>
            <w:rFonts w:ascii="Times New Roman" w:hAnsi="Times New Roman" w:cs="Times New Roman"/>
            <w:bCs/>
            <w:sz w:val="20"/>
            <w:szCs w:val="20"/>
          </w:rPr>
          <w:delText xml:space="preserve"> Experiments based on the Microsoft Academic Graph (MAG) dataset show that the proposed SNAVER approach outperforms traditional recommendation techniques that can be applied to journal recommendations in t</w:delText>
        </w:r>
        <w:r w:rsidR="006B7C69" w:rsidDel="00DC26DD">
          <w:rPr>
            <w:rFonts w:ascii="Times New Roman" w:hAnsi="Times New Roman" w:cs="Times New Roman"/>
            <w:bCs/>
            <w:sz w:val="20"/>
            <w:szCs w:val="20"/>
          </w:rPr>
          <w:delText xml:space="preserve">erms of </w:delText>
        </w:r>
        <w:r w:rsidR="00142B91" w:rsidDel="00DC26DD">
          <w:rPr>
            <w:rFonts w:ascii="Times New Roman" w:hAnsi="Times New Roman" w:cs="Times New Roman"/>
            <w:bCs/>
            <w:sz w:val="20"/>
            <w:szCs w:val="20"/>
          </w:rPr>
          <w:delText>precision, recall</w:delText>
        </w:r>
        <w:r w:rsidR="00786FBF" w:rsidDel="00DC26DD">
          <w:rPr>
            <w:rFonts w:ascii="Times New Roman" w:hAnsi="Times New Roman" w:cs="Times New Roman"/>
            <w:bCs/>
            <w:sz w:val="20"/>
            <w:szCs w:val="20"/>
          </w:rPr>
          <w:delText>,</w:delText>
        </w:r>
        <w:r w:rsidR="00142B91" w:rsidDel="00DC26DD">
          <w:rPr>
            <w:rFonts w:ascii="Times New Roman" w:hAnsi="Times New Roman" w:cs="Times New Roman"/>
            <w:bCs/>
            <w:sz w:val="20"/>
            <w:szCs w:val="20"/>
          </w:rPr>
          <w:delText xml:space="preserve"> F1 and NDCG.</w:delText>
        </w:r>
      </w:del>
    </w:p>
    <w:p w14:paraId="56AD6F16" w14:textId="5E9216E1" w:rsidR="007C33AB" w:rsidDel="00DC26DD" w:rsidRDefault="007C33AB" w:rsidP="00944C8C">
      <w:pPr>
        <w:autoSpaceDE w:val="0"/>
        <w:autoSpaceDN w:val="0"/>
        <w:adjustRightInd w:val="0"/>
        <w:spacing w:after="0" w:line="240" w:lineRule="auto"/>
        <w:rPr>
          <w:del w:id="68" w:author="RAHUL AGARWAL 150911112" w:date="2018-01-15T20:18:00Z"/>
          <w:rFonts w:ascii="Times New Roman" w:hAnsi="Times New Roman" w:cs="Times New Roman"/>
          <w:bCs/>
          <w:sz w:val="20"/>
          <w:szCs w:val="20"/>
        </w:rPr>
      </w:pPr>
    </w:p>
    <w:p w14:paraId="568B911B" w14:textId="2584974C" w:rsidR="00944C8C" w:rsidDel="00DC26DD" w:rsidRDefault="00944C8C" w:rsidP="00944C8C">
      <w:pPr>
        <w:autoSpaceDE w:val="0"/>
        <w:autoSpaceDN w:val="0"/>
        <w:adjustRightInd w:val="0"/>
        <w:spacing w:after="0" w:line="240" w:lineRule="auto"/>
        <w:rPr>
          <w:del w:id="69" w:author="RAHUL AGARWAL 150911112" w:date="2018-01-15T20:18:00Z"/>
          <w:rFonts w:ascii="Times New Roman" w:hAnsi="Times New Roman" w:cs="Times New Roman"/>
          <w:bCs/>
          <w:sz w:val="20"/>
          <w:szCs w:val="20"/>
        </w:rPr>
      </w:pPr>
    </w:p>
    <w:p w14:paraId="434AAB26" w14:textId="6AAD051D" w:rsidR="002F1D4B" w:rsidRPr="006F67A8" w:rsidDel="00DC26DD" w:rsidRDefault="002F1D4B" w:rsidP="00944C8C">
      <w:pPr>
        <w:autoSpaceDE w:val="0"/>
        <w:autoSpaceDN w:val="0"/>
        <w:adjustRightInd w:val="0"/>
        <w:spacing w:after="0" w:line="240" w:lineRule="auto"/>
        <w:rPr>
          <w:del w:id="70" w:author="RAHUL AGARWAL 150911112" w:date="2018-01-15T20:18:00Z"/>
          <w:rFonts w:ascii="Times New Roman" w:hAnsi="Times New Roman" w:cs="Times New Roman"/>
          <w:b/>
          <w:bCs/>
          <w:sz w:val="24"/>
          <w:szCs w:val="24"/>
        </w:rPr>
      </w:pPr>
      <w:del w:id="71" w:author="RAHUL AGARWAL 150911112" w:date="2018-01-15T20:18:00Z">
        <w:r w:rsidRPr="006F67A8" w:rsidDel="00DC26DD">
          <w:rPr>
            <w:rFonts w:ascii="Times New Roman" w:hAnsi="Times New Roman" w:cs="Times New Roman"/>
            <w:b/>
            <w:bCs/>
            <w:sz w:val="24"/>
            <w:szCs w:val="24"/>
          </w:rPr>
          <w:delText xml:space="preserve">Categories and Subject Descriptors </w:delText>
        </w:r>
      </w:del>
    </w:p>
    <w:p w14:paraId="2294B1B0" w14:textId="5E88B988" w:rsidR="002F1D4B" w:rsidRPr="006F67A8" w:rsidDel="00DC26DD" w:rsidRDefault="002F1D4B" w:rsidP="002F1D4B">
      <w:pPr>
        <w:autoSpaceDE w:val="0"/>
        <w:autoSpaceDN w:val="0"/>
        <w:adjustRightInd w:val="0"/>
        <w:spacing w:after="0" w:line="240" w:lineRule="auto"/>
        <w:rPr>
          <w:del w:id="72" w:author="RAHUL AGARWAL 150911112" w:date="2018-01-15T20:18:00Z"/>
          <w:rFonts w:ascii="Times New Roman" w:hAnsi="Times New Roman" w:cs="Times New Roman"/>
          <w:sz w:val="20"/>
          <w:szCs w:val="20"/>
        </w:rPr>
      </w:pPr>
      <w:del w:id="73" w:author="RAHUL AGARWAL 150911112" w:date="2018-01-15T20:18:00Z">
        <w:r w:rsidRPr="006F67A8" w:rsidDel="00DC26DD">
          <w:rPr>
            <w:rFonts w:ascii="Times New Roman" w:hAnsi="Times New Roman" w:cs="Times New Roman"/>
            <w:sz w:val="20"/>
            <w:szCs w:val="20"/>
          </w:rPr>
          <w:delText>H.3.3 [</w:delText>
        </w:r>
        <w:r w:rsidRPr="006F67A8" w:rsidDel="00DC26DD">
          <w:rPr>
            <w:rFonts w:ascii="Times New Roman" w:hAnsi="Times New Roman" w:cs="Times New Roman"/>
            <w:b/>
            <w:bCs/>
            <w:sz w:val="20"/>
            <w:szCs w:val="20"/>
          </w:rPr>
          <w:delText>Information Search and Retrieval</w:delText>
        </w:r>
        <w:r w:rsidRPr="006F67A8" w:rsidDel="00DC26DD">
          <w:rPr>
            <w:rFonts w:ascii="Times New Roman" w:hAnsi="Times New Roman" w:cs="Times New Roman"/>
            <w:sz w:val="20"/>
            <w:szCs w:val="20"/>
          </w:rPr>
          <w:delText>]: Clustering; I.2.7</w:delText>
        </w:r>
      </w:del>
    </w:p>
    <w:p w14:paraId="3D718175" w14:textId="036265AF" w:rsidR="002F1D4B" w:rsidRPr="006F67A8" w:rsidDel="00DC26DD" w:rsidRDefault="002F1D4B" w:rsidP="002F1D4B">
      <w:pPr>
        <w:autoSpaceDE w:val="0"/>
        <w:autoSpaceDN w:val="0"/>
        <w:adjustRightInd w:val="0"/>
        <w:spacing w:after="0" w:line="240" w:lineRule="auto"/>
        <w:rPr>
          <w:del w:id="74" w:author="RAHUL AGARWAL 150911112" w:date="2018-01-15T20:18:00Z"/>
          <w:rFonts w:ascii="Times New Roman" w:hAnsi="Times New Roman" w:cs="Times New Roman"/>
          <w:sz w:val="20"/>
          <w:szCs w:val="20"/>
        </w:rPr>
      </w:pPr>
      <w:del w:id="75" w:author="RAHUL AGARWAL 150911112" w:date="2018-01-15T20:18:00Z">
        <w:r w:rsidRPr="006F67A8" w:rsidDel="00DC26DD">
          <w:rPr>
            <w:rFonts w:ascii="Times New Roman" w:hAnsi="Times New Roman" w:cs="Times New Roman"/>
            <w:sz w:val="20"/>
            <w:szCs w:val="20"/>
          </w:rPr>
          <w:delText>[</w:delText>
        </w:r>
        <w:r w:rsidRPr="006F67A8" w:rsidDel="00DC26DD">
          <w:rPr>
            <w:rFonts w:ascii="Times New Roman" w:hAnsi="Times New Roman" w:cs="Times New Roman"/>
            <w:b/>
            <w:bCs/>
            <w:sz w:val="20"/>
            <w:szCs w:val="20"/>
          </w:rPr>
          <w:delText>Natural Language Processing</w:delText>
        </w:r>
        <w:r w:rsidRPr="006F67A8" w:rsidDel="00DC26DD">
          <w:rPr>
            <w:rFonts w:ascii="Times New Roman" w:hAnsi="Times New Roman" w:cs="Times New Roman"/>
            <w:sz w:val="20"/>
            <w:szCs w:val="20"/>
          </w:rPr>
          <w:delText>]: Text analysis; I.5.3</w:delText>
        </w:r>
      </w:del>
    </w:p>
    <w:p w14:paraId="46803B26" w14:textId="235FC76C" w:rsidR="002F1D4B" w:rsidRPr="006F67A8" w:rsidDel="00DC26DD" w:rsidRDefault="002F1D4B" w:rsidP="002F1D4B">
      <w:pPr>
        <w:rPr>
          <w:del w:id="76" w:author="RAHUL AGARWAL 150911112" w:date="2018-01-15T20:18:00Z"/>
          <w:rFonts w:ascii="Times New Roman" w:hAnsi="Times New Roman" w:cs="Times New Roman"/>
          <w:sz w:val="20"/>
          <w:szCs w:val="20"/>
        </w:rPr>
      </w:pPr>
      <w:del w:id="77" w:author="RAHUL AGARWAL 150911112" w:date="2018-01-15T20:18:00Z">
        <w:r w:rsidRPr="006F67A8" w:rsidDel="00DC26DD">
          <w:rPr>
            <w:rFonts w:ascii="Times New Roman" w:hAnsi="Times New Roman" w:cs="Times New Roman"/>
            <w:sz w:val="20"/>
            <w:szCs w:val="20"/>
          </w:rPr>
          <w:delText>[</w:delText>
        </w:r>
        <w:r w:rsidRPr="006F67A8" w:rsidDel="00DC26DD">
          <w:rPr>
            <w:rFonts w:ascii="Times New Roman" w:hAnsi="Times New Roman" w:cs="Times New Roman"/>
            <w:b/>
            <w:bCs/>
            <w:sz w:val="20"/>
            <w:szCs w:val="20"/>
          </w:rPr>
          <w:delText>Clustering</w:delText>
        </w:r>
        <w:r w:rsidRPr="006F67A8" w:rsidDel="00DC26DD">
          <w:rPr>
            <w:rFonts w:ascii="Times New Roman" w:hAnsi="Times New Roman" w:cs="Times New Roman"/>
            <w:sz w:val="20"/>
            <w:szCs w:val="20"/>
          </w:rPr>
          <w:delText>]: Similarity measures</w:delText>
        </w:r>
      </w:del>
    </w:p>
    <w:p w14:paraId="4069EBE2" w14:textId="2C72411E" w:rsidR="002F1D4B" w:rsidRPr="006F67A8" w:rsidDel="00DC26DD" w:rsidRDefault="002F1D4B" w:rsidP="002F1D4B">
      <w:pPr>
        <w:rPr>
          <w:del w:id="78" w:author="RAHUL AGARWAL 150911112" w:date="2018-01-15T20:18:00Z"/>
          <w:rFonts w:ascii="Times New Roman" w:hAnsi="Times New Roman" w:cs="Times New Roman"/>
          <w:b/>
          <w:sz w:val="24"/>
          <w:szCs w:val="24"/>
        </w:rPr>
      </w:pPr>
      <w:del w:id="79" w:author="RAHUL AGARWAL 150911112" w:date="2018-01-15T20:18:00Z">
        <w:r w:rsidRPr="006F67A8" w:rsidDel="00DC26DD">
          <w:rPr>
            <w:rFonts w:ascii="Times New Roman" w:hAnsi="Times New Roman" w:cs="Times New Roman"/>
            <w:b/>
            <w:sz w:val="24"/>
            <w:szCs w:val="24"/>
          </w:rPr>
          <w:delText>General Terms</w:delText>
        </w:r>
      </w:del>
    </w:p>
    <w:p w14:paraId="3A8B1717" w14:textId="63CB9F6A" w:rsidR="002F1D4B" w:rsidRPr="006F67A8" w:rsidDel="00DC26DD" w:rsidRDefault="0078745C" w:rsidP="002F1D4B">
      <w:pPr>
        <w:rPr>
          <w:del w:id="80" w:author="RAHUL AGARWAL 150911112" w:date="2018-01-15T20:18:00Z"/>
          <w:rFonts w:ascii="Times New Roman" w:hAnsi="Times New Roman" w:cs="Times New Roman"/>
          <w:sz w:val="20"/>
          <w:szCs w:val="20"/>
        </w:rPr>
      </w:pPr>
      <w:del w:id="81" w:author="RAHUL AGARWAL 150911112" w:date="2018-01-15T20:18:00Z">
        <w:r w:rsidRPr="006F67A8" w:rsidDel="00DC26DD">
          <w:rPr>
            <w:rFonts w:ascii="Times New Roman" w:hAnsi="Times New Roman" w:cs="Times New Roman"/>
            <w:sz w:val="20"/>
            <w:szCs w:val="20"/>
          </w:rPr>
          <w:delText>Key-Route, Algorithms, M</w:delText>
        </w:r>
        <w:r w:rsidR="002F1D4B" w:rsidRPr="006F67A8" w:rsidDel="00DC26DD">
          <w:rPr>
            <w:rFonts w:ascii="Times New Roman" w:hAnsi="Times New Roman" w:cs="Times New Roman"/>
            <w:sz w:val="20"/>
            <w:szCs w:val="20"/>
          </w:rPr>
          <w:delText>easurement, Experimentation</w:delText>
        </w:r>
        <w:r w:rsidR="00A14E09" w:rsidRPr="006F67A8" w:rsidDel="00DC26DD">
          <w:rPr>
            <w:rFonts w:ascii="Times New Roman" w:hAnsi="Times New Roman" w:cs="Times New Roman"/>
            <w:sz w:val="20"/>
            <w:szCs w:val="20"/>
          </w:rPr>
          <w:delText>, Analysis</w:delText>
        </w:r>
        <w:r w:rsidR="0093404C" w:rsidRPr="006F67A8" w:rsidDel="00DC26DD">
          <w:rPr>
            <w:rFonts w:ascii="Times New Roman" w:hAnsi="Times New Roman" w:cs="Times New Roman"/>
            <w:sz w:val="20"/>
            <w:szCs w:val="20"/>
          </w:rPr>
          <w:delText>, Approach</w:delText>
        </w:r>
      </w:del>
    </w:p>
    <w:p w14:paraId="0501ACF8" w14:textId="46209485" w:rsidR="002F1D4B" w:rsidRPr="006F67A8" w:rsidDel="00DC26DD" w:rsidRDefault="002F1D4B" w:rsidP="002F1D4B">
      <w:pPr>
        <w:rPr>
          <w:del w:id="82" w:author="RAHUL AGARWAL 150911112" w:date="2018-01-15T20:18:00Z"/>
          <w:rFonts w:ascii="Times New Roman" w:hAnsi="Times New Roman" w:cs="Times New Roman"/>
          <w:sz w:val="20"/>
          <w:szCs w:val="20"/>
        </w:rPr>
      </w:pPr>
      <w:del w:id="83" w:author="RAHUL AGARWAL 150911112" w:date="2018-01-15T20:18:00Z">
        <w:r w:rsidRPr="006F67A8" w:rsidDel="00DC26DD">
          <w:rPr>
            <w:rFonts w:ascii="Times New Roman" w:hAnsi="Times New Roman" w:cs="Times New Roman"/>
            <w:b/>
            <w:sz w:val="24"/>
            <w:szCs w:val="24"/>
          </w:rPr>
          <w:delText xml:space="preserve">Keywords: </w:delText>
        </w:r>
        <w:r w:rsidRPr="006F67A8" w:rsidDel="00DC26DD">
          <w:rPr>
            <w:rFonts w:ascii="Times New Roman" w:hAnsi="Times New Roman" w:cs="Times New Roman"/>
            <w:sz w:val="20"/>
            <w:szCs w:val="20"/>
          </w:rPr>
          <w:delText>Academic venue recommendation,</w:delText>
        </w:r>
        <w:r w:rsidR="0093404C" w:rsidRPr="006F67A8" w:rsidDel="00DC26DD">
          <w:rPr>
            <w:rFonts w:ascii="Times New Roman" w:hAnsi="Times New Roman" w:cs="Times New Roman"/>
            <w:sz w:val="20"/>
            <w:szCs w:val="20"/>
          </w:rPr>
          <w:delText xml:space="preserve"> </w:delText>
        </w:r>
        <w:r w:rsidRPr="006F67A8" w:rsidDel="00DC26DD">
          <w:rPr>
            <w:rFonts w:ascii="Times New Roman" w:hAnsi="Times New Roman" w:cs="Times New Roman"/>
            <w:sz w:val="20"/>
            <w:szCs w:val="20"/>
          </w:rPr>
          <w:delText>Big scholarly data, Social network analysis, Cluster analysis, Latent</w:delText>
        </w:r>
        <w:r w:rsidR="004546E8" w:rsidRPr="006F67A8" w:rsidDel="00DC26DD">
          <w:rPr>
            <w:rFonts w:ascii="Times New Roman" w:hAnsi="Times New Roman" w:cs="Times New Roman"/>
            <w:sz w:val="20"/>
            <w:szCs w:val="20"/>
          </w:rPr>
          <w:delText xml:space="preserve"> dirichlet allocation, n-gram, C</w:delText>
        </w:r>
        <w:r w:rsidRPr="006F67A8" w:rsidDel="00DC26DD">
          <w:rPr>
            <w:rFonts w:ascii="Times New Roman" w:hAnsi="Times New Roman" w:cs="Times New Roman"/>
            <w:sz w:val="20"/>
            <w:szCs w:val="20"/>
          </w:rPr>
          <w:delText>itation analysis</w:delText>
        </w:r>
        <w:r w:rsidR="00A14E09" w:rsidRPr="006F67A8" w:rsidDel="00DC26DD">
          <w:rPr>
            <w:rFonts w:ascii="Times New Roman" w:hAnsi="Times New Roman" w:cs="Times New Roman"/>
            <w:sz w:val="20"/>
            <w:szCs w:val="20"/>
          </w:rPr>
          <w:delText>,</w:delText>
        </w:r>
        <w:r w:rsidR="006B7C69" w:rsidDel="00DC26DD">
          <w:rPr>
            <w:rFonts w:ascii="Times New Roman" w:hAnsi="Times New Roman" w:cs="Times New Roman"/>
            <w:sz w:val="20"/>
            <w:szCs w:val="20"/>
          </w:rPr>
          <w:delText xml:space="preserve"> </w:delText>
        </w:r>
        <w:r w:rsidR="00A14E09" w:rsidRPr="006F67A8" w:rsidDel="00DC26DD">
          <w:rPr>
            <w:rFonts w:ascii="Times New Roman" w:hAnsi="Times New Roman" w:cs="Times New Roman"/>
            <w:sz w:val="20"/>
            <w:szCs w:val="20"/>
          </w:rPr>
          <w:delText>Factorization model</w:delText>
        </w:r>
      </w:del>
    </w:p>
    <w:p w14:paraId="2C5550E1" w14:textId="6AEE92E6" w:rsidR="002F1D4B" w:rsidRPr="006F67A8" w:rsidDel="00DC26DD" w:rsidRDefault="002F1D4B" w:rsidP="0093404C">
      <w:pPr>
        <w:spacing w:after="0" w:line="240" w:lineRule="auto"/>
        <w:rPr>
          <w:del w:id="84" w:author="RAHUL AGARWAL 150911112" w:date="2018-01-15T20:18:00Z"/>
          <w:rFonts w:ascii="Times New Roman" w:hAnsi="Times New Roman" w:cs="Times New Roman"/>
          <w:b/>
          <w:sz w:val="24"/>
          <w:szCs w:val="24"/>
        </w:rPr>
      </w:pPr>
      <w:del w:id="85" w:author="RAHUL AGARWAL 150911112" w:date="2018-01-15T20:18:00Z">
        <w:r w:rsidRPr="006F67A8" w:rsidDel="00DC26DD">
          <w:rPr>
            <w:rFonts w:ascii="Times New Roman" w:hAnsi="Times New Roman" w:cs="Times New Roman"/>
            <w:b/>
            <w:sz w:val="24"/>
            <w:szCs w:val="24"/>
          </w:rPr>
          <w:delText>1. INTRODUCTION</w:delText>
        </w:r>
      </w:del>
    </w:p>
    <w:p w14:paraId="600C96B6" w14:textId="5D866090" w:rsidR="0093404C" w:rsidRPr="006F67A8" w:rsidDel="00DC26DD" w:rsidRDefault="0093404C" w:rsidP="0093404C">
      <w:pPr>
        <w:spacing w:after="0" w:line="240" w:lineRule="auto"/>
        <w:rPr>
          <w:del w:id="86" w:author="RAHUL AGARWAL 150911112" w:date="2018-01-15T20:18:00Z"/>
          <w:rFonts w:ascii="Times New Roman" w:hAnsi="Times New Roman" w:cs="Times New Roman"/>
          <w:b/>
          <w:sz w:val="24"/>
          <w:szCs w:val="24"/>
        </w:rPr>
      </w:pPr>
    </w:p>
    <w:p w14:paraId="5DFEAF30" w14:textId="6512C60D" w:rsidR="002F1D4B" w:rsidRPr="006F67A8" w:rsidDel="00DC26DD" w:rsidRDefault="002F1D4B" w:rsidP="0093404C">
      <w:pPr>
        <w:spacing w:line="240" w:lineRule="auto"/>
        <w:jc w:val="both"/>
        <w:rPr>
          <w:del w:id="87" w:author="RAHUL AGARWAL 150911112" w:date="2018-01-15T20:18:00Z"/>
          <w:rFonts w:ascii="Times New Roman" w:hAnsi="Times New Roman" w:cs="Times New Roman"/>
          <w:sz w:val="20"/>
          <w:szCs w:val="20"/>
        </w:rPr>
      </w:pPr>
      <w:del w:id="88" w:author="RAHUL AGARWAL 150911112" w:date="2018-01-15T20:18:00Z">
        <w:r w:rsidRPr="006F67A8" w:rsidDel="00DC26DD">
          <w:rPr>
            <w:rFonts w:ascii="Times New Roman" w:hAnsi="Times New Roman" w:cs="Times New Roman"/>
            <w:sz w:val="20"/>
            <w:szCs w:val="20"/>
          </w:rPr>
          <w:delText xml:space="preserve">Nowadays, the number of the researchers, articles and academic venues has risen beyond the imagination of various research communities due to rapid development of Information Technology (IT). However, the task of mining useful and effective information in big scholarly data is more complex and challenging due to information overload. Academic recommender systems have </w:delText>
        </w:r>
        <w:r w:rsidR="00443AD8" w:rsidRPr="006F67A8" w:rsidDel="00DC26DD">
          <w:rPr>
            <w:rFonts w:ascii="Times New Roman" w:hAnsi="Times New Roman" w:cs="Times New Roman"/>
            <w:sz w:val="20"/>
            <w:szCs w:val="20"/>
          </w:rPr>
          <w:delText>substantiated</w:delText>
        </w:r>
        <w:r w:rsidRPr="006F67A8" w:rsidDel="00DC26DD">
          <w:rPr>
            <w:rFonts w:ascii="Times New Roman" w:hAnsi="Times New Roman" w:cs="Times New Roman"/>
            <w:sz w:val="20"/>
            <w:szCs w:val="20"/>
          </w:rPr>
          <w:delText xml:space="preserve"> their necessity and importance because they objectively provide users with personalized information services. Most academic recommender systems focus on these four problems: collaborator recommendation, paper recommendation, citation recommendation and academic venue recommendation [1].</w:delText>
        </w:r>
      </w:del>
    </w:p>
    <w:p w14:paraId="0E93B3EF" w14:textId="6E795206" w:rsidR="002F1D4B" w:rsidRPr="006F67A8" w:rsidDel="00DC26DD" w:rsidRDefault="002F1D4B" w:rsidP="002F1D4B">
      <w:pPr>
        <w:jc w:val="both"/>
        <w:rPr>
          <w:del w:id="89" w:author="RAHUL AGARWAL 150911112" w:date="2018-01-15T20:18:00Z"/>
          <w:rFonts w:ascii="Times New Roman" w:hAnsi="Times New Roman" w:cs="Times New Roman"/>
          <w:sz w:val="20"/>
          <w:szCs w:val="20"/>
        </w:rPr>
      </w:pPr>
      <w:del w:id="90" w:author="RAHUL AGARWAL 150911112" w:date="2018-01-15T20:18:00Z">
        <w:r w:rsidRPr="006F67A8" w:rsidDel="00DC26DD">
          <w:rPr>
            <w:rFonts w:ascii="Times New Roman" w:hAnsi="Times New Roman" w:cs="Times New Roman"/>
            <w:sz w:val="20"/>
            <w:szCs w:val="20"/>
          </w:rPr>
          <w:delText>The immense growth of academic venues makes it troublesome for researchers to choose the most suitable venue, which is witnessed by DBLP. A service that provides open bibliographic information on major computer science journals and proceedings. It has recorded 3711 conferences and 11391 journals. Researcher</w:delText>
        </w:r>
        <w:r w:rsidR="009B615F" w:rsidDel="00DC26DD">
          <w:rPr>
            <w:rFonts w:ascii="Times New Roman" w:hAnsi="Times New Roman" w:cs="Times New Roman"/>
            <w:sz w:val="20"/>
            <w:szCs w:val="20"/>
          </w:rPr>
          <w:delText>s</w:delText>
        </w:r>
        <w:r w:rsidRPr="006F67A8" w:rsidDel="00DC26DD">
          <w:rPr>
            <w:rFonts w:ascii="Times New Roman" w:hAnsi="Times New Roman" w:cs="Times New Roman"/>
            <w:sz w:val="20"/>
            <w:szCs w:val="20"/>
          </w:rPr>
          <w:delText xml:space="preserve"> usually desires to contact suitable academic venue</w:delText>
        </w:r>
        <w:r w:rsidR="009B615F" w:rsidDel="00DC26DD">
          <w:rPr>
            <w:rFonts w:ascii="Times New Roman" w:hAnsi="Times New Roman" w:cs="Times New Roman"/>
            <w:sz w:val="20"/>
            <w:szCs w:val="20"/>
          </w:rPr>
          <w:delText xml:space="preserve"> for</w:delText>
        </w:r>
        <w:r w:rsidRPr="006F67A8" w:rsidDel="00DC26DD">
          <w:rPr>
            <w:rFonts w:ascii="Times New Roman" w:hAnsi="Times New Roman" w:cs="Times New Roman"/>
            <w:sz w:val="20"/>
            <w:szCs w:val="20"/>
          </w:rPr>
          <w:delText xml:space="preserve"> acknowledging high quality and fruitful academic venue, participating in academic conferences or workshops which are closely related to their research and publishing their papers and research achievements in important and relevant journals. Let’s verify these t</w:delText>
        </w:r>
        <w:r w:rsidR="009B615F" w:rsidDel="00DC26DD">
          <w:rPr>
            <w:rFonts w:ascii="Times New Roman" w:hAnsi="Times New Roman" w:cs="Times New Roman"/>
            <w:sz w:val="20"/>
            <w:szCs w:val="20"/>
          </w:rPr>
          <w:delText>hree</w:delText>
        </w:r>
        <w:r w:rsidRPr="006F67A8" w:rsidDel="00DC26DD">
          <w:rPr>
            <w:rFonts w:ascii="Times New Roman" w:hAnsi="Times New Roman" w:cs="Times New Roman"/>
            <w:sz w:val="20"/>
            <w:szCs w:val="20"/>
          </w:rPr>
          <w:delText xml:space="preserve"> scenarios. 1) An industrious researcher has made a breakthrough in his research area. Consequently, </w:delText>
        </w:r>
        <w:r w:rsidR="009B615F" w:rsidRPr="006F67A8" w:rsidDel="00DC26DD">
          <w:rPr>
            <w:rFonts w:ascii="Times New Roman" w:hAnsi="Times New Roman" w:cs="Times New Roman"/>
            <w:sz w:val="20"/>
            <w:szCs w:val="20"/>
          </w:rPr>
          <w:delText>to</w:delText>
        </w:r>
        <w:r w:rsidRPr="006F67A8" w:rsidDel="00DC26DD">
          <w:rPr>
            <w:rFonts w:ascii="Times New Roman" w:hAnsi="Times New Roman" w:cs="Times New Roman"/>
            <w:sz w:val="20"/>
            <w:szCs w:val="20"/>
          </w:rPr>
          <w:delText xml:space="preserve"> share his work with other relevant researchers, such an industrious researcher </w:delText>
        </w:r>
        <w:r w:rsidR="00A55F4C" w:rsidDel="00DC26DD">
          <w:rPr>
            <w:rFonts w:ascii="Times New Roman" w:hAnsi="Times New Roman" w:cs="Times New Roman"/>
            <w:sz w:val="20"/>
            <w:szCs w:val="20"/>
          </w:rPr>
          <w:delText>wants</w:delText>
        </w:r>
        <w:r w:rsidRPr="006F67A8" w:rsidDel="00DC26DD">
          <w:rPr>
            <w:rFonts w:ascii="Times New Roman" w:hAnsi="Times New Roman" w:cs="Times New Roman"/>
            <w:sz w:val="20"/>
            <w:szCs w:val="20"/>
          </w:rPr>
          <w:delText xml:space="preserve"> to find a suitable academic venue (conference). The question is, how </w:delText>
        </w:r>
        <w:r w:rsidR="00037953" w:rsidRPr="006F67A8" w:rsidDel="00DC26DD">
          <w:rPr>
            <w:rFonts w:ascii="Times New Roman" w:hAnsi="Times New Roman" w:cs="Times New Roman"/>
            <w:sz w:val="20"/>
            <w:szCs w:val="20"/>
          </w:rPr>
          <w:delText>he can</w:delText>
        </w:r>
        <w:r w:rsidRPr="006F67A8" w:rsidDel="00DC26DD">
          <w:rPr>
            <w:rFonts w:ascii="Times New Roman" w:hAnsi="Times New Roman" w:cs="Times New Roman"/>
            <w:sz w:val="20"/>
            <w:szCs w:val="20"/>
          </w:rPr>
          <w:delText xml:space="preserve"> find the relevant one with significant effects. 2) A junior researcher, i.e. a researcher who is at the initial stage of his research and has few publications, intends to extend his research. But the lack of appropriate academic venue</w:delText>
        </w:r>
        <w:r w:rsidR="009B615F" w:rsidDel="00DC26DD">
          <w:rPr>
            <w:rFonts w:ascii="Times New Roman" w:hAnsi="Times New Roman" w:cs="Times New Roman"/>
            <w:sz w:val="20"/>
            <w:szCs w:val="20"/>
          </w:rPr>
          <w:delText>s</w:delText>
        </w:r>
        <w:r w:rsidRPr="006F67A8" w:rsidDel="00DC26DD">
          <w:rPr>
            <w:rFonts w:ascii="Times New Roman" w:hAnsi="Times New Roman" w:cs="Times New Roman"/>
            <w:sz w:val="20"/>
            <w:szCs w:val="20"/>
          </w:rPr>
          <w:delText xml:space="preserve"> information is a challenge for him to find relevant venue to consider and to publish his manuscript. 3) Additionally, although a veteran researcher knows his research area well, he may need a solution relating to</w:delText>
        </w:r>
        <w:r w:rsidR="009B615F" w:rsidDel="00DC26DD">
          <w:rPr>
            <w:rFonts w:ascii="Times New Roman" w:hAnsi="Times New Roman" w:cs="Times New Roman"/>
            <w:sz w:val="20"/>
            <w:szCs w:val="20"/>
          </w:rPr>
          <w:delText xml:space="preserve"> a</w:delText>
        </w:r>
        <w:r w:rsidRPr="006F67A8" w:rsidDel="00DC26DD">
          <w:rPr>
            <w:rFonts w:ascii="Times New Roman" w:hAnsi="Times New Roman" w:cs="Times New Roman"/>
            <w:sz w:val="20"/>
            <w:szCs w:val="20"/>
          </w:rPr>
          <w:delText xml:space="preserve"> cross field venue recommendation.  </w:delText>
        </w:r>
      </w:del>
    </w:p>
    <w:p w14:paraId="536A9617" w14:textId="4D61B4A6" w:rsidR="002F1D4B" w:rsidRPr="006F67A8" w:rsidDel="00DC26DD" w:rsidRDefault="002F1D4B" w:rsidP="002F1D4B">
      <w:pPr>
        <w:jc w:val="both"/>
        <w:rPr>
          <w:del w:id="91" w:author="RAHUL AGARWAL 150911112" w:date="2018-01-15T20:18:00Z"/>
          <w:rFonts w:ascii="Times New Roman" w:hAnsi="Times New Roman" w:cs="Times New Roman"/>
          <w:sz w:val="20"/>
          <w:szCs w:val="20"/>
        </w:rPr>
      </w:pPr>
      <w:del w:id="92" w:author="RAHUL AGARWAL 150911112" w:date="2018-01-15T20:18:00Z">
        <w:r w:rsidRPr="006F67A8" w:rsidDel="00DC26DD">
          <w:rPr>
            <w:rFonts w:ascii="Times New Roman" w:hAnsi="Times New Roman" w:cs="Times New Roman"/>
            <w:sz w:val="20"/>
            <w:szCs w:val="20"/>
          </w:rPr>
          <w:delText xml:space="preserve">Considering the inherent requirements, a variety of approaches relating to academic venue recommendation have been proposed [2, 3, 4, 5, 6]. There are also some smart conferences systems or solutions that help improve participation experience and solve the conference recommendation problem [7]. However, most of the researcher did not take the aforementioned problem into consideration. In this work we propose a novel social network based academic venue recommendation system (SNAVER). We first integrate the academic entities  into a citation network, which contain paper to paper network and two kinds of association (in degree and out degree). Furthermore, we propose three notable hypotheses, 1) The closeness of a paper reflect the similarity of given paper with other papers. </w:delText>
        </w:r>
      </w:del>
    </w:p>
    <w:p w14:paraId="3B0CC806" w14:textId="62F08776" w:rsidR="002F1D4B" w:rsidRPr="006F67A8" w:rsidDel="00DC26DD" w:rsidRDefault="002F1D4B" w:rsidP="002F1D4B">
      <w:pPr>
        <w:jc w:val="both"/>
        <w:rPr>
          <w:del w:id="93" w:author="RAHUL AGARWAL 150911112" w:date="2018-01-15T20:18:00Z"/>
          <w:rFonts w:ascii="Times New Roman" w:hAnsi="Times New Roman" w:cs="Times New Roman"/>
          <w:sz w:val="20"/>
          <w:szCs w:val="20"/>
        </w:rPr>
      </w:pPr>
      <w:del w:id="94" w:author="RAHUL AGARWAL 150911112" w:date="2018-01-15T20:18:00Z">
        <w:r w:rsidRPr="006F67A8" w:rsidDel="00DC26DD">
          <w:rPr>
            <w:rFonts w:ascii="Times New Roman" w:hAnsi="Times New Roman" w:cs="Times New Roman"/>
            <w:sz w:val="20"/>
            <w:szCs w:val="20"/>
          </w:rPr>
          <w:delText xml:space="preserve">In addition to the variety of challenges researchers face from the rising number of scholarly events and venues, the important task of identifying relevant publication opportunities is further complicated due to the expansion and overlap of what were previously discrete specializations. More and more collaboration taking place between disciplines in the research landscape, which is leading to decreased compartmentalization. </w:delText>
        </w:r>
        <w:r w:rsidR="00A55F4C" w:rsidDel="00DC26DD">
          <w:rPr>
            <w:rFonts w:ascii="Times New Roman" w:hAnsi="Times New Roman" w:cs="Times New Roman"/>
            <w:sz w:val="20"/>
            <w:szCs w:val="20"/>
          </w:rPr>
          <w:delText>Overall i</w:delText>
        </w:r>
        <w:r w:rsidRPr="006F67A8" w:rsidDel="00DC26DD">
          <w:rPr>
            <w:rFonts w:ascii="Times New Roman" w:hAnsi="Times New Roman" w:cs="Times New Roman"/>
            <w:sz w:val="20"/>
            <w:szCs w:val="20"/>
          </w:rPr>
          <w:delText>ncreasing complex academic sub-disciplines and emerging interdisciplinary research areas, though certainly a net gain for the community</w:delText>
        </w:r>
        <w:r w:rsidR="00A55F4C" w:rsidDel="00DC26DD">
          <w:rPr>
            <w:rFonts w:ascii="Times New Roman" w:hAnsi="Times New Roman" w:cs="Times New Roman"/>
            <w:sz w:val="20"/>
            <w:szCs w:val="20"/>
          </w:rPr>
          <w:delText xml:space="preserve"> compound</w:delText>
        </w:r>
        <w:r w:rsidRPr="006F67A8" w:rsidDel="00DC26DD">
          <w:rPr>
            <w:rFonts w:ascii="Times New Roman" w:hAnsi="Times New Roman" w:cs="Times New Roman"/>
            <w:sz w:val="20"/>
            <w:szCs w:val="20"/>
          </w:rPr>
          <w:delText xml:space="preserve"> this problem. In such a sophisticated research environment, researchers are finding it challenging to remain up to date on new findings, even within their own disciplines (Kuruppu&amp; Gruber, 2006; Murphy, 2003). Furthermore, “context-drift” in scholarly communities is becoming more prevalent as researchers expand, evolve, or adapt their interests in rapidly changing subject areas. </w:delText>
        </w:r>
      </w:del>
    </w:p>
    <w:p w14:paraId="74625595" w14:textId="427F5B89" w:rsidR="002F1D4B" w:rsidRPr="006F67A8" w:rsidDel="00DC26DD" w:rsidRDefault="002F1D4B" w:rsidP="002F1D4B">
      <w:pPr>
        <w:jc w:val="both"/>
        <w:rPr>
          <w:del w:id="95" w:author="RAHUL AGARWAL 150911112" w:date="2018-01-15T20:18:00Z"/>
          <w:rFonts w:ascii="Times New Roman" w:hAnsi="Times New Roman" w:cs="Times New Roman"/>
          <w:sz w:val="20"/>
          <w:szCs w:val="20"/>
        </w:rPr>
      </w:pPr>
      <w:del w:id="96" w:author="RAHUL AGARWAL 150911112" w:date="2018-01-15T20:18:00Z">
        <w:r w:rsidRPr="006F67A8" w:rsidDel="00DC26DD">
          <w:rPr>
            <w:rFonts w:ascii="Times New Roman" w:hAnsi="Times New Roman" w:cs="Times New Roman"/>
            <w:sz w:val="20"/>
            <w:szCs w:val="20"/>
          </w:rPr>
          <w:delText>Generally, researchers become aware of scholarly venues related to their research interests by word of mouth from lab members, departmental colleagues, and members of other scholarly communities; through online searches for scholarly material; and from rankings of venues and publishers’ reputations (Buchanan, Cunningham, Blandford, Rimmer, &amp; Warwick,2005; Chu &amp; Law, 2007). In the past, these approaches have yielded satisfactory results, as there were relatively few venues related to any given field. However, in today’s multifaceted, diverse, and interdisciplinary scholarly environment, researcher</w:delText>
        </w:r>
        <w:r w:rsidR="00E57DC1" w:rsidDel="00DC26DD">
          <w:rPr>
            <w:rFonts w:ascii="Times New Roman" w:hAnsi="Times New Roman" w:cs="Times New Roman"/>
            <w:sz w:val="20"/>
            <w:szCs w:val="20"/>
          </w:rPr>
          <w:delText xml:space="preserve">s </w:delText>
        </w:r>
        <w:r w:rsidRPr="006F67A8" w:rsidDel="00DC26DD">
          <w:rPr>
            <w:rFonts w:ascii="Times New Roman" w:hAnsi="Times New Roman" w:cs="Times New Roman"/>
            <w:sz w:val="20"/>
            <w:szCs w:val="20"/>
          </w:rPr>
          <w:delText>can become acquainted with newly available and relevant specialized venues only by spending considerable time and effort explicitly searching for venues that align with their research interests.</w:delText>
        </w:r>
      </w:del>
    </w:p>
    <w:p w14:paraId="7B7A394D" w14:textId="0AE215EA" w:rsidR="002F1D4B" w:rsidRPr="006F67A8" w:rsidDel="00DC26DD" w:rsidRDefault="002F1D4B" w:rsidP="002F1D4B">
      <w:pPr>
        <w:jc w:val="both"/>
        <w:rPr>
          <w:del w:id="97" w:author="RAHUL AGARWAL 150911112" w:date="2018-01-15T20:18:00Z"/>
          <w:rFonts w:ascii="Times New Roman" w:hAnsi="Times New Roman" w:cs="Times New Roman"/>
          <w:sz w:val="20"/>
          <w:szCs w:val="20"/>
        </w:rPr>
      </w:pPr>
      <w:del w:id="98" w:author="RAHUL AGARWAL 150911112" w:date="2018-01-15T20:18:00Z">
        <w:r w:rsidRPr="006F67A8" w:rsidDel="00DC26DD">
          <w:rPr>
            <w:rFonts w:ascii="Times New Roman" w:hAnsi="Times New Roman" w:cs="Times New Roman"/>
            <w:sz w:val="20"/>
            <w:szCs w:val="20"/>
          </w:rPr>
          <w:delText xml:space="preserve"> It is also essential for funding agencies to become aware of new venues of research across fields in order to determine future allocations. Further, new interdisciplinary research areas lead to greater challenges for research institutes as they strive to understand dynamic information needs and information-seeking behaviors. Information specialists need prompt and seamless measurements of researchers’ readings in order to make decisions on venue subscriptions, instead of relying blindly on the venue’s impact factor or on users’ explicit requests. For example, Springer provides its users with a form for recommending journals to librarians (Springer, 2015), but this feedback represents only the interests of the individuals who submit recommendations, rather than providing a picture of the entire constituency’s needs. </w:delText>
        </w:r>
      </w:del>
    </w:p>
    <w:p w14:paraId="1AF528B3" w14:textId="111434A4" w:rsidR="002F1D4B" w:rsidRPr="006F67A8" w:rsidDel="00DC26DD" w:rsidRDefault="002F1D4B" w:rsidP="002F1D4B">
      <w:pPr>
        <w:jc w:val="both"/>
        <w:rPr>
          <w:del w:id="99" w:author="RAHUL AGARWAL 150911112" w:date="2018-01-15T20:18:00Z"/>
          <w:rFonts w:ascii="Times New Roman" w:hAnsi="Times New Roman" w:cs="Times New Roman"/>
          <w:sz w:val="20"/>
          <w:szCs w:val="20"/>
        </w:rPr>
      </w:pPr>
      <w:del w:id="100" w:author="RAHUL AGARWAL 150911112" w:date="2018-01-15T20:18:00Z">
        <w:r w:rsidRPr="006F67A8" w:rsidDel="00DC26DD">
          <w:rPr>
            <w:rFonts w:ascii="Times New Roman" w:hAnsi="Times New Roman" w:cs="Times New Roman"/>
            <w:sz w:val="20"/>
            <w:szCs w:val="20"/>
          </w:rPr>
          <w:delText xml:space="preserve">Many rankings of scholarly venues have been created and used to help researchers become more aware of specific scholarly communities. However, knowing that very prestigious journals, such as Science and Nature, are considered top venues for multidisciplinary fields does not help researchers seeking more specialized venues and communities. Moreover, traditional citation analysis cannot provide quick, adaptive results, especially for new scholarly venues that do not yet have an impact factor. </w:delText>
        </w:r>
      </w:del>
    </w:p>
    <w:p w14:paraId="4A2719E4" w14:textId="2CA3E4AB" w:rsidR="002F1D4B" w:rsidRPr="006F67A8" w:rsidDel="00DC26DD" w:rsidRDefault="002F1D4B" w:rsidP="002F1D4B">
      <w:pPr>
        <w:jc w:val="both"/>
        <w:rPr>
          <w:del w:id="101" w:author="RAHUL AGARWAL 150911112" w:date="2018-01-15T20:18:00Z"/>
          <w:rFonts w:ascii="Times New Roman" w:hAnsi="Times New Roman" w:cs="Times New Roman"/>
          <w:sz w:val="20"/>
          <w:szCs w:val="20"/>
        </w:rPr>
      </w:pPr>
      <w:del w:id="102" w:author="RAHUL AGARWAL 150911112" w:date="2018-01-15T20:18:00Z">
        <w:r w:rsidRPr="006F67A8" w:rsidDel="00DC26DD">
          <w:rPr>
            <w:rFonts w:ascii="Times New Roman" w:hAnsi="Times New Roman" w:cs="Times New Roman"/>
            <w:sz w:val="20"/>
            <w:szCs w:val="20"/>
          </w:rPr>
          <w:delText xml:space="preserve">A number of online services provide collections of venues in an attempt to alleviate some of these problems. For example, the HCI Bibliography (Perlman, 1991) is a specialized bibliographic database on Human-Computer Interaction. AllCon-ferences and Lanyrd are global conference and event directories. </w:delText>
        </w:r>
        <w:r w:rsidR="004753E4" w:rsidRPr="006F67A8" w:rsidDel="00DC26DD">
          <w:rPr>
            <w:rFonts w:ascii="Times New Roman" w:hAnsi="Times New Roman" w:cs="Times New Roman"/>
            <w:sz w:val="20"/>
            <w:szCs w:val="20"/>
          </w:rPr>
          <w:delText>Conference Alerts</w:delText>
        </w:r>
        <w:r w:rsidRPr="006F67A8" w:rsidDel="00DC26DD">
          <w:rPr>
            <w:rFonts w:ascii="Times New Roman" w:hAnsi="Times New Roman" w:cs="Times New Roman"/>
            <w:sz w:val="20"/>
            <w:szCs w:val="20"/>
          </w:rPr>
          <w:delText>, EventSeer, and WikiCFP provide notifications of upcoming academic events based on keywords.5ConfSearch (Kuhn &amp;Wattenhofer, 2008) enables researchers to search for computer science conferences using keywords, related conferences, and authors. ConfAssist (Singh, Chakraborty,Mukherjee, &amp;Goyal, 2016) classifies conferences as top-tier or not.</w:delText>
        </w:r>
      </w:del>
    </w:p>
    <w:p w14:paraId="591928E0" w14:textId="24FA9EB7" w:rsidR="002F1D4B" w:rsidRPr="006F67A8" w:rsidDel="00DC26DD" w:rsidRDefault="002F1D4B" w:rsidP="002F1D4B">
      <w:pPr>
        <w:jc w:val="both"/>
        <w:rPr>
          <w:del w:id="103" w:author="RAHUL AGARWAL 150911112" w:date="2018-01-15T20:18:00Z"/>
          <w:rFonts w:ascii="Times New Roman" w:hAnsi="Times New Roman" w:cs="Times New Roman"/>
          <w:sz w:val="20"/>
          <w:szCs w:val="20"/>
        </w:rPr>
      </w:pPr>
      <w:del w:id="104" w:author="RAHUL AGARWAL 150911112" w:date="2018-01-15T20:18:00Z">
        <w:r w:rsidRPr="006F67A8" w:rsidDel="00DC26DD">
          <w:rPr>
            <w:rFonts w:ascii="Times New Roman" w:hAnsi="Times New Roman" w:cs="Times New Roman"/>
            <w:sz w:val="20"/>
            <w:szCs w:val="20"/>
          </w:rPr>
          <w:delText xml:space="preserve"> However, in this era of big data, retrieving relevant results by manually searching and browsing online is no longer theonly approach to discover new information, not is it generally the most efficient approach. Studies have been conducted in an effort to offer techniques capable of accelerating scholarly discovery, such as summarization, visualization (Gove, Dunne,Shneiderman, Klavans, &amp; Dorr, 2011), and collaborative information synthesis (Blake &amp; Pratt, 2006). Recommender systems have been introduced to filter the overwhelming amount of data by using various data analysis techniques to alleviate information overload (Shenk, 1997; Speier, Valacich, &amp;Vessey, 1999). Recommender systems are already entrenched in the digital landscape, as they provide millions of online users with continually updated suggestions for news, books, restaurants, tourism, movies, and television programs. </w:delText>
        </w:r>
      </w:del>
    </w:p>
    <w:p w14:paraId="35420C8A" w14:textId="3E95199C" w:rsidR="002F1D4B" w:rsidRPr="006F67A8" w:rsidDel="00DC26DD" w:rsidRDefault="002F1D4B" w:rsidP="002F1D4B">
      <w:pPr>
        <w:jc w:val="both"/>
        <w:rPr>
          <w:del w:id="105" w:author="RAHUL AGARWAL 150911112" w:date="2018-01-15T20:18:00Z"/>
          <w:rFonts w:ascii="Times New Roman" w:hAnsi="Times New Roman" w:cs="Times New Roman"/>
          <w:sz w:val="20"/>
          <w:szCs w:val="20"/>
        </w:rPr>
      </w:pPr>
      <w:del w:id="106" w:author="RAHUL AGARWAL 150911112" w:date="2018-01-15T20:18:00Z">
        <w:r w:rsidRPr="006F67A8" w:rsidDel="00DC26DD">
          <w:rPr>
            <w:rFonts w:ascii="Times New Roman" w:hAnsi="Times New Roman" w:cs="Times New Roman"/>
            <w:sz w:val="20"/>
            <w:szCs w:val="20"/>
          </w:rPr>
          <w:delText xml:space="preserve">With the proliferation of publications, researchers are utilizing academic social networks and reference management systems in order to find, store, and manage references (Farooq, Song, Carroll, &amp; Giles, 2007). Social and online reference management systems enable users to bookmark references to research content, as well as tag, review, and rate research content within their profiles. Scholarly tools such as these play an essential role in the organization of personal article collections and the generation of bibliographies across the research landscape today. Scholarly communities are sharing these digital reference libraries, and this open sharing encourages the formation of new research groups. Such online personal collections or repositories also accurately reflect researchers’ current and past reading, and indicate changes in their interests over time, making these datasets prime targets for recommendation analytics. </w:delText>
        </w:r>
      </w:del>
    </w:p>
    <w:p w14:paraId="41E7EAF1" w14:textId="3529093D" w:rsidR="002F1D4B" w:rsidRPr="006F67A8" w:rsidDel="00DC26DD" w:rsidRDefault="002F1D4B" w:rsidP="002F1D4B">
      <w:pPr>
        <w:jc w:val="both"/>
        <w:rPr>
          <w:del w:id="107" w:author="RAHUL AGARWAL 150911112" w:date="2018-01-15T20:18:00Z"/>
          <w:rFonts w:ascii="Times New Roman" w:hAnsi="Times New Roman" w:cs="Times New Roman"/>
          <w:sz w:val="20"/>
          <w:szCs w:val="20"/>
        </w:rPr>
      </w:pPr>
      <w:del w:id="108" w:author="RAHUL AGARWAL 150911112" w:date="2018-01-15T20:18:00Z">
        <w:r w:rsidRPr="006F67A8" w:rsidDel="00DC26DD">
          <w:rPr>
            <w:rFonts w:ascii="Times New Roman" w:hAnsi="Times New Roman" w:cs="Times New Roman"/>
            <w:sz w:val="20"/>
            <w:szCs w:val="20"/>
          </w:rPr>
          <w:delText xml:space="preserve">In previous work (Alhoori, 2016; Alhoori&amp;Furuta, 2011), we found that several of the participating researchers expressed a notable desire to be aware of new and well-established scholarly venues and events related to their shifting research interests. In this paper, we build a personalized recommendation system which can take citation network into consideration while evaluating the relevance of the venue. </w:delText>
        </w:r>
      </w:del>
    </w:p>
    <w:p w14:paraId="792CED19" w14:textId="14CED41E" w:rsidR="00037953" w:rsidRPr="006F67A8" w:rsidDel="00DC26DD" w:rsidRDefault="00037953" w:rsidP="0093404C">
      <w:pPr>
        <w:spacing w:after="0" w:line="240" w:lineRule="auto"/>
        <w:jc w:val="both"/>
        <w:rPr>
          <w:del w:id="109" w:author="RAHUL AGARWAL 150911112" w:date="2018-01-15T20:18:00Z"/>
          <w:rFonts w:ascii="Times New Roman" w:hAnsi="Times New Roman" w:cs="Times New Roman"/>
          <w:sz w:val="20"/>
          <w:szCs w:val="20"/>
          <w:lang w:val="en-US"/>
        </w:rPr>
      </w:pPr>
      <w:del w:id="110" w:author="RAHUL AGARWAL 150911112" w:date="2018-01-15T20:18:00Z">
        <w:r w:rsidRPr="006F67A8" w:rsidDel="00DC26DD">
          <w:rPr>
            <w:rFonts w:ascii="Times New Roman" w:hAnsi="Times New Roman" w:cs="Times New Roman"/>
            <w:sz w:val="20"/>
            <w:szCs w:val="20"/>
            <w:lang w:val="en-US"/>
          </w:rPr>
          <w:delText>Our task</w:delText>
        </w:r>
        <w:r w:rsidR="00774965" w:rsidRPr="006F67A8" w:rsidDel="00DC26DD">
          <w:rPr>
            <w:rFonts w:ascii="Times New Roman" w:hAnsi="Times New Roman" w:cs="Times New Roman"/>
            <w:sz w:val="20"/>
            <w:szCs w:val="20"/>
            <w:lang w:val="en-US"/>
          </w:rPr>
          <w:delText xml:space="preserve"> </w:delText>
        </w:r>
        <w:r w:rsidRPr="006F67A8" w:rsidDel="00DC26DD">
          <w:rPr>
            <w:rFonts w:ascii="Times New Roman" w:hAnsi="Times New Roman" w:cs="Times New Roman"/>
            <w:sz w:val="20"/>
            <w:szCs w:val="20"/>
            <w:lang w:val="en-US"/>
          </w:rPr>
          <w:delText xml:space="preserve">to </w:delText>
        </w:r>
        <w:r w:rsidR="0078745C" w:rsidRPr="006F67A8" w:rsidDel="00DC26DD">
          <w:rPr>
            <w:rFonts w:ascii="Times New Roman" w:hAnsi="Times New Roman" w:cs="Times New Roman"/>
            <w:sz w:val="20"/>
            <w:szCs w:val="20"/>
            <w:lang w:val="en-US"/>
          </w:rPr>
          <w:delText>address is</w:delText>
        </w:r>
        <w:r w:rsidRPr="006F67A8" w:rsidDel="00DC26DD">
          <w:rPr>
            <w:rFonts w:ascii="Times New Roman" w:hAnsi="Times New Roman" w:cs="Times New Roman"/>
            <w:sz w:val="20"/>
            <w:szCs w:val="20"/>
            <w:lang w:val="en-US"/>
          </w:rPr>
          <w:delText xml:space="preserve"> particularly challenging due to the following </w:delText>
        </w:r>
        <w:r w:rsidR="0093404C" w:rsidRPr="006F67A8" w:rsidDel="00DC26DD">
          <w:rPr>
            <w:rFonts w:ascii="Times New Roman" w:hAnsi="Times New Roman" w:cs="Times New Roman"/>
            <w:sz w:val="20"/>
            <w:szCs w:val="20"/>
            <w:lang w:val="en-US"/>
          </w:rPr>
          <w:delText>three practical</w:delText>
        </w:r>
        <w:r w:rsidRPr="006F67A8" w:rsidDel="00DC26DD">
          <w:rPr>
            <w:rFonts w:ascii="Times New Roman" w:hAnsi="Times New Roman" w:cs="Times New Roman"/>
            <w:sz w:val="20"/>
            <w:szCs w:val="20"/>
            <w:lang w:val="en-US"/>
          </w:rPr>
          <w:delText xml:space="preserve"> considerations.</w:delText>
        </w:r>
      </w:del>
    </w:p>
    <w:p w14:paraId="4B90D836" w14:textId="5DAC3ADE" w:rsidR="0093404C" w:rsidRPr="006F67A8" w:rsidDel="00DC26DD" w:rsidRDefault="0093404C" w:rsidP="0093404C">
      <w:pPr>
        <w:spacing w:after="0" w:line="240" w:lineRule="auto"/>
        <w:jc w:val="both"/>
        <w:rPr>
          <w:del w:id="111" w:author="RAHUL AGARWAL 150911112" w:date="2018-01-15T20:18:00Z"/>
          <w:rFonts w:ascii="Times New Roman" w:hAnsi="Times New Roman" w:cs="Times New Roman"/>
          <w:sz w:val="20"/>
          <w:szCs w:val="20"/>
          <w:lang w:val="en-US"/>
        </w:rPr>
      </w:pPr>
    </w:p>
    <w:p w14:paraId="0EC35A79" w14:textId="6D7FCD36" w:rsidR="00037953" w:rsidRPr="006F67A8" w:rsidDel="00DC26DD" w:rsidRDefault="00037953" w:rsidP="0093404C">
      <w:pPr>
        <w:numPr>
          <w:ilvl w:val="0"/>
          <w:numId w:val="9"/>
        </w:numPr>
        <w:spacing w:after="0"/>
        <w:jc w:val="both"/>
        <w:rPr>
          <w:del w:id="112" w:author="RAHUL AGARWAL 150911112" w:date="2018-01-15T20:18:00Z"/>
          <w:rFonts w:ascii="Times New Roman" w:hAnsi="Times New Roman" w:cs="Times New Roman"/>
          <w:sz w:val="20"/>
          <w:szCs w:val="20"/>
          <w:lang w:val="en-US"/>
        </w:rPr>
      </w:pPr>
      <w:del w:id="113" w:author="RAHUL AGARWAL 150911112" w:date="2018-01-15T20:18:00Z">
        <w:r w:rsidRPr="006F67A8" w:rsidDel="00DC26DD">
          <w:rPr>
            <w:rFonts w:ascii="Times New Roman" w:hAnsi="Times New Roman" w:cs="Times New Roman"/>
            <w:sz w:val="20"/>
            <w:szCs w:val="20"/>
          </w:rPr>
          <w:delText xml:space="preserve">Nowadays, the number of the researchers, articles and academic venues has risen beyond the imagination of various research communities due to rapid development of Information Technology (IT). However, the task of mining useful and effective information in big scholarly data is more complex and challenging due to information overload. Academic recommender systems have substantiates their necessity and importance because they objectively provide users with personalized information services. In this situation to recommend a suitable venue to a researcher is challenging. </w:delText>
        </w:r>
      </w:del>
    </w:p>
    <w:p w14:paraId="7772990A" w14:textId="17BA6E7C" w:rsidR="00037953" w:rsidRPr="006F67A8" w:rsidDel="00DC26DD" w:rsidRDefault="00037953" w:rsidP="0093404C">
      <w:pPr>
        <w:numPr>
          <w:ilvl w:val="0"/>
          <w:numId w:val="9"/>
        </w:numPr>
        <w:spacing w:after="0"/>
        <w:jc w:val="both"/>
        <w:rPr>
          <w:del w:id="114" w:author="RAHUL AGARWAL 150911112" w:date="2018-01-15T20:18:00Z"/>
          <w:rFonts w:ascii="Times New Roman" w:hAnsi="Times New Roman" w:cs="Times New Roman"/>
          <w:sz w:val="20"/>
          <w:szCs w:val="20"/>
          <w:lang w:val="en-US"/>
        </w:rPr>
      </w:pPr>
      <w:del w:id="115" w:author="RAHUL AGARWAL 150911112" w:date="2018-01-15T20:18:00Z">
        <w:r w:rsidRPr="006F67A8" w:rsidDel="00DC26DD">
          <w:rPr>
            <w:rFonts w:ascii="Times New Roman" w:hAnsi="Times New Roman" w:cs="Times New Roman"/>
            <w:sz w:val="20"/>
            <w:szCs w:val="20"/>
            <w:lang w:val="en-US"/>
          </w:rPr>
          <w:delText>In addition to the variety of challenges researchers face from the rising number of scholarly events and venues, the important task of identifying relevant publication opportunities is further complicated due to the expansion and overlap of what were previously discrete specializations. More and more collaboration is taking place between disciplines in the research landscape, which is leading to decreased compartmentalization overall. Increasingly complex academic sub-disciplines and emerging interdisciplinary research areas, though certainly a net gain for the community as a whole, compound this problem. In such a sophisticated research environment, researchers are finding it challenging to remain up to date on new findings, even within their own disciplines. Furthermore, “context-drift” in scholarly com-munities is becoming more prevalent as researchers expand, evolve, or adapt their interests in rapidly changing subject areas.</w:delText>
        </w:r>
      </w:del>
    </w:p>
    <w:p w14:paraId="0266009C" w14:textId="516E3145" w:rsidR="00037953" w:rsidRPr="006F67A8" w:rsidDel="00DC26DD" w:rsidRDefault="00037953" w:rsidP="0093404C">
      <w:pPr>
        <w:numPr>
          <w:ilvl w:val="0"/>
          <w:numId w:val="9"/>
        </w:numPr>
        <w:spacing w:after="0"/>
        <w:jc w:val="both"/>
        <w:rPr>
          <w:del w:id="116" w:author="RAHUL AGARWAL 150911112" w:date="2018-01-15T20:18:00Z"/>
          <w:rFonts w:ascii="Times New Roman" w:hAnsi="Times New Roman" w:cs="Times New Roman"/>
          <w:sz w:val="20"/>
          <w:szCs w:val="20"/>
          <w:lang w:val="en-US"/>
        </w:rPr>
      </w:pPr>
      <w:del w:id="117" w:author="RAHUL AGARWAL 150911112" w:date="2018-01-15T20:18:00Z">
        <w:r w:rsidRPr="006F67A8" w:rsidDel="00DC26DD">
          <w:rPr>
            <w:rFonts w:ascii="Times New Roman" w:hAnsi="Times New Roman" w:cs="Times New Roman"/>
            <w:sz w:val="20"/>
            <w:szCs w:val="20"/>
            <w:lang w:val="en-US"/>
          </w:rPr>
          <w:delText xml:space="preserve">To recommend </w:delText>
        </w:r>
        <w:r w:rsidR="00011554" w:rsidRPr="006F67A8" w:rsidDel="00DC26DD">
          <w:rPr>
            <w:rFonts w:ascii="Times New Roman" w:hAnsi="Times New Roman" w:cs="Times New Roman"/>
            <w:sz w:val="20"/>
            <w:szCs w:val="20"/>
            <w:lang w:val="en-US"/>
          </w:rPr>
          <w:delText>a suitable venue</w:delText>
        </w:r>
        <w:r w:rsidRPr="006F67A8" w:rsidDel="00DC26DD">
          <w:rPr>
            <w:rFonts w:ascii="Times New Roman" w:hAnsi="Times New Roman" w:cs="Times New Roman"/>
            <w:sz w:val="20"/>
            <w:szCs w:val="20"/>
            <w:lang w:val="en-US"/>
          </w:rPr>
          <w:delText xml:space="preserve"> to researchers at the early stage of the paper being written is such a challenging task. Most of the traditional systems use the concept of co-authors past publications along with the concept of random walk model to do the above task. But to recommend relevant venues for a junior researcher who does not have even a single publication and without considering the full content of the written paper is a tedious task.</w:delText>
        </w:r>
      </w:del>
    </w:p>
    <w:p w14:paraId="1E320A69" w14:textId="75255D6B" w:rsidR="00037953" w:rsidRPr="006F67A8" w:rsidDel="00DC26DD" w:rsidRDefault="00037953" w:rsidP="00037953">
      <w:pPr>
        <w:jc w:val="both"/>
        <w:rPr>
          <w:del w:id="118" w:author="RAHUL AGARWAL 150911112" w:date="2018-01-15T20:18:00Z"/>
          <w:rFonts w:ascii="Times New Roman" w:hAnsi="Times New Roman" w:cs="Times New Roman"/>
          <w:sz w:val="20"/>
          <w:szCs w:val="20"/>
          <w:lang w:val="en-US"/>
        </w:rPr>
      </w:pPr>
      <w:del w:id="119" w:author="RAHUL AGARWAL 150911112" w:date="2018-01-15T20:18:00Z">
        <w:r w:rsidRPr="006F67A8" w:rsidDel="00DC26DD">
          <w:rPr>
            <w:rFonts w:ascii="Times New Roman" w:hAnsi="Times New Roman" w:cs="Times New Roman"/>
            <w:sz w:val="20"/>
            <w:szCs w:val="20"/>
            <w:lang w:val="en-US"/>
          </w:rPr>
          <w:delText>In this work, we propose a novel solution named a social network analysis based scholarly venue recommender system (SNAVER) for the new task of venues recommendation. It is developed based on the recent advance of social network analysis, which is further extended to model the context similarities by combining with the topic modeling and factorization techniques. We entail a few key technical components of our SNAVER as follows.</w:delText>
        </w:r>
      </w:del>
    </w:p>
    <w:p w14:paraId="00C6184C" w14:textId="27477902" w:rsidR="00037953" w:rsidRPr="006F67A8" w:rsidDel="00DC26DD" w:rsidRDefault="00037953" w:rsidP="00037953">
      <w:pPr>
        <w:numPr>
          <w:ilvl w:val="0"/>
          <w:numId w:val="9"/>
        </w:numPr>
        <w:spacing w:after="0"/>
        <w:jc w:val="both"/>
        <w:rPr>
          <w:del w:id="120" w:author="RAHUL AGARWAL 150911112" w:date="2018-01-15T20:18:00Z"/>
          <w:rFonts w:ascii="Times New Roman" w:hAnsi="Times New Roman" w:cs="Times New Roman"/>
          <w:sz w:val="20"/>
          <w:szCs w:val="20"/>
          <w:lang w:val="en-US"/>
        </w:rPr>
      </w:pPr>
      <w:del w:id="121" w:author="RAHUL AGARWAL 150911112" w:date="2018-01-15T20:18:00Z">
        <w:r w:rsidRPr="006F67A8" w:rsidDel="00DC26DD">
          <w:rPr>
            <w:rFonts w:ascii="Times New Roman" w:hAnsi="Times New Roman" w:cs="Times New Roman"/>
            <w:sz w:val="20"/>
            <w:szCs w:val="20"/>
            <w:lang w:val="en-US"/>
          </w:rPr>
          <w:delText xml:space="preserve">For the modelling of information domain, we build a citation network to examine </w:delText>
        </w:r>
        <w:r w:rsidRPr="006F67A8" w:rsidDel="00DC26DD">
          <w:rPr>
            <w:rFonts w:ascii="Times New Roman" w:hAnsi="Times New Roman" w:cs="Times New Roman"/>
            <w:sz w:val="20"/>
            <w:szCs w:val="20"/>
          </w:rPr>
          <w:delText xml:space="preserve">the importance of each candidate paper through various centrality measures like </w:delText>
        </w:r>
        <w:r w:rsidRPr="006F67A8" w:rsidDel="00DC26DD">
          <w:rPr>
            <w:rFonts w:ascii="Times New Roman" w:hAnsi="Times New Roman" w:cs="Times New Roman"/>
            <w:sz w:val="20"/>
            <w:szCs w:val="20"/>
            <w:lang w:val="en-US"/>
          </w:rPr>
          <w:delText>betweenness, closeness, degree, eigenvector, HITS score etc.</w:delText>
        </w:r>
      </w:del>
    </w:p>
    <w:p w14:paraId="4A9EBDED" w14:textId="3BB27FD4" w:rsidR="00037953" w:rsidRPr="006F67A8" w:rsidDel="00DC26DD" w:rsidRDefault="00037953" w:rsidP="00037953">
      <w:pPr>
        <w:numPr>
          <w:ilvl w:val="0"/>
          <w:numId w:val="9"/>
        </w:numPr>
        <w:spacing w:after="0"/>
        <w:jc w:val="both"/>
        <w:rPr>
          <w:del w:id="122" w:author="RAHUL AGARWAL 150911112" w:date="2018-01-15T20:18:00Z"/>
          <w:rFonts w:ascii="Times New Roman" w:hAnsi="Times New Roman" w:cs="Times New Roman"/>
          <w:sz w:val="20"/>
          <w:szCs w:val="20"/>
          <w:lang w:val="en-US"/>
        </w:rPr>
      </w:pPr>
      <w:del w:id="123" w:author="RAHUL AGARWAL 150911112" w:date="2018-01-15T20:18:00Z">
        <w:r w:rsidRPr="006F67A8" w:rsidDel="00DC26DD">
          <w:rPr>
            <w:rFonts w:ascii="Times New Roman" w:hAnsi="Times New Roman" w:cs="Times New Roman"/>
            <w:sz w:val="20"/>
            <w:szCs w:val="20"/>
          </w:rPr>
          <w:delText>We are also measuring the bibliographic coupling (BC) and co-citation score (CC) to check   how strongly the seed paper (Sp) is related with other papers after introducing a new distance measure addition to the above scores . Bibliographic coupling is a measure of the similarity between two papers that refer to the same paper, whereas co-citation is the similarity measure for two papers cited together by other papers. We are dividing the sum of above two scores with the distance of the corresponding paper from the seed paper.</w:delText>
        </w:r>
      </w:del>
    </w:p>
    <w:p w14:paraId="46E90E48" w14:textId="52A20CA8" w:rsidR="00037953" w:rsidRPr="006F67A8" w:rsidDel="00DC26DD" w:rsidRDefault="00037953" w:rsidP="00037953">
      <w:pPr>
        <w:numPr>
          <w:ilvl w:val="0"/>
          <w:numId w:val="9"/>
        </w:numPr>
        <w:spacing w:after="0"/>
        <w:jc w:val="both"/>
        <w:rPr>
          <w:del w:id="124" w:author="RAHUL AGARWAL 150911112" w:date="2018-01-15T20:18:00Z"/>
          <w:rFonts w:ascii="Times New Roman" w:hAnsi="Times New Roman" w:cs="Times New Roman"/>
          <w:sz w:val="20"/>
          <w:szCs w:val="20"/>
          <w:lang w:val="en-US"/>
        </w:rPr>
      </w:pPr>
      <w:del w:id="125" w:author="RAHUL AGARWAL 150911112" w:date="2018-01-15T20:18:00Z">
        <w:r w:rsidRPr="006F67A8" w:rsidDel="00DC26DD">
          <w:rPr>
            <w:rFonts w:ascii="Times New Roman" w:hAnsi="Times New Roman" w:cs="Times New Roman"/>
            <w:sz w:val="20"/>
            <w:szCs w:val="20"/>
          </w:rPr>
          <w:delText xml:space="preserve"> For the topic modelling we have, we build a context </w:delText>
        </w:r>
        <w:r w:rsidRPr="006F67A8" w:rsidDel="00DC26DD">
          <w:rPr>
            <w:rFonts w:ascii="Times New Roman" w:hAnsi="Times New Roman" w:cs="Times New Roman"/>
            <w:sz w:val="20"/>
            <w:szCs w:val="20"/>
            <w:lang w:val="en-US"/>
          </w:rPr>
          <w:delText>aware recommender based on title, keywords and abstract similarities. To fully exploit the similarities of seed paper with all other papers two types of methods namely LDA similarity measure and Non Negative Matrix factorization has been used. Later on we are integrating the results from both the techniques to enhance the topic modeling.</w:delText>
        </w:r>
      </w:del>
    </w:p>
    <w:p w14:paraId="75D5B5A5" w14:textId="19EF5ECA" w:rsidR="00037953" w:rsidRPr="006F67A8" w:rsidDel="00DC26DD" w:rsidRDefault="00037953" w:rsidP="00037953">
      <w:pPr>
        <w:numPr>
          <w:ilvl w:val="0"/>
          <w:numId w:val="9"/>
        </w:numPr>
        <w:spacing w:after="0"/>
        <w:jc w:val="both"/>
        <w:rPr>
          <w:del w:id="126" w:author="RAHUL AGARWAL 150911112" w:date="2018-01-15T20:18:00Z"/>
          <w:rFonts w:ascii="Times New Roman" w:hAnsi="Times New Roman" w:cs="Times New Roman"/>
          <w:sz w:val="20"/>
          <w:szCs w:val="20"/>
          <w:lang w:val="en-US"/>
        </w:rPr>
      </w:pPr>
      <w:del w:id="127" w:author="RAHUL AGARWAL 150911112" w:date="2018-01-15T20:18:00Z">
        <w:r w:rsidRPr="006F67A8" w:rsidDel="00DC26DD">
          <w:rPr>
            <w:rFonts w:ascii="Times New Roman" w:hAnsi="Times New Roman" w:cs="Times New Roman"/>
            <w:bCs/>
            <w:sz w:val="20"/>
            <w:szCs w:val="20"/>
          </w:rPr>
          <w:delText>Main path analysis is capable of tracing the most significant paths in a citation network and is commonly used to trace the development trajectory of a research field</w:delText>
        </w:r>
        <w:r w:rsidRPr="006F67A8" w:rsidDel="00DC26DD">
          <w:rPr>
            <w:rFonts w:ascii="Times New Roman" w:hAnsi="Times New Roman" w:cs="Times New Roman"/>
            <w:sz w:val="20"/>
            <w:szCs w:val="20"/>
            <w:lang w:val="en-US"/>
          </w:rPr>
          <w:delText xml:space="preserve">. So finally to analyze a satellite view of a given citation network main path analysis has been experimented to identifies the key route via pajek tool. </w:delText>
        </w:r>
        <w:r w:rsidRPr="006F67A8" w:rsidDel="00DC26DD">
          <w:rPr>
            <w:rFonts w:ascii="Times New Roman" w:hAnsi="Times New Roman" w:cs="Times New Roman"/>
            <w:bCs/>
            <w:sz w:val="20"/>
            <w:szCs w:val="20"/>
          </w:rPr>
          <w:delText xml:space="preserve">Key-route search is designed to avoid the problem of missing significant links in both the local and global search. </w:delText>
        </w:r>
      </w:del>
    </w:p>
    <w:p w14:paraId="22A684D0" w14:textId="5C018B3E" w:rsidR="00037953" w:rsidRPr="006F67A8" w:rsidDel="00DC26DD" w:rsidRDefault="00037953" w:rsidP="0093404C">
      <w:pPr>
        <w:spacing w:after="0" w:line="240" w:lineRule="auto"/>
        <w:jc w:val="both"/>
        <w:rPr>
          <w:del w:id="128" w:author="RAHUL AGARWAL 150911112" w:date="2018-01-15T20:18:00Z"/>
          <w:rFonts w:ascii="Times New Roman" w:hAnsi="Times New Roman" w:cs="Times New Roman"/>
          <w:sz w:val="20"/>
          <w:szCs w:val="20"/>
          <w:lang w:val="en-US"/>
        </w:rPr>
      </w:pPr>
      <w:del w:id="129" w:author="RAHUL AGARWAL 150911112" w:date="2018-01-15T20:18:00Z">
        <w:r w:rsidRPr="006F67A8" w:rsidDel="00DC26DD">
          <w:rPr>
            <w:rFonts w:ascii="Times New Roman" w:hAnsi="Times New Roman" w:cs="Times New Roman"/>
            <w:sz w:val="20"/>
            <w:szCs w:val="20"/>
            <w:lang w:val="en-US"/>
          </w:rPr>
          <w:delText xml:space="preserve">To sum up, the key </w:delText>
        </w:r>
        <w:r w:rsidR="0093404C" w:rsidRPr="006F67A8" w:rsidDel="00DC26DD">
          <w:rPr>
            <w:rFonts w:ascii="Times New Roman" w:hAnsi="Times New Roman" w:cs="Times New Roman"/>
            <w:sz w:val="20"/>
            <w:szCs w:val="20"/>
            <w:lang w:val="en-US"/>
          </w:rPr>
          <w:delText>contributions of this work are</w:delText>
        </w:r>
        <w:r w:rsidRPr="006F67A8" w:rsidDel="00DC26DD">
          <w:rPr>
            <w:rFonts w:ascii="Times New Roman" w:hAnsi="Times New Roman" w:cs="Times New Roman"/>
            <w:sz w:val="20"/>
            <w:szCs w:val="20"/>
            <w:lang w:val="en-US"/>
          </w:rPr>
          <w:delText xml:space="preserve"> </w:delText>
        </w:r>
        <w:r w:rsidR="0005648D" w:rsidRPr="006F67A8" w:rsidDel="00DC26DD">
          <w:rPr>
            <w:rFonts w:ascii="Times New Roman" w:hAnsi="Times New Roman" w:cs="Times New Roman"/>
            <w:sz w:val="20"/>
            <w:szCs w:val="20"/>
            <w:lang w:val="en-US"/>
          </w:rPr>
          <w:delText>four-fold</w:delText>
        </w:r>
        <w:r w:rsidRPr="006F67A8" w:rsidDel="00DC26DD">
          <w:rPr>
            <w:rFonts w:ascii="Times New Roman" w:hAnsi="Times New Roman" w:cs="Times New Roman"/>
            <w:sz w:val="20"/>
            <w:szCs w:val="20"/>
            <w:lang w:val="en-US"/>
          </w:rPr>
          <w:delText xml:space="preserve">: </w:delText>
        </w:r>
      </w:del>
    </w:p>
    <w:p w14:paraId="6941DB6E" w14:textId="4247A430" w:rsidR="0093404C" w:rsidRPr="006F67A8" w:rsidDel="00DC26DD" w:rsidRDefault="0093404C" w:rsidP="0093404C">
      <w:pPr>
        <w:spacing w:after="0" w:line="240" w:lineRule="auto"/>
        <w:jc w:val="both"/>
        <w:rPr>
          <w:del w:id="130" w:author="RAHUL AGARWAL 150911112" w:date="2018-01-15T20:18:00Z"/>
          <w:rFonts w:ascii="Times New Roman" w:hAnsi="Times New Roman" w:cs="Times New Roman"/>
          <w:sz w:val="20"/>
          <w:szCs w:val="20"/>
          <w:lang w:val="en-US"/>
        </w:rPr>
      </w:pPr>
    </w:p>
    <w:p w14:paraId="1E8BE9D3" w14:textId="6501250F" w:rsidR="00037953" w:rsidRPr="006F67A8" w:rsidDel="00DC26DD" w:rsidRDefault="00037953" w:rsidP="0093404C">
      <w:pPr>
        <w:numPr>
          <w:ilvl w:val="0"/>
          <w:numId w:val="9"/>
        </w:numPr>
        <w:spacing w:after="0" w:line="240" w:lineRule="auto"/>
        <w:jc w:val="both"/>
        <w:rPr>
          <w:del w:id="131" w:author="RAHUL AGARWAL 150911112" w:date="2018-01-15T20:18:00Z"/>
          <w:rFonts w:ascii="Times New Roman" w:hAnsi="Times New Roman" w:cs="Times New Roman"/>
          <w:sz w:val="20"/>
          <w:szCs w:val="20"/>
          <w:lang w:val="en-US"/>
        </w:rPr>
      </w:pPr>
      <w:del w:id="132" w:author="RAHUL AGARWAL 150911112" w:date="2018-01-15T20:18:00Z">
        <w:r w:rsidRPr="006F67A8" w:rsidDel="00DC26DD">
          <w:rPr>
            <w:rFonts w:ascii="Times New Roman" w:hAnsi="Times New Roman" w:cs="Times New Roman"/>
            <w:i/>
            <w:sz w:val="20"/>
            <w:szCs w:val="20"/>
            <w:lang w:val="en-US"/>
          </w:rPr>
          <w:delText>Venues recommendation without past publication (VRWP):</w:delText>
        </w:r>
        <w:r w:rsidRPr="006F67A8" w:rsidDel="00DC26DD">
          <w:rPr>
            <w:rFonts w:ascii="Times New Roman" w:hAnsi="Times New Roman" w:cs="Times New Roman"/>
            <w:sz w:val="20"/>
            <w:szCs w:val="20"/>
            <w:lang w:val="en-US"/>
          </w:rPr>
          <w:delText xml:space="preserve"> </w:delText>
        </w:r>
        <w:r w:rsidR="0005648D" w:rsidDel="00DC26DD">
          <w:rPr>
            <w:rFonts w:ascii="Times New Roman" w:hAnsi="Times New Roman" w:cs="Times New Roman"/>
            <w:sz w:val="20"/>
            <w:szCs w:val="20"/>
            <w:lang w:val="en-US"/>
          </w:rPr>
          <w:delText>we</w:delText>
        </w:r>
        <w:r w:rsidRPr="006F67A8" w:rsidDel="00DC26DD">
          <w:rPr>
            <w:rFonts w:ascii="Times New Roman" w:hAnsi="Times New Roman" w:cs="Times New Roman"/>
            <w:sz w:val="20"/>
            <w:szCs w:val="20"/>
            <w:lang w:val="en-US"/>
          </w:rPr>
          <w:delText xml:space="preserve"> address the issue of cold start problem in venue recommender system</w:delText>
        </w:r>
        <w:r w:rsidR="0005648D" w:rsidDel="00DC26DD">
          <w:rPr>
            <w:rFonts w:ascii="Times New Roman" w:hAnsi="Times New Roman" w:cs="Times New Roman"/>
            <w:sz w:val="20"/>
            <w:szCs w:val="20"/>
            <w:lang w:val="en-US"/>
          </w:rPr>
          <w:delText>. R</w:delText>
        </w:r>
        <w:r w:rsidRPr="006F67A8" w:rsidDel="00DC26DD">
          <w:rPr>
            <w:rFonts w:ascii="Times New Roman" w:hAnsi="Times New Roman" w:cs="Times New Roman"/>
            <w:sz w:val="20"/>
            <w:szCs w:val="20"/>
            <w:lang w:val="en-US"/>
          </w:rPr>
          <w:delText>ecommend</w:delText>
        </w:r>
        <w:r w:rsidR="0005648D" w:rsidDel="00DC26DD">
          <w:rPr>
            <w:rFonts w:ascii="Times New Roman" w:hAnsi="Times New Roman" w:cs="Times New Roman"/>
            <w:sz w:val="20"/>
            <w:szCs w:val="20"/>
            <w:lang w:val="en-US"/>
          </w:rPr>
          <w:delText>ation of</w:delText>
        </w:r>
        <w:r w:rsidRPr="006F67A8" w:rsidDel="00DC26DD">
          <w:rPr>
            <w:rFonts w:ascii="Times New Roman" w:hAnsi="Times New Roman" w:cs="Times New Roman"/>
            <w:sz w:val="20"/>
            <w:szCs w:val="20"/>
            <w:lang w:val="en-US"/>
          </w:rPr>
          <w:delText xml:space="preserve"> relevant venues to target researchers irrespective of </w:delText>
        </w:r>
        <w:r w:rsidR="0005648D" w:rsidDel="00DC26DD">
          <w:rPr>
            <w:rFonts w:ascii="Times New Roman" w:hAnsi="Times New Roman" w:cs="Times New Roman"/>
            <w:sz w:val="20"/>
            <w:szCs w:val="20"/>
            <w:lang w:val="en-US"/>
          </w:rPr>
          <w:delText xml:space="preserve">their </w:delText>
        </w:r>
        <w:r w:rsidRPr="006F67A8" w:rsidDel="00DC26DD">
          <w:rPr>
            <w:rFonts w:ascii="Times New Roman" w:hAnsi="Times New Roman" w:cs="Times New Roman"/>
            <w:sz w:val="20"/>
            <w:szCs w:val="20"/>
            <w:lang w:val="en-US"/>
          </w:rPr>
          <w:delText xml:space="preserve">research experience. Our proposed system SNAVER could be beneficial even </w:delText>
        </w:r>
        <w:r w:rsidR="0005648D" w:rsidDel="00DC26DD">
          <w:rPr>
            <w:rFonts w:ascii="Times New Roman" w:hAnsi="Times New Roman" w:cs="Times New Roman"/>
            <w:sz w:val="20"/>
            <w:szCs w:val="20"/>
            <w:lang w:val="en-US"/>
          </w:rPr>
          <w:delText>for</w:delText>
        </w:r>
        <w:r w:rsidRPr="006F67A8" w:rsidDel="00DC26DD">
          <w:rPr>
            <w:rFonts w:ascii="Times New Roman" w:hAnsi="Times New Roman" w:cs="Times New Roman"/>
            <w:sz w:val="20"/>
            <w:szCs w:val="20"/>
            <w:lang w:val="en-US"/>
          </w:rPr>
          <w:delText xml:space="preserve"> a junior researcher </w:delText>
        </w:r>
        <w:r w:rsidR="0005648D" w:rsidDel="00DC26DD">
          <w:rPr>
            <w:rFonts w:ascii="Times New Roman" w:hAnsi="Times New Roman" w:cs="Times New Roman"/>
            <w:sz w:val="20"/>
            <w:szCs w:val="20"/>
            <w:lang w:val="en-US"/>
          </w:rPr>
          <w:delText xml:space="preserve">who </w:delText>
        </w:r>
        <w:r w:rsidRPr="006F67A8" w:rsidDel="00DC26DD">
          <w:rPr>
            <w:rFonts w:ascii="Times New Roman" w:hAnsi="Times New Roman" w:cs="Times New Roman"/>
            <w:sz w:val="20"/>
            <w:szCs w:val="20"/>
            <w:lang w:val="en-US"/>
          </w:rPr>
          <w:delText>do</w:delText>
        </w:r>
        <w:r w:rsidR="0005648D" w:rsidDel="00DC26DD">
          <w:rPr>
            <w:rFonts w:ascii="Times New Roman" w:hAnsi="Times New Roman" w:cs="Times New Roman"/>
            <w:sz w:val="20"/>
            <w:szCs w:val="20"/>
            <w:lang w:val="en-US"/>
          </w:rPr>
          <w:delText>es</w:delText>
        </w:r>
        <w:r w:rsidRPr="006F67A8" w:rsidDel="00DC26DD">
          <w:rPr>
            <w:rFonts w:ascii="Times New Roman" w:hAnsi="Times New Roman" w:cs="Times New Roman"/>
            <w:sz w:val="20"/>
            <w:szCs w:val="20"/>
            <w:lang w:val="en-US"/>
          </w:rPr>
          <w:delText xml:space="preserve"> not have </w:delText>
        </w:r>
        <w:r w:rsidR="0005648D" w:rsidDel="00DC26DD">
          <w:rPr>
            <w:rFonts w:ascii="Times New Roman" w:hAnsi="Times New Roman" w:cs="Times New Roman"/>
            <w:sz w:val="20"/>
            <w:szCs w:val="20"/>
            <w:lang w:val="en-US"/>
          </w:rPr>
          <w:delText xml:space="preserve">any </w:delText>
        </w:r>
        <w:r w:rsidRPr="006F67A8" w:rsidDel="00DC26DD">
          <w:rPr>
            <w:rFonts w:ascii="Times New Roman" w:hAnsi="Times New Roman" w:cs="Times New Roman"/>
            <w:sz w:val="20"/>
            <w:szCs w:val="20"/>
            <w:lang w:val="en-US"/>
          </w:rPr>
          <w:delText xml:space="preserve">past publications.  </w:delText>
        </w:r>
      </w:del>
    </w:p>
    <w:p w14:paraId="7895F57A" w14:textId="57045343" w:rsidR="00037953" w:rsidRPr="006F67A8" w:rsidDel="00DC26DD" w:rsidRDefault="00037953" w:rsidP="00037953">
      <w:pPr>
        <w:numPr>
          <w:ilvl w:val="0"/>
          <w:numId w:val="9"/>
        </w:numPr>
        <w:spacing w:after="0"/>
        <w:jc w:val="both"/>
        <w:rPr>
          <w:del w:id="133" w:author="RAHUL AGARWAL 150911112" w:date="2018-01-15T20:18:00Z"/>
          <w:rFonts w:ascii="Times New Roman" w:hAnsi="Times New Roman" w:cs="Times New Roman"/>
          <w:sz w:val="20"/>
          <w:szCs w:val="20"/>
          <w:lang w:val="en-US"/>
        </w:rPr>
      </w:pPr>
      <w:del w:id="134" w:author="RAHUL AGARWAL 150911112" w:date="2018-01-15T20:18:00Z">
        <w:r w:rsidRPr="006F67A8" w:rsidDel="00DC26DD">
          <w:rPr>
            <w:rFonts w:ascii="Times New Roman" w:hAnsi="Times New Roman" w:cs="Times New Roman"/>
            <w:i/>
            <w:sz w:val="20"/>
            <w:szCs w:val="20"/>
            <w:lang w:val="en-US"/>
          </w:rPr>
          <w:delText>Enhanced topic modelling and most influential papers identification (ETMIFI):</w:delText>
        </w:r>
        <w:r w:rsidRPr="006F67A8" w:rsidDel="00DC26DD">
          <w:rPr>
            <w:rFonts w:ascii="Times New Roman" w:hAnsi="Times New Roman" w:cs="Times New Roman"/>
            <w:sz w:val="20"/>
            <w:szCs w:val="20"/>
            <w:lang w:val="en-US"/>
          </w:rPr>
          <w:delText xml:space="preserve"> We propose a model which measures the importance of papers through various centrality measures and to detect the most influential papers in a citation network. For the above task we have used measures like bibliographic coupling, co-citation, social network analysis (SNA) and key route identification for main path analysis to recommend suitable venues to researchers.  Generally the most cited papers are belongs to a relevant and highly reputed venues. And based on this assumption the system is able to recommend venues in all disciplines irrespective of the past records of a researcher. </w:delText>
        </w:r>
      </w:del>
    </w:p>
    <w:p w14:paraId="2BF74182" w14:textId="21BA6380" w:rsidR="00037953" w:rsidRPr="006F67A8" w:rsidDel="00DC26DD" w:rsidRDefault="00037953" w:rsidP="00037953">
      <w:pPr>
        <w:numPr>
          <w:ilvl w:val="0"/>
          <w:numId w:val="9"/>
        </w:numPr>
        <w:spacing w:after="0"/>
        <w:jc w:val="both"/>
        <w:rPr>
          <w:del w:id="135" w:author="RAHUL AGARWAL 150911112" w:date="2018-01-15T20:18:00Z"/>
          <w:rFonts w:ascii="Times New Roman" w:hAnsi="Times New Roman" w:cs="Times New Roman"/>
          <w:sz w:val="20"/>
          <w:szCs w:val="20"/>
          <w:lang w:val="en-US"/>
        </w:rPr>
      </w:pPr>
      <w:del w:id="136" w:author="RAHUL AGARWAL 150911112" w:date="2018-01-15T20:18:00Z">
        <w:r w:rsidRPr="006F67A8" w:rsidDel="00DC26DD">
          <w:rPr>
            <w:rFonts w:ascii="Times New Roman" w:hAnsi="Times New Roman" w:cs="Times New Roman"/>
            <w:i/>
            <w:sz w:val="20"/>
            <w:szCs w:val="20"/>
            <w:lang w:val="en-US"/>
          </w:rPr>
          <w:delText>Mixed types and multi publisher’s venues recommendation (MTMPVR):</w:delText>
        </w:r>
        <w:r w:rsidRPr="006F67A8" w:rsidDel="00DC26DD">
          <w:rPr>
            <w:rFonts w:ascii="Times New Roman" w:hAnsi="Times New Roman" w:cs="Times New Roman"/>
            <w:sz w:val="20"/>
            <w:szCs w:val="20"/>
            <w:lang w:val="en-US"/>
          </w:rPr>
          <w:delText xml:space="preserve">  The proposed system is able to recommend a combined nature of suggestion including both journals and top tier conferences as a recommendation. Generally the system suggests venues related to reputed publishers like Elsevier, Springer, IEEE, ACM and others. Able to provide a personalized recommender system after taking consideration of user input for filtering purposes.  The ranking algorithm will perform better even if there are less number of papers of individual papers as it has to consider all papers as individual candidate papers. </w:delText>
        </w:r>
      </w:del>
    </w:p>
    <w:p w14:paraId="4798D930" w14:textId="55E0FB00" w:rsidR="00037953" w:rsidRPr="006F67A8" w:rsidDel="00DC26DD" w:rsidRDefault="00037953" w:rsidP="00037953">
      <w:pPr>
        <w:pStyle w:val="ListParagraph"/>
        <w:numPr>
          <w:ilvl w:val="0"/>
          <w:numId w:val="9"/>
        </w:numPr>
        <w:jc w:val="both"/>
        <w:rPr>
          <w:del w:id="137" w:author="RAHUL AGARWAL 150911112" w:date="2018-01-15T20:18:00Z"/>
          <w:rFonts w:ascii="Times New Roman" w:hAnsi="Times New Roman" w:cs="Times New Roman"/>
          <w:sz w:val="20"/>
          <w:szCs w:val="20"/>
        </w:rPr>
      </w:pPr>
      <w:del w:id="138" w:author="RAHUL AGARWAL 150911112" w:date="2018-01-15T20:18:00Z">
        <w:r w:rsidRPr="006F67A8" w:rsidDel="00DC26DD">
          <w:rPr>
            <w:rFonts w:ascii="Times New Roman" w:hAnsi="Times New Roman" w:cs="Times New Roman"/>
            <w:i/>
            <w:sz w:val="20"/>
            <w:szCs w:val="20"/>
            <w:lang w:val="en-US"/>
          </w:rPr>
          <w:delText>Performance measurement of proposed venue recommender system (PMPVR):</w:delText>
        </w:r>
        <w:r w:rsidRPr="006F67A8" w:rsidDel="00DC26DD">
          <w:rPr>
            <w:rFonts w:ascii="Times New Roman" w:hAnsi="Times New Roman" w:cs="Times New Roman"/>
            <w:sz w:val="20"/>
            <w:szCs w:val="20"/>
            <w:lang w:val="en-US"/>
          </w:rPr>
          <w:delText xml:space="preserve"> We summarize the design principle of our model by analyzing various scenarios a researcher may face before identifying a suitable venue for their research work and successfully addressed those issue while building the system. We further compare the performance of different recommendation systems via a variety of recommendation experiments, including experimentation of a total of hundred topics related to twenty sub-fields of computer science and engineering. It has been observed that our model outperforms several other state of-the-art venue recommendation models with significant improvements of nDCG, precision, recall and F1 scores by 12.96%, 8.24% , 8.24% and 6.88%, respectively. The evaluated results show that our model achieves the best recommendation performance by accurately capturing more relevant venues and correctly predicting the original venue of the seed paper within top retrieved documents. Our findings provide insights for identifying suitable venues for a manuscript before publishing the research work. Social network analysis was beneficial for improving recommendation.</w:delText>
        </w:r>
      </w:del>
    </w:p>
    <w:p w14:paraId="4DD0F2C9" w14:textId="21B480C8" w:rsidR="002F1D4B" w:rsidRPr="006F67A8" w:rsidDel="00DC26DD" w:rsidRDefault="002F1D4B" w:rsidP="002F1D4B">
      <w:pPr>
        <w:jc w:val="both"/>
        <w:rPr>
          <w:del w:id="139" w:author="RAHUL AGARWAL 150911112" w:date="2018-01-15T20:18:00Z"/>
          <w:rFonts w:ascii="Times New Roman" w:hAnsi="Times New Roman" w:cs="Times New Roman"/>
          <w:sz w:val="20"/>
          <w:szCs w:val="20"/>
        </w:rPr>
      </w:pPr>
      <w:del w:id="140" w:author="RAHUL AGARWAL 150911112" w:date="2018-01-15T20:18:00Z">
        <w:r w:rsidRPr="006F67A8" w:rsidDel="00DC26DD">
          <w:rPr>
            <w:rFonts w:ascii="Times New Roman" w:hAnsi="Times New Roman" w:cs="Times New Roman"/>
            <w:sz w:val="20"/>
            <w:szCs w:val="20"/>
          </w:rPr>
          <w:delText>This paper is structured as follows: In Section 2, we discuss related work. In Section 3, we describe an approach for measuring an implicit rating for scholarly venues by monitoring researchers’ behavior. In Section 4, we explain the data collection and the experiments. In section 5, we present and discuss the results.</w:delText>
        </w:r>
      </w:del>
    </w:p>
    <w:p w14:paraId="63FED585" w14:textId="24BD3D5E" w:rsidR="002F1D4B" w:rsidRPr="006F67A8" w:rsidDel="00DC26DD" w:rsidRDefault="002F1D4B" w:rsidP="002F1D4B">
      <w:pPr>
        <w:jc w:val="both"/>
        <w:rPr>
          <w:del w:id="141" w:author="RAHUL AGARWAL 150911112" w:date="2018-01-15T20:18:00Z"/>
          <w:rFonts w:ascii="Times New Roman" w:hAnsi="Times New Roman" w:cs="Times New Roman"/>
          <w:b/>
          <w:sz w:val="20"/>
          <w:szCs w:val="20"/>
        </w:rPr>
      </w:pPr>
      <w:del w:id="142" w:author="RAHUL AGARWAL 150911112" w:date="2018-01-15T20:18:00Z">
        <w:r w:rsidRPr="006F67A8" w:rsidDel="00DC26DD">
          <w:rPr>
            <w:rFonts w:ascii="Times New Roman" w:hAnsi="Times New Roman" w:cs="Times New Roman"/>
            <w:b/>
            <w:sz w:val="20"/>
            <w:szCs w:val="20"/>
          </w:rPr>
          <w:delText>2. RELATED WORK</w:delText>
        </w:r>
      </w:del>
    </w:p>
    <w:p w14:paraId="42523A9D" w14:textId="0292706D" w:rsidR="00774965" w:rsidRPr="006F67A8" w:rsidDel="00DC26DD" w:rsidRDefault="00774965" w:rsidP="00774965">
      <w:pPr>
        <w:rPr>
          <w:del w:id="143" w:author="RAHUL AGARWAL 150911112" w:date="2018-01-15T20:18:00Z"/>
          <w:rFonts w:ascii="Times New Roman" w:hAnsi="Times New Roman" w:cs="Times New Roman"/>
          <w:sz w:val="20"/>
          <w:szCs w:val="20"/>
        </w:rPr>
      </w:pPr>
      <w:del w:id="144" w:author="RAHUL AGARWAL 150911112" w:date="2018-01-15T20:18:00Z">
        <w:r w:rsidRPr="006F67A8" w:rsidDel="00DC26DD">
          <w:rPr>
            <w:rFonts w:ascii="Times New Roman" w:hAnsi="Times New Roman" w:cs="Times New Roman"/>
            <w:sz w:val="20"/>
            <w:szCs w:val="20"/>
          </w:rPr>
          <w:delText>The comprehensive review paper on recommender systems by Adomavicius and Tuzhilin [1] notes four classes of recommender systems based on how they make recommendations:</w:delText>
        </w:r>
      </w:del>
    </w:p>
    <w:p w14:paraId="679F7711" w14:textId="46EFB6E6" w:rsidR="00774965" w:rsidRPr="006F67A8" w:rsidDel="00DC26DD" w:rsidRDefault="00774965" w:rsidP="00774965">
      <w:pPr>
        <w:pStyle w:val="ListParagraph"/>
        <w:numPr>
          <w:ilvl w:val="0"/>
          <w:numId w:val="14"/>
        </w:numPr>
        <w:rPr>
          <w:del w:id="145" w:author="RAHUL AGARWAL 150911112" w:date="2018-01-15T20:18:00Z"/>
          <w:rFonts w:ascii="Times New Roman" w:hAnsi="Times New Roman" w:cs="Times New Roman"/>
          <w:sz w:val="20"/>
          <w:szCs w:val="20"/>
        </w:rPr>
      </w:pPr>
      <w:del w:id="146" w:author="RAHUL AGARWAL 150911112" w:date="2018-01-15T20:18:00Z">
        <w:r w:rsidRPr="006F67A8" w:rsidDel="00DC26DD">
          <w:rPr>
            <w:rFonts w:ascii="Times New Roman" w:hAnsi="Times New Roman" w:cs="Times New Roman"/>
            <w:sz w:val="20"/>
            <w:szCs w:val="20"/>
          </w:rPr>
          <w:delText>Content-based recommendations. Recommend items similar to items the user preferred in the past.</w:delText>
        </w:r>
      </w:del>
    </w:p>
    <w:p w14:paraId="6BA7C5CD" w14:textId="79E2FBF6" w:rsidR="00774965" w:rsidRPr="006F67A8" w:rsidDel="00DC26DD" w:rsidRDefault="00774965" w:rsidP="00774965">
      <w:pPr>
        <w:pStyle w:val="ListParagraph"/>
        <w:numPr>
          <w:ilvl w:val="0"/>
          <w:numId w:val="14"/>
        </w:numPr>
        <w:rPr>
          <w:del w:id="147" w:author="RAHUL AGARWAL 150911112" w:date="2018-01-15T20:18:00Z"/>
          <w:rFonts w:ascii="Times New Roman" w:hAnsi="Times New Roman" w:cs="Times New Roman"/>
          <w:sz w:val="20"/>
          <w:szCs w:val="20"/>
        </w:rPr>
      </w:pPr>
      <w:del w:id="148" w:author="RAHUL AGARWAL 150911112" w:date="2018-01-15T20:18:00Z">
        <w:r w:rsidRPr="006F67A8" w:rsidDel="00DC26DD">
          <w:rPr>
            <w:rFonts w:ascii="Times New Roman" w:hAnsi="Times New Roman" w:cs="Times New Roman"/>
            <w:sz w:val="20"/>
            <w:szCs w:val="20"/>
          </w:rPr>
          <w:delText>Collaborative recommendations. Recommend items that people with similar preferences liked in the past.</w:delText>
        </w:r>
      </w:del>
    </w:p>
    <w:p w14:paraId="1E5C48A1" w14:textId="13E91377" w:rsidR="00774965" w:rsidRPr="006F67A8" w:rsidDel="00DC26DD" w:rsidRDefault="00774965" w:rsidP="00774965">
      <w:pPr>
        <w:pStyle w:val="ListParagraph"/>
        <w:numPr>
          <w:ilvl w:val="0"/>
          <w:numId w:val="14"/>
        </w:numPr>
        <w:rPr>
          <w:del w:id="149" w:author="RAHUL AGARWAL 150911112" w:date="2018-01-15T20:18:00Z"/>
          <w:rFonts w:ascii="Times New Roman" w:hAnsi="Times New Roman" w:cs="Times New Roman"/>
          <w:sz w:val="20"/>
          <w:szCs w:val="20"/>
        </w:rPr>
      </w:pPr>
      <w:del w:id="150" w:author="RAHUL AGARWAL 150911112" w:date="2018-01-15T20:18:00Z">
        <w:r w:rsidRPr="006F67A8" w:rsidDel="00DC26DD">
          <w:rPr>
            <w:rFonts w:ascii="Times New Roman" w:hAnsi="Times New Roman" w:cs="Times New Roman"/>
            <w:sz w:val="20"/>
            <w:szCs w:val="20"/>
          </w:rPr>
          <w:delText>Hybrid approaches. Combine content and collaborative- based methods.</w:delText>
        </w:r>
      </w:del>
    </w:p>
    <w:p w14:paraId="555B0567" w14:textId="6F9C82E3" w:rsidR="00774965" w:rsidRPr="006F67A8" w:rsidDel="00DC26DD" w:rsidRDefault="00774965" w:rsidP="00774965">
      <w:pPr>
        <w:pStyle w:val="ListParagraph"/>
        <w:numPr>
          <w:ilvl w:val="0"/>
          <w:numId w:val="14"/>
        </w:numPr>
        <w:rPr>
          <w:del w:id="151" w:author="RAHUL AGARWAL 150911112" w:date="2018-01-15T20:18:00Z"/>
          <w:rFonts w:ascii="Times New Roman" w:hAnsi="Times New Roman" w:cs="Times New Roman"/>
          <w:sz w:val="20"/>
          <w:szCs w:val="20"/>
        </w:rPr>
      </w:pPr>
      <w:del w:id="152" w:author="RAHUL AGARWAL 150911112" w:date="2018-01-15T20:18:00Z">
        <w:r w:rsidRPr="006F67A8" w:rsidDel="00DC26DD">
          <w:rPr>
            <w:rFonts w:ascii="Times New Roman" w:hAnsi="Times New Roman" w:cs="Times New Roman"/>
            <w:sz w:val="20"/>
            <w:szCs w:val="20"/>
          </w:rPr>
          <w:delText>Preference-based recommendations. Recommend items according to relative preference for the user instead of individual ratings.</w:delText>
        </w:r>
      </w:del>
    </w:p>
    <w:p w14:paraId="1FEB341C" w14:textId="6219D406" w:rsidR="002F1D4B" w:rsidRPr="006F67A8" w:rsidDel="00DC26DD" w:rsidRDefault="002F1D4B" w:rsidP="002F1D4B">
      <w:pPr>
        <w:jc w:val="both"/>
        <w:rPr>
          <w:del w:id="153" w:author="RAHUL AGARWAL 150911112" w:date="2018-01-15T20:18:00Z"/>
          <w:rFonts w:ascii="Times New Roman" w:hAnsi="Times New Roman" w:cs="Times New Roman"/>
          <w:sz w:val="20"/>
          <w:szCs w:val="20"/>
        </w:rPr>
      </w:pPr>
      <w:del w:id="154" w:author="RAHUL AGARWAL 150911112" w:date="2018-01-15T20:18:00Z">
        <w:r w:rsidRPr="006F67A8" w:rsidDel="00DC26DD">
          <w:rPr>
            <w:rFonts w:ascii="Times New Roman" w:hAnsi="Times New Roman" w:cs="Times New Roman"/>
            <w:sz w:val="20"/>
            <w:szCs w:val="20"/>
          </w:rPr>
          <w:delText xml:space="preserve">Recommender systems streamline and augment a person’s decision-making process, especially when inadequate information is available with which to make an informed decision (Resnick&amp; Varian, 1997). One well-known recommender technique is collaborative filtering (CF) (Resnick, Iacovou, Suchak, Bergstrom, &amp;Riedl, 1994; Schafer, Frankowski, Herlocker, &amp;Sen, 2007). User-based collaborative filtering stems from the idea that users whose respective ratings show a high level of agreement and/or who have a similar history of behaviors are likely to continue to show agreement in these regards. This algorithm searches for users who share similar patterns to those of a current user and uses their ratings to predict unidentified preferences for the current user. Item-based collaborative filtering uses similarities between item ratings to predict users’ preferences instead of using similarities between users’ ratings (Sarwar, Karypis, Konstan, &amp;Reidl, 2001). </w:delText>
        </w:r>
      </w:del>
    </w:p>
    <w:p w14:paraId="1D3ADB09" w14:textId="31AA09D0" w:rsidR="002F1D4B" w:rsidRPr="006F67A8" w:rsidDel="00DC26DD" w:rsidRDefault="002F1D4B" w:rsidP="002F1D4B">
      <w:pPr>
        <w:jc w:val="both"/>
        <w:rPr>
          <w:del w:id="155" w:author="RAHUL AGARWAL 150911112" w:date="2018-01-15T20:18:00Z"/>
          <w:rFonts w:ascii="Times New Roman" w:hAnsi="Times New Roman" w:cs="Times New Roman"/>
          <w:sz w:val="20"/>
          <w:szCs w:val="20"/>
        </w:rPr>
      </w:pPr>
      <w:del w:id="156" w:author="RAHUL AGARWAL 150911112" w:date="2018-01-15T20:18:00Z">
        <w:r w:rsidRPr="006F67A8" w:rsidDel="00DC26DD">
          <w:rPr>
            <w:rFonts w:ascii="Times New Roman" w:hAnsi="Times New Roman" w:cs="Times New Roman"/>
            <w:sz w:val="20"/>
            <w:szCs w:val="20"/>
          </w:rPr>
          <w:delText xml:space="preserve">Other recommender systems use a matrix factorization approach based on the stochastic gradient descent (SGD) (Bottou&amp;Bousquet, 2008), singular value decomposition (SVD) (Sarwar, Karypis, Konstan, &amp;Riedl, 2000), or SVD++ (Koren, Bell, &amp;Volinsky, 2009). SGD is an iterative learning algorithm for minimizing the error between actual and predicted ratings. SVD reduces the dataset by eliminating insignificant users or items. SVD++ constitutes an improvement on SGD in which it not only considers ratings but also considers who has rated what (e.g., rating an item is an indication of preference). </w:delText>
        </w:r>
      </w:del>
    </w:p>
    <w:p w14:paraId="75F198F8" w14:textId="658901AE" w:rsidR="002F1D4B" w:rsidRPr="006F67A8" w:rsidDel="00DC26DD" w:rsidRDefault="002F1D4B" w:rsidP="002F1D4B">
      <w:pPr>
        <w:jc w:val="both"/>
        <w:rPr>
          <w:del w:id="157" w:author="RAHUL AGARWAL 150911112" w:date="2018-01-15T20:18:00Z"/>
          <w:rFonts w:ascii="Times New Roman" w:hAnsi="Times New Roman" w:cs="Times New Roman"/>
          <w:sz w:val="20"/>
          <w:szCs w:val="20"/>
        </w:rPr>
      </w:pPr>
      <w:del w:id="158" w:author="RAHUL AGARWAL 150911112" w:date="2018-01-15T20:18:00Z">
        <w:r w:rsidRPr="006F67A8" w:rsidDel="00DC26DD">
          <w:rPr>
            <w:rFonts w:ascii="Times New Roman" w:hAnsi="Times New Roman" w:cs="Times New Roman"/>
            <w:sz w:val="20"/>
            <w:szCs w:val="20"/>
          </w:rPr>
          <w:delText>Recommender systems have been used to recommend movies (Wu &amp;Niu, 2015), research papers (Beel, Gipp, Langer, &amp;Breitinger, 2015), collaborators (Yan &amp; Guns, 2014), experts (Protasiewicz et al., 2016), reviewers (Basu, Cohen, Hirsh, &amp;Nevill-Manning, 2001), citations (Caragea, Silvescu, Mitra, &amp; Giles, 2013), and tags (Song, Zhang, &amp; Giles, 2011).</w:delText>
        </w:r>
      </w:del>
    </w:p>
    <w:p w14:paraId="508664D8" w14:textId="2F147176" w:rsidR="002F1D4B" w:rsidRPr="006F67A8" w:rsidDel="00DC26DD" w:rsidRDefault="002F1D4B" w:rsidP="002F1D4B">
      <w:pPr>
        <w:jc w:val="both"/>
        <w:rPr>
          <w:del w:id="159" w:author="RAHUL AGARWAL 150911112" w:date="2018-01-15T20:18:00Z"/>
          <w:rFonts w:ascii="Times New Roman" w:hAnsi="Times New Roman" w:cs="Times New Roman"/>
          <w:sz w:val="20"/>
          <w:szCs w:val="20"/>
        </w:rPr>
      </w:pPr>
      <w:del w:id="160" w:author="RAHUL AGARWAL 150911112" w:date="2018-01-15T20:18:00Z">
        <w:r w:rsidRPr="006F67A8" w:rsidDel="00DC26DD">
          <w:rPr>
            <w:rFonts w:ascii="Times New Roman" w:hAnsi="Times New Roman" w:cs="Times New Roman"/>
            <w:sz w:val="20"/>
            <w:szCs w:val="20"/>
          </w:rPr>
          <w:delText xml:space="preserve">The need to connect authors and readers goes back to at least 1974 when Kochen and Tagliacozzo (1974) proposed a service to suggest journals for authors’ manuscripts using a mathematical model that took into consideration relevance, acceptance rate, circulation, prestige and publication lag. However, until just a few years ago very little progress had been made in this area. Since then, due in large part to the increasing information overload researchers face when searching for nnew venues, there has been </w:delText>
        </w:r>
        <w:r w:rsidR="00625F50" w:rsidRPr="006F67A8" w:rsidDel="00DC26DD">
          <w:rPr>
            <w:rFonts w:ascii="Times New Roman" w:hAnsi="Times New Roman" w:cs="Times New Roman"/>
            <w:sz w:val="20"/>
            <w:szCs w:val="20"/>
          </w:rPr>
          <w:delText>resurgence</w:delText>
        </w:r>
        <w:r w:rsidRPr="006F67A8" w:rsidDel="00DC26DD">
          <w:rPr>
            <w:rFonts w:ascii="Times New Roman" w:hAnsi="Times New Roman" w:cs="Times New Roman"/>
            <w:sz w:val="20"/>
            <w:szCs w:val="20"/>
          </w:rPr>
          <w:delText xml:space="preserve"> in research and development surrounding the recommendation of scholarly events (Huynh &amp; Hoang, 2012).</w:delText>
        </w:r>
      </w:del>
    </w:p>
    <w:p w14:paraId="4ED78AF5" w14:textId="7A091B6D" w:rsidR="002F1D4B" w:rsidRPr="006F67A8" w:rsidDel="00DC26DD" w:rsidRDefault="002F1D4B" w:rsidP="002F1D4B">
      <w:pPr>
        <w:jc w:val="both"/>
        <w:rPr>
          <w:del w:id="161" w:author="RAHUL AGARWAL 150911112" w:date="2018-01-15T20:18:00Z"/>
          <w:rFonts w:ascii="Times New Roman" w:hAnsi="Times New Roman" w:cs="Times New Roman"/>
          <w:sz w:val="20"/>
          <w:szCs w:val="20"/>
        </w:rPr>
      </w:pPr>
      <w:del w:id="162" w:author="RAHUL AGARWAL 150911112" w:date="2018-01-15T20:18:00Z">
        <w:r w:rsidRPr="006F67A8" w:rsidDel="00DC26DD">
          <w:rPr>
            <w:rFonts w:ascii="Times New Roman" w:hAnsi="Times New Roman" w:cs="Times New Roman"/>
            <w:sz w:val="20"/>
            <w:szCs w:val="20"/>
          </w:rPr>
          <w:delText>Klamma et al. (2009) recommended academic events based on researchers’ event participation history, whereas (Luong,Huynh, Gauch, Do, &amp; Hoang, 2012; Luong, Huynh, Gauch, &amp; Hoang, 2012) used co-authors’ publication history to recom-mend venues. Boukhris and Ayachi (2014) proposed a hybrid recommender for upcoming conferences related to computer science based on venues from co-authors, co-citers, and co-affiliated researchers. Pham et al. (2011) clustered users on social networks and used the number of papers a researcher had published in a venue to derive the researcher’s rating for that venue. eTBLAST (Errami, Wren, Hicks, &amp;Garner, 2007) and the Journal Article Name Estimator (Jane) (Schuemie&amp;Kors, 2008)recommend biomedical journals based on an assessment of abstract similarity. Silva et al. (2015) considered the quality and relevance of manuscripts in order to recommend journals. They also analyzed the authors’ social networks and identified journals in which similar researchers had published. Other venue recommendation approaches have based ratings on the topic and writing style of a paper (Yang &amp; Davison, 2012), the title and abstract of a paper (Medvet, Bartoli, &amp;Piccinin, 2014), an analysis of PubMed log data (Lu, Xie, &amp; Wilbur, 2009), and personal bibliographies and citations (Küc¸ üktunc¸ ,Saule, Kaya,&amp; C¸ atalyürek, 2012; Kucuktunc, Saule, Kaya, &amp; C¸ atalyürek, 2013).</w:delText>
        </w:r>
      </w:del>
    </w:p>
    <w:p w14:paraId="3DFAC6B3" w14:textId="3E8571EA" w:rsidR="002F1D4B" w:rsidRPr="006F67A8" w:rsidDel="00DC26DD" w:rsidRDefault="002F1D4B" w:rsidP="002F1D4B">
      <w:pPr>
        <w:jc w:val="both"/>
        <w:rPr>
          <w:del w:id="163" w:author="RAHUL AGARWAL 150911112" w:date="2018-01-15T20:18:00Z"/>
          <w:rFonts w:ascii="Times New Roman" w:hAnsi="Times New Roman" w:cs="Times New Roman"/>
          <w:sz w:val="20"/>
          <w:szCs w:val="20"/>
        </w:rPr>
      </w:pPr>
      <w:del w:id="164" w:author="RAHUL AGARWAL 150911112" w:date="2018-01-15T20:18:00Z">
        <w:r w:rsidRPr="006F67A8" w:rsidDel="00DC26DD">
          <w:rPr>
            <w:rFonts w:ascii="Times New Roman" w:hAnsi="Times New Roman" w:cs="Times New Roman"/>
            <w:sz w:val="20"/>
            <w:szCs w:val="20"/>
          </w:rPr>
          <w:delText>Recently, some online services have started to provide support for locating relevant journals using title, keyword, and abstract matching. These services include Elsevier Journal Finder (Kang, Doornenbal, &amp;Schijvenaars, 2</w:delText>
        </w:r>
        <w:r w:rsidR="004D33A2" w:rsidRPr="006F67A8" w:rsidDel="00DC26DD">
          <w:rPr>
            <w:rFonts w:ascii="Times New Roman" w:hAnsi="Times New Roman" w:cs="Times New Roman"/>
            <w:sz w:val="20"/>
            <w:szCs w:val="20"/>
          </w:rPr>
          <w:delText xml:space="preserve">015), Springer JournalSelector, </w:delText>
        </w:r>
        <w:r w:rsidRPr="006F67A8" w:rsidDel="00DC26DD">
          <w:rPr>
            <w:rFonts w:ascii="Times New Roman" w:hAnsi="Times New Roman" w:cs="Times New Roman"/>
            <w:sz w:val="20"/>
            <w:szCs w:val="20"/>
          </w:rPr>
          <w:delText>EndNote Manuscript Matcher,Jane,andEdanz Journal Selector.</w:delText>
        </w:r>
      </w:del>
    </w:p>
    <w:p w14:paraId="58A597DE" w14:textId="63BB65EC" w:rsidR="002F1D4B" w:rsidRPr="006F67A8" w:rsidDel="00DC26DD" w:rsidRDefault="002F1D4B" w:rsidP="002F1D4B">
      <w:pPr>
        <w:jc w:val="both"/>
        <w:rPr>
          <w:del w:id="165" w:author="RAHUL AGARWAL 150911112" w:date="2018-01-15T20:18:00Z"/>
          <w:rFonts w:ascii="Times New Roman" w:hAnsi="Times New Roman" w:cs="Times New Roman"/>
          <w:sz w:val="20"/>
          <w:szCs w:val="20"/>
        </w:rPr>
      </w:pPr>
      <w:del w:id="166" w:author="RAHUL AGARWAL 150911112" w:date="2018-01-15T20:18:00Z">
        <w:r w:rsidRPr="006F67A8" w:rsidDel="00DC26DD">
          <w:rPr>
            <w:rFonts w:ascii="Times New Roman" w:hAnsi="Times New Roman" w:cs="Times New Roman"/>
            <w:sz w:val="20"/>
            <w:szCs w:val="20"/>
          </w:rPr>
          <w:delText>In addition, more research has been carried out in recent years on recommending events in general. For example, Xia et al.(2013) presented a socially aware recommendation system for conference sessions, and Quercia et al. (2010) used mobile phone location data to recommend social events. Minkov et al. (2010) proposed an approach to recommending future events, whereas Khrouf and Troncy (2013) used hybrid event recommendations with linked data. Most research on scholarly venue recommendation to date has used citation analysis and the publication or participation history of researchers to build recommendations. Unfortunately, this model cannot be widely generalized, as it would not be useful for new researchers or graduate students who lack an established record of scholarly activity. Furthermore, using only the venues in which a researcher has previously published work undermines the recommendation process, as a researcher might be interested in new research areas in which she or he has not yet published any articles. This research study explores pathways with the purpose of drawing on a researcher’s current personal article collections and readings to build tailored venue recommendations.</w:delText>
        </w:r>
      </w:del>
    </w:p>
    <w:p w14:paraId="63C00D7E" w14:textId="692C036F" w:rsidR="001020A4" w:rsidRPr="006F67A8" w:rsidDel="00DC26DD" w:rsidRDefault="001020A4" w:rsidP="001020A4">
      <w:pPr>
        <w:jc w:val="both"/>
        <w:rPr>
          <w:del w:id="167" w:author="RAHUL AGARWAL 150911112" w:date="2018-01-15T20:18:00Z"/>
          <w:rFonts w:ascii="Times New Roman" w:hAnsi="Times New Roman" w:cs="Times New Roman"/>
          <w:sz w:val="20"/>
          <w:szCs w:val="20"/>
        </w:rPr>
      </w:pPr>
      <w:del w:id="168" w:author="RAHUL AGARWAL 150911112" w:date="2018-01-15T20:18:00Z">
        <w:r w:rsidRPr="006F67A8" w:rsidDel="00DC26DD">
          <w:rPr>
            <w:rFonts w:ascii="Times New Roman" w:hAnsi="Times New Roman" w:cs="Times New Roman"/>
            <w:sz w:val="20"/>
            <w:szCs w:val="20"/>
          </w:rPr>
          <w:delText xml:space="preserve">The main contributions of our research can be summarized as follows. First, we propose a novel recommendation system for scholarly venues that combines citation analysis and social network analysis. The proposed method is based on multilevel citation networks that compare all indirectly linked papers to the paper of interest to inspect the structural and semantic relationships among them. Our main research objective in this study is to consider the mutual relationships among the papers in a broad network beyond a single level, and to evaluate the significance of each paper through certain centrality measures. Second, the lack of a citation count notwithstanding, the proposed method can find influential papers using centrality measures that are derived from a citation network. Finally, we found that the proposed method outperformed the existing methods, Elsevier journal finder and Springer journal suggester, based on user satisfaction data. We asked users to receive recommendations from these algorithms and rate the recommended item lists based on their satisfaction with the results. </w:delText>
        </w:r>
      </w:del>
    </w:p>
    <w:p w14:paraId="59D27F8D" w14:textId="25719AD3" w:rsidR="001020A4" w:rsidRPr="006F67A8" w:rsidDel="00DC26DD" w:rsidRDefault="001020A4" w:rsidP="001020A4">
      <w:pPr>
        <w:jc w:val="both"/>
        <w:rPr>
          <w:del w:id="169" w:author="RAHUL AGARWAL 150911112" w:date="2018-01-15T20:18:00Z"/>
          <w:rFonts w:ascii="Times New Roman" w:hAnsi="Times New Roman" w:cs="Times New Roman"/>
          <w:sz w:val="20"/>
          <w:szCs w:val="20"/>
        </w:rPr>
      </w:pPr>
      <w:del w:id="170" w:author="RAHUL AGARWAL 150911112" w:date="2018-01-15T20:18:00Z">
        <w:r w:rsidRPr="006F67A8" w:rsidDel="00DC26DD">
          <w:rPr>
            <w:rFonts w:ascii="Times New Roman" w:hAnsi="Times New Roman" w:cs="Times New Roman"/>
            <w:sz w:val="20"/>
            <w:szCs w:val="20"/>
          </w:rPr>
          <w:delText>The remainder of this paper is organized as follows. In the related work section, we review the scholarly venues recommendation approaches proposed in existing literature. In the proposed method section, we detail our approach to scholarly venues recommendation by using multilevel simultaneous citation networks. The experimental evaluation section presents and discusses our experimental results and evaluation. The last section concludes this paper.</w:delText>
        </w:r>
      </w:del>
    </w:p>
    <w:p w14:paraId="7B7429D2" w14:textId="77777777" w:rsidR="001020A4" w:rsidRPr="006F67A8" w:rsidRDefault="001020A4" w:rsidP="002F1D4B">
      <w:pPr>
        <w:jc w:val="both"/>
        <w:rPr>
          <w:rFonts w:ascii="Times New Roman" w:hAnsi="Times New Roman" w:cs="Times New Roman"/>
          <w:b/>
          <w:sz w:val="20"/>
          <w:szCs w:val="20"/>
        </w:rPr>
      </w:pPr>
      <w:r w:rsidRPr="006F67A8">
        <w:rPr>
          <w:rFonts w:ascii="Times New Roman" w:hAnsi="Times New Roman" w:cs="Times New Roman"/>
          <w:b/>
          <w:sz w:val="20"/>
          <w:szCs w:val="20"/>
        </w:rPr>
        <w:t>3. PRELIMINARY</w:t>
      </w:r>
    </w:p>
    <w:p w14:paraId="3275692E" w14:textId="77777777" w:rsidR="002F1D4B" w:rsidRPr="006F67A8" w:rsidRDefault="001020A4" w:rsidP="002F1D4B">
      <w:pPr>
        <w:jc w:val="both"/>
        <w:rPr>
          <w:rFonts w:ascii="Times New Roman" w:hAnsi="Times New Roman" w:cs="Times New Roman"/>
          <w:b/>
          <w:sz w:val="20"/>
          <w:szCs w:val="20"/>
        </w:rPr>
      </w:pPr>
      <w:r w:rsidRPr="006F67A8">
        <w:rPr>
          <w:rFonts w:ascii="Times New Roman" w:hAnsi="Times New Roman" w:cs="Times New Roman"/>
          <w:b/>
          <w:sz w:val="20"/>
          <w:szCs w:val="20"/>
        </w:rPr>
        <w:t>3.1 Problem Identification</w:t>
      </w:r>
    </w:p>
    <w:p w14:paraId="5D50E858" w14:textId="77777777" w:rsidR="00CC4038" w:rsidRPr="006F67A8" w:rsidRDefault="00CC4038" w:rsidP="00CC4038">
      <w:pPr>
        <w:autoSpaceDE w:val="0"/>
        <w:autoSpaceDN w:val="0"/>
        <w:adjustRightInd w:val="0"/>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 xml:space="preserve">Our experiments are conceived based on a scenario in which the user has a </w:t>
      </w:r>
      <w:proofErr w:type="gramStart"/>
      <w:r w:rsidRPr="006F67A8">
        <w:rPr>
          <w:rFonts w:ascii="Times New Roman" w:hAnsi="Times New Roman" w:cs="Times New Roman"/>
          <w:sz w:val="20"/>
          <w:szCs w:val="20"/>
        </w:rPr>
        <w:t>particular paper</w:t>
      </w:r>
      <w:proofErr w:type="gramEnd"/>
      <w:r w:rsidRPr="006F67A8">
        <w:rPr>
          <w:rFonts w:ascii="Times New Roman" w:hAnsi="Times New Roman" w:cs="Times New Roman"/>
          <w:sz w:val="20"/>
          <w:szCs w:val="20"/>
        </w:rPr>
        <w:t xml:space="preserve"> on mind and has started the research and have the title, keywords and abstract in hand and is searching for a suitable venue (journal/ conference).  The driving motivation behind our work is to investigate the possibility of replacing existing academic recommender system to recommend more relevant venues. More specifically we address the following research questions:</w:t>
      </w:r>
    </w:p>
    <w:p w14:paraId="03EE619F" w14:textId="77777777" w:rsidR="00CC4038" w:rsidRPr="006F67A8" w:rsidRDefault="00CC4038" w:rsidP="00CC4038">
      <w:pPr>
        <w:autoSpaceDE w:val="0"/>
        <w:autoSpaceDN w:val="0"/>
        <w:adjustRightInd w:val="0"/>
        <w:spacing w:after="0" w:line="240" w:lineRule="auto"/>
        <w:jc w:val="both"/>
        <w:rPr>
          <w:rFonts w:ascii="Times New Roman" w:hAnsi="Times New Roman" w:cs="Times New Roman"/>
          <w:sz w:val="20"/>
          <w:szCs w:val="20"/>
        </w:rPr>
      </w:pPr>
    </w:p>
    <w:p w14:paraId="6B23C895" w14:textId="77777777" w:rsidR="00CC4038" w:rsidRPr="006F67A8" w:rsidRDefault="00CC4038" w:rsidP="00CC4038">
      <w:pPr>
        <w:pStyle w:val="ListParagraph"/>
        <w:numPr>
          <w:ilvl w:val="0"/>
          <w:numId w:val="5"/>
        </w:numPr>
        <w:autoSpaceDE w:val="0"/>
        <w:autoSpaceDN w:val="0"/>
        <w:adjustRightInd w:val="0"/>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 xml:space="preserve">RQ1: To what extent is it possible, using traditional methods like Random walk restart (RWR), modified version of RWR (AVER) with page rank, Friend based and topic based methods to recommend relevant venues in all </w:t>
      </w:r>
      <w:r w:rsidR="004753E4" w:rsidRPr="006F67A8">
        <w:rPr>
          <w:rFonts w:ascii="Times New Roman" w:hAnsi="Times New Roman" w:cs="Times New Roman"/>
          <w:sz w:val="20"/>
          <w:szCs w:val="20"/>
        </w:rPr>
        <w:t xml:space="preserve">scenarios? </w:t>
      </w:r>
    </w:p>
    <w:p w14:paraId="56D2E254" w14:textId="77777777" w:rsidR="00CC4038" w:rsidRPr="006F67A8" w:rsidRDefault="00CC4038" w:rsidP="00CC4038">
      <w:pPr>
        <w:pStyle w:val="ListParagraph"/>
        <w:numPr>
          <w:ilvl w:val="0"/>
          <w:numId w:val="5"/>
        </w:numPr>
        <w:autoSpaceDE w:val="0"/>
        <w:autoSpaceDN w:val="0"/>
        <w:adjustRightInd w:val="0"/>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lastRenderedPageBreak/>
        <w:t xml:space="preserve">RQ2: To what extent are researchers satisfied with the existing Elsevier Journal Finder recommender </w:t>
      </w:r>
      <w:r w:rsidR="004753E4" w:rsidRPr="006F67A8">
        <w:rPr>
          <w:rFonts w:ascii="Times New Roman" w:hAnsi="Times New Roman" w:cs="Times New Roman"/>
          <w:sz w:val="20"/>
          <w:szCs w:val="20"/>
        </w:rPr>
        <w:t>system</w:t>
      </w:r>
      <w:r w:rsidR="00A8275A" w:rsidRPr="006F67A8">
        <w:rPr>
          <w:rFonts w:ascii="Times New Roman" w:hAnsi="Times New Roman" w:cs="Times New Roman"/>
          <w:sz w:val="20"/>
          <w:szCs w:val="20"/>
        </w:rPr>
        <w:t>?</w:t>
      </w:r>
    </w:p>
    <w:p w14:paraId="7341A76D" w14:textId="77777777" w:rsidR="00F541BB" w:rsidRPr="006F67A8" w:rsidRDefault="00CC4038" w:rsidP="00CC4038">
      <w:pPr>
        <w:pStyle w:val="ListParagraph"/>
        <w:numPr>
          <w:ilvl w:val="0"/>
          <w:numId w:val="5"/>
        </w:numPr>
        <w:autoSpaceDE w:val="0"/>
        <w:autoSpaceDN w:val="0"/>
        <w:adjustRightInd w:val="0"/>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 xml:space="preserve">RQ3: Does the existing Springer Journal </w:t>
      </w:r>
      <w:proofErr w:type="spellStart"/>
      <w:r w:rsidRPr="006F67A8">
        <w:rPr>
          <w:rFonts w:ascii="Times New Roman" w:hAnsi="Times New Roman" w:cs="Times New Roman"/>
          <w:sz w:val="20"/>
          <w:szCs w:val="20"/>
        </w:rPr>
        <w:t>Suggester</w:t>
      </w:r>
      <w:proofErr w:type="spellEnd"/>
      <w:r w:rsidRPr="006F67A8">
        <w:rPr>
          <w:rFonts w:ascii="Times New Roman" w:hAnsi="Times New Roman" w:cs="Times New Roman"/>
          <w:sz w:val="20"/>
          <w:szCs w:val="20"/>
        </w:rPr>
        <w:t xml:space="preserve"> able to fulfil the requirement of researchers. </w:t>
      </w:r>
    </w:p>
    <w:p w14:paraId="38C0E48E" w14:textId="77777777" w:rsidR="00CC4038" w:rsidRPr="006F67A8" w:rsidRDefault="00CC4038" w:rsidP="00CC4038">
      <w:pPr>
        <w:pStyle w:val="ListParagraph"/>
        <w:numPr>
          <w:ilvl w:val="0"/>
          <w:numId w:val="5"/>
        </w:numPr>
        <w:autoSpaceDE w:val="0"/>
        <w:autoSpaceDN w:val="0"/>
        <w:adjustRightInd w:val="0"/>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RQ4: What</w:t>
      </w:r>
      <w:r w:rsidR="00A8275A" w:rsidRPr="006F67A8">
        <w:rPr>
          <w:rFonts w:ascii="Times New Roman" w:hAnsi="Times New Roman" w:cs="Times New Roman"/>
          <w:sz w:val="20"/>
          <w:szCs w:val="20"/>
        </w:rPr>
        <w:t xml:space="preserve"> factors </w:t>
      </w:r>
      <w:r w:rsidRPr="006F67A8">
        <w:rPr>
          <w:rFonts w:ascii="Times New Roman" w:hAnsi="Times New Roman" w:cs="Times New Roman"/>
          <w:sz w:val="20"/>
          <w:szCs w:val="20"/>
        </w:rPr>
        <w:t>are involved in the selection of venues?</w:t>
      </w:r>
    </w:p>
    <w:p w14:paraId="5B0CDB0D" w14:textId="77777777" w:rsidR="00CC4038" w:rsidRPr="006F67A8" w:rsidRDefault="0093404C" w:rsidP="00CC4038">
      <w:pPr>
        <w:pStyle w:val="ListParagraph"/>
        <w:numPr>
          <w:ilvl w:val="0"/>
          <w:numId w:val="5"/>
        </w:numPr>
        <w:autoSpaceDE w:val="0"/>
        <w:autoSpaceDN w:val="0"/>
        <w:adjustRightInd w:val="0"/>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RQ</w:t>
      </w:r>
      <w:proofErr w:type="gramStart"/>
      <w:r w:rsidRPr="006F67A8">
        <w:rPr>
          <w:rFonts w:ascii="Times New Roman" w:hAnsi="Times New Roman" w:cs="Times New Roman"/>
          <w:sz w:val="20"/>
          <w:szCs w:val="20"/>
        </w:rPr>
        <w:t>5:To</w:t>
      </w:r>
      <w:proofErr w:type="gramEnd"/>
      <w:r w:rsidRPr="006F67A8">
        <w:rPr>
          <w:rFonts w:ascii="Times New Roman" w:hAnsi="Times New Roman" w:cs="Times New Roman"/>
          <w:sz w:val="20"/>
          <w:szCs w:val="20"/>
        </w:rPr>
        <w:t xml:space="preserve"> </w:t>
      </w:r>
      <w:r w:rsidR="00CC4038" w:rsidRPr="006F67A8">
        <w:rPr>
          <w:rFonts w:ascii="Times New Roman" w:hAnsi="Times New Roman" w:cs="Times New Roman"/>
          <w:sz w:val="20"/>
          <w:szCs w:val="20"/>
        </w:rPr>
        <w:t xml:space="preserve">what extent </w:t>
      </w:r>
      <w:r w:rsidR="00FC50BE" w:rsidRPr="006F67A8">
        <w:rPr>
          <w:rFonts w:ascii="Times New Roman" w:hAnsi="Times New Roman" w:cs="Times New Roman"/>
          <w:sz w:val="20"/>
          <w:szCs w:val="20"/>
        </w:rPr>
        <w:t xml:space="preserve">social network analysis can </w:t>
      </w:r>
      <w:r w:rsidR="00CC4038" w:rsidRPr="006F67A8">
        <w:rPr>
          <w:rFonts w:ascii="Times New Roman" w:hAnsi="Times New Roman" w:cs="Times New Roman"/>
          <w:sz w:val="20"/>
          <w:szCs w:val="20"/>
        </w:rPr>
        <w:t xml:space="preserve">be exploited to influence relevant venues recommendation? </w:t>
      </w:r>
    </w:p>
    <w:p w14:paraId="173C55CC" w14:textId="77777777" w:rsidR="00CC4038" w:rsidRPr="006F67A8" w:rsidRDefault="00CC4038" w:rsidP="00CC4038">
      <w:pPr>
        <w:pStyle w:val="ListParagraph"/>
        <w:numPr>
          <w:ilvl w:val="0"/>
          <w:numId w:val="5"/>
        </w:numPr>
        <w:autoSpaceDE w:val="0"/>
        <w:autoSpaceDN w:val="0"/>
        <w:adjustRightInd w:val="0"/>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RQ6: How does the information available influence the recommended venues suggested?</w:t>
      </w:r>
    </w:p>
    <w:p w14:paraId="00B41EF2" w14:textId="77777777" w:rsidR="004753E4" w:rsidRPr="006F67A8" w:rsidRDefault="004753E4" w:rsidP="00A945A5">
      <w:pPr>
        <w:autoSpaceDE w:val="0"/>
        <w:autoSpaceDN w:val="0"/>
        <w:adjustRightInd w:val="0"/>
        <w:spacing w:after="0" w:line="240" w:lineRule="auto"/>
        <w:jc w:val="both"/>
        <w:rPr>
          <w:rFonts w:ascii="Times New Roman" w:hAnsi="Times New Roman" w:cs="Times New Roman"/>
          <w:i/>
          <w:sz w:val="20"/>
          <w:szCs w:val="20"/>
        </w:rPr>
      </w:pPr>
    </w:p>
    <w:p w14:paraId="1913E75C" w14:textId="77777777" w:rsidR="00A945A5" w:rsidRPr="006F67A8" w:rsidRDefault="00A945A5" w:rsidP="00A945A5">
      <w:pPr>
        <w:autoSpaceDE w:val="0"/>
        <w:autoSpaceDN w:val="0"/>
        <w:adjustRightInd w:val="0"/>
        <w:spacing w:after="0" w:line="240" w:lineRule="auto"/>
        <w:jc w:val="both"/>
        <w:rPr>
          <w:rFonts w:ascii="Times New Roman" w:hAnsi="Times New Roman" w:cs="Times New Roman"/>
          <w:i/>
          <w:sz w:val="20"/>
          <w:szCs w:val="20"/>
        </w:rPr>
      </w:pPr>
      <w:r w:rsidRPr="006F67A8">
        <w:rPr>
          <w:rFonts w:ascii="Times New Roman" w:hAnsi="Times New Roman" w:cs="Times New Roman"/>
          <w:i/>
          <w:sz w:val="20"/>
          <w:szCs w:val="20"/>
        </w:rPr>
        <w:t>3.1</w:t>
      </w:r>
      <w:r w:rsidR="001020A4" w:rsidRPr="006F67A8">
        <w:rPr>
          <w:rFonts w:ascii="Times New Roman" w:hAnsi="Times New Roman" w:cs="Times New Roman"/>
          <w:i/>
          <w:sz w:val="20"/>
          <w:szCs w:val="20"/>
        </w:rPr>
        <w:t>.1</w:t>
      </w:r>
      <w:r w:rsidRPr="006F67A8">
        <w:rPr>
          <w:rFonts w:ascii="Times New Roman" w:hAnsi="Times New Roman" w:cs="Times New Roman"/>
          <w:i/>
          <w:sz w:val="20"/>
          <w:szCs w:val="20"/>
        </w:rPr>
        <w:t xml:space="preserve"> Is RWR model can maintain a stability to recommend relevant venues in all scenarios</w:t>
      </w:r>
    </w:p>
    <w:p w14:paraId="2B9F65CD" w14:textId="77777777" w:rsidR="00A945A5" w:rsidRPr="006F67A8" w:rsidRDefault="00A945A5" w:rsidP="00A945A5">
      <w:pPr>
        <w:autoSpaceDE w:val="0"/>
        <w:autoSpaceDN w:val="0"/>
        <w:adjustRightInd w:val="0"/>
        <w:spacing w:after="0" w:line="240" w:lineRule="auto"/>
        <w:jc w:val="both"/>
        <w:rPr>
          <w:rFonts w:ascii="Times New Roman" w:hAnsi="Times New Roman" w:cs="Times New Roman"/>
          <w:sz w:val="20"/>
          <w:szCs w:val="20"/>
        </w:rPr>
      </w:pPr>
    </w:p>
    <w:p w14:paraId="1D11435A" w14:textId="77777777" w:rsidR="00A945A5" w:rsidRPr="006F67A8" w:rsidRDefault="00A945A5" w:rsidP="00A945A5">
      <w:pPr>
        <w:autoSpaceDE w:val="0"/>
        <w:autoSpaceDN w:val="0"/>
        <w:adjustRightInd w:val="0"/>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 xml:space="preserve">AVER is designed to mine specific academic venues and make personalized recommendation for researchers. The model is inspired by the fact </w:t>
      </w:r>
      <w:proofErr w:type="gramStart"/>
      <w:r w:rsidRPr="006F67A8">
        <w:rPr>
          <w:rFonts w:ascii="Times New Roman" w:hAnsi="Times New Roman" w:cs="Times New Roman"/>
          <w:sz w:val="20"/>
          <w:szCs w:val="20"/>
        </w:rPr>
        <w:t>that ,</w:t>
      </w:r>
      <w:proofErr w:type="gramEnd"/>
      <w:r w:rsidRPr="006F67A8">
        <w:rPr>
          <w:rFonts w:ascii="Times New Roman" w:hAnsi="Times New Roman" w:cs="Times New Roman"/>
          <w:sz w:val="20"/>
          <w:szCs w:val="20"/>
        </w:rPr>
        <w:t xml:space="preserve"> researchers usually desire to keep contact with suitable academic venues, i.e., acknowledging high quality and fruitful academic venues,  participating in academic conference which are closely related to their research and contributing to some venues where it is possible for them to publish their research papers and achievements. Additionally, AVER is the evolution from a basic RWR model which has been proved to be suitable for calculating the similarity of nodes in networks. </w:t>
      </w:r>
    </w:p>
    <w:p w14:paraId="3A5195AC" w14:textId="77777777" w:rsidR="004546E8" w:rsidRPr="006F67A8" w:rsidRDefault="004546E8" w:rsidP="00A945A5">
      <w:pPr>
        <w:autoSpaceDE w:val="0"/>
        <w:autoSpaceDN w:val="0"/>
        <w:adjustRightInd w:val="0"/>
        <w:spacing w:after="0" w:line="240" w:lineRule="auto"/>
        <w:jc w:val="both"/>
        <w:rPr>
          <w:rFonts w:ascii="Times New Roman" w:hAnsi="Times New Roman" w:cs="Times New Roman"/>
          <w:sz w:val="20"/>
          <w:szCs w:val="20"/>
        </w:rPr>
      </w:pPr>
    </w:p>
    <w:p w14:paraId="66E7ABA1" w14:textId="77777777" w:rsidR="004546E8" w:rsidRPr="006F67A8" w:rsidRDefault="004546E8" w:rsidP="004546E8">
      <w:pPr>
        <w:autoSpaceDE w:val="0"/>
        <w:autoSpaceDN w:val="0"/>
        <w:adjustRightInd w:val="0"/>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 xml:space="preserve">Referring to figure 1, there are eight academic entities. With respect to recommending venues to Bob, he has never contacted venues C and D. According to the characteristics of the RWR model, the walker can walk from Bob to C and D via David and Alice respectively. After several times of iterative walking, venues C and D are recommended to Bob based on the sorted rank score. However, there are several academic factors that can be introduced to meet the real scene. Generally, researchers contacting the academic entities (researchers and venues) which have high frequency of interaction with them, i.e. high publishing frequency with the </w:t>
      </w:r>
      <w:proofErr w:type="spellStart"/>
      <w:proofErr w:type="gramStart"/>
      <w:r w:rsidRPr="006F67A8">
        <w:rPr>
          <w:rFonts w:ascii="Times New Roman" w:hAnsi="Times New Roman" w:cs="Times New Roman"/>
          <w:sz w:val="20"/>
          <w:szCs w:val="20"/>
        </w:rPr>
        <w:t>researchers.As</w:t>
      </w:r>
      <w:proofErr w:type="spellEnd"/>
      <w:proofErr w:type="gramEnd"/>
      <w:r w:rsidRPr="006F67A8">
        <w:rPr>
          <w:rFonts w:ascii="Times New Roman" w:hAnsi="Times New Roman" w:cs="Times New Roman"/>
          <w:sz w:val="20"/>
          <w:szCs w:val="20"/>
        </w:rPr>
        <w:t xml:space="preserve"> shown in figure 1, Bob prefers contacting Alice rather than David and Jack because Bob collaborated with Alice twice, David once and Jack nothing.</w:t>
      </w:r>
    </w:p>
    <w:p w14:paraId="60B0343A" w14:textId="77777777" w:rsidR="00A945A5" w:rsidRPr="006F67A8" w:rsidRDefault="00774965" w:rsidP="00774965">
      <w:pPr>
        <w:pStyle w:val="ListParagraph"/>
        <w:autoSpaceDE w:val="0"/>
        <w:autoSpaceDN w:val="0"/>
        <w:adjustRightInd w:val="0"/>
        <w:spacing w:after="0" w:line="240" w:lineRule="auto"/>
        <w:ind w:left="765"/>
        <w:jc w:val="center"/>
        <w:rPr>
          <w:rFonts w:ascii="Times New Roman" w:hAnsi="Times New Roman" w:cs="Times New Roman"/>
          <w:sz w:val="20"/>
          <w:szCs w:val="20"/>
        </w:rPr>
      </w:pPr>
      <w:r w:rsidRPr="006F67A8">
        <w:rPr>
          <w:rFonts w:ascii="Times New Roman" w:hAnsi="Times New Roman" w:cs="Times New Roman"/>
          <w:noProof/>
          <w:sz w:val="20"/>
          <w:szCs w:val="20"/>
          <w:lang w:val="en-US" w:eastAsia="en-US"/>
        </w:rPr>
        <w:drawing>
          <wp:inline distT="0" distB="0" distL="0" distR="0" wp14:anchorId="564714FD" wp14:editId="7FFD01C0">
            <wp:extent cx="3343275" cy="217170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343275" cy="2171700"/>
                    </a:xfrm>
                    <a:prstGeom prst="rect">
                      <a:avLst/>
                    </a:prstGeom>
                    <a:noFill/>
                    <a:ln w="9525">
                      <a:noFill/>
                      <a:miter lim="800000"/>
                      <a:headEnd/>
                      <a:tailEnd/>
                    </a:ln>
                  </pic:spPr>
                </pic:pic>
              </a:graphicData>
            </a:graphic>
          </wp:inline>
        </w:drawing>
      </w:r>
    </w:p>
    <w:p w14:paraId="62D06EC2" w14:textId="77777777" w:rsidR="00A945A5" w:rsidRPr="006F67A8" w:rsidRDefault="00A945A5" w:rsidP="00774965">
      <w:pPr>
        <w:autoSpaceDE w:val="0"/>
        <w:autoSpaceDN w:val="0"/>
        <w:adjustRightInd w:val="0"/>
        <w:spacing w:after="0" w:line="240" w:lineRule="auto"/>
        <w:jc w:val="both"/>
        <w:rPr>
          <w:rFonts w:ascii="Times New Roman" w:hAnsi="Times New Roman" w:cs="Times New Roman"/>
          <w:b/>
          <w:sz w:val="18"/>
          <w:szCs w:val="18"/>
        </w:rPr>
      </w:pPr>
    </w:p>
    <w:p w14:paraId="7135F293" w14:textId="77777777" w:rsidR="00A945A5" w:rsidRPr="00011554" w:rsidRDefault="00A945A5" w:rsidP="00774965">
      <w:pPr>
        <w:pStyle w:val="ListParagraph"/>
        <w:autoSpaceDE w:val="0"/>
        <w:autoSpaceDN w:val="0"/>
        <w:adjustRightInd w:val="0"/>
        <w:spacing w:after="0" w:line="240" w:lineRule="auto"/>
        <w:ind w:left="765"/>
        <w:jc w:val="center"/>
        <w:rPr>
          <w:rFonts w:ascii="Times New Roman" w:hAnsi="Times New Roman" w:cs="Times New Roman"/>
          <w:b/>
          <w:sz w:val="16"/>
          <w:szCs w:val="16"/>
        </w:rPr>
      </w:pPr>
      <w:r w:rsidRPr="00011554">
        <w:rPr>
          <w:rFonts w:ascii="Times New Roman" w:hAnsi="Times New Roman" w:cs="Times New Roman"/>
          <w:b/>
          <w:sz w:val="16"/>
          <w:szCs w:val="16"/>
        </w:rPr>
        <w:t>Figure 1: An example of co-publication network</w:t>
      </w:r>
    </w:p>
    <w:p w14:paraId="3DA7D309" w14:textId="77777777" w:rsidR="00A945A5" w:rsidRPr="006F67A8" w:rsidRDefault="00A945A5" w:rsidP="00A945A5">
      <w:pPr>
        <w:autoSpaceDE w:val="0"/>
        <w:autoSpaceDN w:val="0"/>
        <w:adjustRightInd w:val="0"/>
        <w:spacing w:after="0" w:line="240" w:lineRule="auto"/>
        <w:jc w:val="both"/>
        <w:rPr>
          <w:rFonts w:ascii="Times New Roman" w:hAnsi="Times New Roman" w:cs="Times New Roman"/>
          <w:sz w:val="20"/>
          <w:szCs w:val="20"/>
        </w:rPr>
      </w:pPr>
    </w:p>
    <w:p w14:paraId="6A57CDD1" w14:textId="77777777" w:rsidR="00A945A5" w:rsidRPr="006F67A8" w:rsidRDefault="00A945A5" w:rsidP="00A945A5">
      <w:pPr>
        <w:autoSpaceDE w:val="0"/>
        <w:autoSpaceDN w:val="0"/>
        <w:adjustRightInd w:val="0"/>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Alice seems to be more important than David and Jack. Furthermore, Bob prefers contacting venue A rather than B and C, since Bob published two papers in venue a. based on this assumption, we define co-publication frequency as equation (1) which is a part of the links weight.</w:t>
      </w:r>
    </w:p>
    <w:p w14:paraId="457FCB0E" w14:textId="77777777" w:rsidR="004753E4" w:rsidRPr="006F67A8" w:rsidRDefault="004753E4" w:rsidP="00A945A5">
      <w:pPr>
        <w:autoSpaceDE w:val="0"/>
        <w:autoSpaceDN w:val="0"/>
        <w:adjustRightInd w:val="0"/>
        <w:spacing w:after="0" w:line="240" w:lineRule="auto"/>
        <w:jc w:val="both"/>
        <w:rPr>
          <w:rFonts w:ascii="Times New Roman" w:hAnsi="Times New Roman" w:cs="Times New Roman"/>
          <w:sz w:val="20"/>
          <w:szCs w:val="20"/>
        </w:rPr>
      </w:pPr>
    </w:p>
    <w:p w14:paraId="529DA2CA" w14:textId="77777777" w:rsidR="00A945A5" w:rsidRPr="006F67A8" w:rsidRDefault="00A945A5" w:rsidP="00A945A5">
      <w:pPr>
        <w:autoSpaceDE w:val="0"/>
        <w:autoSpaceDN w:val="0"/>
        <w:adjustRightInd w:val="0"/>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 xml:space="preserve">F </w:t>
      </w:r>
      <w:proofErr w:type="spellStart"/>
      <w:r w:rsidRPr="006F67A8">
        <w:rPr>
          <w:rFonts w:ascii="Times New Roman" w:hAnsi="Times New Roman" w:cs="Times New Roman"/>
          <w:sz w:val="20"/>
          <w:szCs w:val="20"/>
          <w:vertAlign w:val="subscript"/>
        </w:rPr>
        <w:t>i</w:t>
      </w:r>
      <w:proofErr w:type="spellEnd"/>
      <w:r w:rsidRPr="006F67A8">
        <w:rPr>
          <w:rFonts w:ascii="Times New Roman" w:hAnsi="Times New Roman" w:cs="Times New Roman"/>
          <w:sz w:val="20"/>
          <w:szCs w:val="20"/>
          <w:vertAlign w:val="subscript"/>
        </w:rPr>
        <w:t>, j</w:t>
      </w:r>
      <w:r w:rsidRPr="006F67A8">
        <w:rPr>
          <w:rFonts w:ascii="Times New Roman" w:hAnsi="Times New Roman" w:cs="Times New Roman"/>
          <w:sz w:val="20"/>
          <w:szCs w:val="20"/>
        </w:rPr>
        <w:t xml:space="preserve"> = {</w:t>
      </w:r>
      <w:proofErr w:type="spellStart"/>
      <w:r w:rsidRPr="006F67A8">
        <w:rPr>
          <w:rFonts w:ascii="Times New Roman" w:hAnsi="Times New Roman" w:cs="Times New Roman"/>
          <w:sz w:val="20"/>
          <w:szCs w:val="20"/>
        </w:rPr>
        <w:t>cp</w:t>
      </w:r>
      <w:r w:rsidRPr="006F67A8">
        <w:rPr>
          <w:rFonts w:ascii="Times New Roman" w:hAnsi="Times New Roman" w:cs="Times New Roman"/>
          <w:sz w:val="20"/>
          <w:szCs w:val="20"/>
          <w:vertAlign w:val="subscript"/>
        </w:rPr>
        <w:t>i</w:t>
      </w:r>
      <w:proofErr w:type="spellEnd"/>
      <w:r w:rsidRPr="006F67A8">
        <w:rPr>
          <w:rFonts w:ascii="Times New Roman" w:hAnsi="Times New Roman" w:cs="Times New Roman"/>
          <w:sz w:val="20"/>
          <w:szCs w:val="20"/>
          <w:vertAlign w:val="subscript"/>
        </w:rPr>
        <w:t xml:space="preserve">, j    </w:t>
      </w:r>
      <w:proofErr w:type="spellStart"/>
      <w:r w:rsidRPr="006F67A8">
        <w:rPr>
          <w:rFonts w:ascii="Times New Roman" w:hAnsi="Times New Roman" w:cs="Times New Roman"/>
          <w:sz w:val="20"/>
          <w:szCs w:val="20"/>
        </w:rPr>
        <w:t>i</w:t>
      </w:r>
      <w:proofErr w:type="spellEnd"/>
      <w:r w:rsidRPr="006F67A8">
        <w:rPr>
          <w:rFonts w:ascii="Times New Roman" w:hAnsi="Times New Roman" w:cs="Times New Roman"/>
          <w:sz w:val="20"/>
          <w:szCs w:val="20"/>
        </w:rPr>
        <w:t xml:space="preserve"> € Author, j € venues                                </w:t>
      </w:r>
      <w:r w:rsidR="00774965" w:rsidRPr="006F67A8">
        <w:rPr>
          <w:rFonts w:ascii="Times New Roman" w:hAnsi="Times New Roman" w:cs="Times New Roman"/>
          <w:sz w:val="20"/>
          <w:szCs w:val="20"/>
        </w:rPr>
        <w:t xml:space="preserve">                                                 </w:t>
      </w:r>
      <w:r w:rsidR="0078745C" w:rsidRPr="006F67A8">
        <w:rPr>
          <w:rFonts w:ascii="Times New Roman" w:hAnsi="Times New Roman" w:cs="Times New Roman"/>
          <w:sz w:val="20"/>
          <w:szCs w:val="20"/>
        </w:rPr>
        <w:t xml:space="preserve">  </w:t>
      </w:r>
      <w:r w:rsidR="00774965" w:rsidRPr="006F67A8">
        <w:rPr>
          <w:rFonts w:ascii="Times New Roman" w:hAnsi="Times New Roman" w:cs="Times New Roman"/>
          <w:sz w:val="20"/>
          <w:szCs w:val="20"/>
        </w:rPr>
        <w:t xml:space="preserve">                 </w:t>
      </w:r>
      <w:r w:rsidRPr="006F67A8">
        <w:rPr>
          <w:rFonts w:ascii="Times New Roman" w:hAnsi="Times New Roman" w:cs="Times New Roman"/>
          <w:sz w:val="20"/>
          <w:szCs w:val="20"/>
        </w:rPr>
        <w:t xml:space="preserve">  </w:t>
      </w:r>
      <w:proofErr w:type="gramStart"/>
      <w:r w:rsidRPr="006F67A8">
        <w:rPr>
          <w:rFonts w:ascii="Times New Roman" w:hAnsi="Times New Roman" w:cs="Times New Roman"/>
          <w:sz w:val="20"/>
          <w:szCs w:val="20"/>
        </w:rPr>
        <w:t xml:space="preserve">   (</w:t>
      </w:r>
      <w:proofErr w:type="gramEnd"/>
      <w:r w:rsidRPr="006F67A8">
        <w:rPr>
          <w:rFonts w:ascii="Times New Roman" w:hAnsi="Times New Roman" w:cs="Times New Roman"/>
          <w:sz w:val="20"/>
          <w:szCs w:val="20"/>
        </w:rPr>
        <w:t>1)</w:t>
      </w:r>
    </w:p>
    <w:p w14:paraId="047AFCE6" w14:textId="77777777" w:rsidR="00A945A5" w:rsidRPr="006F67A8" w:rsidRDefault="00A945A5" w:rsidP="00A945A5">
      <w:pPr>
        <w:autoSpaceDE w:val="0"/>
        <w:autoSpaceDN w:val="0"/>
        <w:adjustRightInd w:val="0"/>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ct</w:t>
      </w:r>
      <w:r w:rsidRPr="006F67A8">
        <w:rPr>
          <w:rFonts w:ascii="Times New Roman" w:hAnsi="Times New Roman" w:cs="Times New Roman"/>
          <w:sz w:val="20"/>
          <w:szCs w:val="20"/>
          <w:vertAlign w:val="subscript"/>
        </w:rPr>
        <w:t>i</w:t>
      </w:r>
      <w:proofErr w:type="spellEnd"/>
      <w:r w:rsidRPr="006F67A8">
        <w:rPr>
          <w:rFonts w:ascii="Times New Roman" w:hAnsi="Times New Roman" w:cs="Times New Roman"/>
          <w:sz w:val="20"/>
          <w:szCs w:val="20"/>
          <w:vertAlign w:val="subscript"/>
        </w:rPr>
        <w:t>, j</w:t>
      </w:r>
      <w:r w:rsidRPr="006F67A8">
        <w:rPr>
          <w:rFonts w:ascii="Times New Roman" w:hAnsi="Times New Roman" w:cs="Times New Roman"/>
          <w:sz w:val="20"/>
          <w:szCs w:val="20"/>
        </w:rPr>
        <w:t xml:space="preserve">i, </w:t>
      </w:r>
      <w:proofErr w:type="gramStart"/>
      <w:r w:rsidRPr="006F67A8">
        <w:rPr>
          <w:rFonts w:ascii="Times New Roman" w:hAnsi="Times New Roman" w:cs="Times New Roman"/>
          <w:sz w:val="20"/>
          <w:szCs w:val="20"/>
        </w:rPr>
        <w:t>j  €</w:t>
      </w:r>
      <w:proofErr w:type="gramEnd"/>
      <w:r w:rsidRPr="006F67A8">
        <w:rPr>
          <w:rFonts w:ascii="Times New Roman" w:hAnsi="Times New Roman" w:cs="Times New Roman"/>
          <w:sz w:val="20"/>
          <w:szCs w:val="20"/>
        </w:rPr>
        <w:t xml:space="preserve"> Author</w:t>
      </w:r>
    </w:p>
    <w:p w14:paraId="7D44AB0A" w14:textId="77777777" w:rsidR="00A945A5" w:rsidRPr="006F67A8" w:rsidRDefault="00A945A5" w:rsidP="00A945A5">
      <w:pPr>
        <w:autoSpaceDE w:val="0"/>
        <w:autoSpaceDN w:val="0"/>
        <w:adjustRightInd w:val="0"/>
        <w:spacing w:after="0" w:line="240" w:lineRule="auto"/>
        <w:jc w:val="both"/>
        <w:rPr>
          <w:rFonts w:ascii="Times New Roman" w:hAnsi="Times New Roman" w:cs="Times New Roman"/>
          <w:sz w:val="20"/>
          <w:szCs w:val="20"/>
        </w:rPr>
      </w:pPr>
    </w:p>
    <w:p w14:paraId="4E629445" w14:textId="77777777" w:rsidR="00774965" w:rsidRPr="006F67A8" w:rsidRDefault="00774965" w:rsidP="00774965">
      <w:pPr>
        <w:autoSpaceDE w:val="0"/>
        <w:autoSpaceDN w:val="0"/>
        <w:adjustRightInd w:val="0"/>
        <w:spacing w:after="0" w:line="240" w:lineRule="auto"/>
        <w:jc w:val="both"/>
        <w:rPr>
          <w:rFonts w:ascii="Times New Roman" w:hAnsi="Times New Roman" w:cs="Times New Roman"/>
          <w:sz w:val="20"/>
          <w:szCs w:val="20"/>
        </w:rPr>
      </w:pPr>
      <w:proofErr w:type="gramStart"/>
      <w:r w:rsidRPr="006F67A8">
        <w:rPr>
          <w:rFonts w:ascii="Times New Roman" w:hAnsi="Times New Roman" w:cs="Times New Roman"/>
          <w:sz w:val="20"/>
          <w:szCs w:val="20"/>
        </w:rPr>
        <w:t>In order to</w:t>
      </w:r>
      <w:proofErr w:type="gramEnd"/>
      <w:r w:rsidRPr="006F67A8">
        <w:rPr>
          <w:rFonts w:ascii="Times New Roman" w:hAnsi="Times New Roman" w:cs="Times New Roman"/>
          <w:sz w:val="20"/>
          <w:szCs w:val="20"/>
        </w:rPr>
        <w:t xml:space="preserve"> measure the similarity of academic entities, we define a simple metric as shown in equation 2.</w:t>
      </w:r>
    </w:p>
    <w:p w14:paraId="36DEFBCD" w14:textId="77777777" w:rsidR="00774965" w:rsidRPr="006F67A8" w:rsidRDefault="00774965" w:rsidP="00774965">
      <w:pPr>
        <w:autoSpaceDE w:val="0"/>
        <w:autoSpaceDN w:val="0"/>
        <w:adjustRightInd w:val="0"/>
        <w:spacing w:after="0" w:line="240" w:lineRule="auto"/>
        <w:jc w:val="both"/>
        <w:rPr>
          <w:rFonts w:ascii="Times New Roman" w:hAnsi="Times New Roman" w:cs="Times New Roman"/>
          <w:sz w:val="20"/>
          <w:szCs w:val="20"/>
        </w:rPr>
      </w:pPr>
    </w:p>
    <w:p w14:paraId="236EAE0F" w14:textId="77777777" w:rsidR="00774965" w:rsidRPr="006F67A8" w:rsidRDefault="00774965" w:rsidP="00774965">
      <w:pPr>
        <w:autoSpaceDE w:val="0"/>
        <w:autoSpaceDN w:val="0"/>
        <w:adjustRightInd w:val="0"/>
        <w:spacing w:after="0" w:line="240" w:lineRule="auto"/>
        <w:jc w:val="both"/>
        <w:rPr>
          <w:rFonts w:ascii="Times New Roman" w:hAnsi="Times New Roman" w:cs="Times New Roman"/>
          <w:sz w:val="20"/>
          <w:szCs w:val="20"/>
        </w:rPr>
      </w:pPr>
      <w:proofErr w:type="spellStart"/>
      <w:r w:rsidRPr="006F67A8">
        <w:rPr>
          <w:rFonts w:ascii="Times New Roman" w:hAnsi="Times New Roman" w:cs="Times New Roman"/>
          <w:sz w:val="20"/>
          <w:szCs w:val="20"/>
        </w:rPr>
        <w:t>LevSim</w:t>
      </w:r>
      <w:proofErr w:type="spellEnd"/>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vertAlign w:val="subscript"/>
        </w:rPr>
        <w:t>i</w:t>
      </w:r>
      <w:proofErr w:type="spellEnd"/>
      <w:r w:rsidRPr="006F67A8">
        <w:rPr>
          <w:rFonts w:ascii="Times New Roman" w:hAnsi="Times New Roman" w:cs="Times New Roman"/>
          <w:sz w:val="20"/>
          <w:szCs w:val="20"/>
          <w:vertAlign w:val="subscript"/>
        </w:rPr>
        <w:t xml:space="preserve">, </w:t>
      </w:r>
      <w:proofErr w:type="gramStart"/>
      <w:r w:rsidRPr="006F67A8">
        <w:rPr>
          <w:rFonts w:ascii="Times New Roman" w:hAnsi="Times New Roman" w:cs="Times New Roman"/>
          <w:sz w:val="20"/>
          <w:szCs w:val="20"/>
          <w:vertAlign w:val="subscript"/>
        </w:rPr>
        <w:t xml:space="preserve">j </w:t>
      </w:r>
      <w:r w:rsidRPr="006F67A8">
        <w:rPr>
          <w:rFonts w:ascii="Times New Roman" w:hAnsi="Times New Roman" w:cs="Times New Roman"/>
          <w:sz w:val="20"/>
          <w:szCs w:val="20"/>
        </w:rPr>
        <w:t xml:space="preserve"> =</w:t>
      </w:r>
      <w:proofErr w:type="gramEnd"/>
      <w:r w:rsidRPr="006F67A8">
        <w:rPr>
          <w:rFonts w:ascii="Times New Roman" w:hAnsi="Times New Roman" w:cs="Times New Roman"/>
          <w:sz w:val="20"/>
          <w:szCs w:val="20"/>
        </w:rPr>
        <w:t>1-||</w:t>
      </w:r>
      <w:proofErr w:type="spellStart"/>
      <w:r w:rsidRPr="006F67A8">
        <w:rPr>
          <w:rFonts w:ascii="Times New Roman" w:hAnsi="Times New Roman" w:cs="Times New Roman"/>
          <w:sz w:val="20"/>
          <w:szCs w:val="20"/>
        </w:rPr>
        <w:t>AR</w:t>
      </w:r>
      <w:r w:rsidRPr="006F67A8">
        <w:rPr>
          <w:rFonts w:ascii="Times New Roman" w:hAnsi="Times New Roman" w:cs="Times New Roman"/>
          <w:sz w:val="20"/>
          <w:szCs w:val="20"/>
          <w:vertAlign w:val="subscript"/>
        </w:rPr>
        <w:t>i</w:t>
      </w:r>
      <w:r w:rsidRPr="006F67A8">
        <w:rPr>
          <w:rFonts w:ascii="Times New Roman" w:hAnsi="Times New Roman" w:cs="Times New Roman"/>
          <w:sz w:val="20"/>
          <w:szCs w:val="20"/>
        </w:rPr>
        <w:t>-AR</w:t>
      </w:r>
      <w:r w:rsidRPr="006F67A8">
        <w:rPr>
          <w:rFonts w:ascii="Times New Roman" w:hAnsi="Times New Roman" w:cs="Times New Roman"/>
          <w:sz w:val="20"/>
          <w:szCs w:val="20"/>
          <w:vertAlign w:val="subscript"/>
        </w:rPr>
        <w:t>j</w:t>
      </w:r>
      <w:proofErr w:type="spellEnd"/>
      <w:r w:rsidRPr="006F67A8">
        <w:rPr>
          <w:rFonts w:ascii="Times New Roman" w:hAnsi="Times New Roman" w:cs="Times New Roman"/>
          <w:sz w:val="20"/>
          <w:szCs w:val="20"/>
        </w:rPr>
        <w:t>||/</w:t>
      </w:r>
      <w:proofErr w:type="spellStart"/>
      <w:r w:rsidRPr="006F67A8">
        <w:rPr>
          <w:rFonts w:ascii="Times New Roman" w:hAnsi="Times New Roman" w:cs="Times New Roman"/>
          <w:sz w:val="20"/>
          <w:szCs w:val="20"/>
        </w:rPr>
        <w:t>max€L</w:t>
      </w:r>
      <w:proofErr w:type="spellEnd"/>
      <w:r w:rsidRPr="006F67A8">
        <w:rPr>
          <w:rFonts w:ascii="Times New Roman" w:hAnsi="Times New Roman" w:cs="Times New Roman"/>
          <w:sz w:val="20"/>
          <w:szCs w:val="20"/>
        </w:rPr>
        <w:t>(</w:t>
      </w:r>
      <w:proofErr w:type="spellStart"/>
      <w:r w:rsidRPr="006F67A8">
        <w:rPr>
          <w:rFonts w:ascii="Times New Roman" w:hAnsi="Times New Roman" w:cs="Times New Roman"/>
          <w:sz w:val="20"/>
          <w:szCs w:val="20"/>
        </w:rPr>
        <w:t>i</w:t>
      </w:r>
      <w:proofErr w:type="spellEnd"/>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AR</w:t>
      </w:r>
      <w:r w:rsidRPr="006F67A8">
        <w:rPr>
          <w:rFonts w:ascii="Times New Roman" w:hAnsi="Times New Roman" w:cs="Times New Roman"/>
          <w:sz w:val="20"/>
          <w:szCs w:val="20"/>
          <w:vertAlign w:val="subscript"/>
        </w:rPr>
        <w:t>i</w:t>
      </w:r>
      <w:r w:rsidRPr="006F67A8">
        <w:rPr>
          <w:rFonts w:ascii="Times New Roman" w:hAnsi="Times New Roman" w:cs="Times New Roman"/>
          <w:sz w:val="20"/>
          <w:szCs w:val="20"/>
        </w:rPr>
        <w:t>-AR</w:t>
      </w:r>
      <w:r w:rsidRPr="006F67A8">
        <w:rPr>
          <w:rFonts w:ascii="Times New Roman" w:hAnsi="Times New Roman" w:cs="Times New Roman"/>
          <w:sz w:val="20"/>
          <w:szCs w:val="20"/>
          <w:vertAlign w:val="subscript"/>
        </w:rPr>
        <w:t>x</w:t>
      </w:r>
      <w:proofErr w:type="spellEnd"/>
      <w:r w:rsidRPr="006F67A8">
        <w:rPr>
          <w:rFonts w:ascii="Times New Roman" w:hAnsi="Times New Roman" w:cs="Times New Roman"/>
          <w:sz w:val="20"/>
          <w:szCs w:val="20"/>
        </w:rPr>
        <w:t>||)                                                                                   (2)</w:t>
      </w:r>
    </w:p>
    <w:p w14:paraId="68182CF8" w14:textId="77777777" w:rsidR="00774965" w:rsidRPr="006F67A8" w:rsidRDefault="00774965" w:rsidP="00774965">
      <w:pPr>
        <w:autoSpaceDE w:val="0"/>
        <w:autoSpaceDN w:val="0"/>
        <w:adjustRightInd w:val="0"/>
        <w:spacing w:after="0" w:line="240" w:lineRule="auto"/>
        <w:jc w:val="both"/>
        <w:rPr>
          <w:rFonts w:ascii="Times New Roman" w:hAnsi="Times New Roman" w:cs="Times New Roman"/>
          <w:sz w:val="20"/>
          <w:szCs w:val="20"/>
        </w:rPr>
      </w:pPr>
    </w:p>
    <w:p w14:paraId="028216CA" w14:textId="77777777" w:rsidR="00A945A5" w:rsidRPr="006F67A8" w:rsidRDefault="00774965" w:rsidP="00A945A5">
      <w:pPr>
        <w:autoSpaceDE w:val="0"/>
        <w:autoSpaceDN w:val="0"/>
        <w:adjustRightInd w:val="0"/>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Equation 2 aims at discovering the neighbour with smallest rank score based on a normalization method.</w:t>
      </w:r>
      <w:r w:rsidR="00A945A5" w:rsidRPr="006F67A8">
        <w:rPr>
          <w:rFonts w:ascii="Times New Roman" w:hAnsi="Times New Roman" w:cs="Times New Roman"/>
          <w:sz w:val="20"/>
          <w:szCs w:val="20"/>
        </w:rPr>
        <w:t xml:space="preserve"> Where </w:t>
      </w:r>
      <w:proofErr w:type="spellStart"/>
      <w:r w:rsidR="00A945A5" w:rsidRPr="006F67A8">
        <w:rPr>
          <w:rFonts w:ascii="Times New Roman" w:hAnsi="Times New Roman" w:cs="Times New Roman"/>
          <w:sz w:val="20"/>
          <w:szCs w:val="20"/>
        </w:rPr>
        <w:t>cp</w:t>
      </w:r>
      <w:r w:rsidR="00A945A5" w:rsidRPr="006F67A8">
        <w:rPr>
          <w:rFonts w:ascii="Times New Roman" w:hAnsi="Times New Roman" w:cs="Times New Roman"/>
          <w:sz w:val="20"/>
          <w:szCs w:val="20"/>
          <w:vertAlign w:val="subscript"/>
        </w:rPr>
        <w:t>i</w:t>
      </w:r>
      <w:proofErr w:type="spellEnd"/>
      <w:r w:rsidR="00A945A5" w:rsidRPr="006F67A8">
        <w:rPr>
          <w:rFonts w:ascii="Times New Roman" w:hAnsi="Times New Roman" w:cs="Times New Roman"/>
          <w:sz w:val="20"/>
          <w:szCs w:val="20"/>
          <w:vertAlign w:val="subscript"/>
        </w:rPr>
        <w:t xml:space="preserve">, </w:t>
      </w:r>
      <w:proofErr w:type="gramStart"/>
      <w:r w:rsidR="00A945A5" w:rsidRPr="006F67A8">
        <w:rPr>
          <w:rFonts w:ascii="Times New Roman" w:hAnsi="Times New Roman" w:cs="Times New Roman"/>
          <w:sz w:val="20"/>
          <w:szCs w:val="20"/>
          <w:vertAlign w:val="subscript"/>
        </w:rPr>
        <w:t xml:space="preserve">j  </w:t>
      </w:r>
      <w:r w:rsidR="00A945A5" w:rsidRPr="006F67A8">
        <w:rPr>
          <w:rFonts w:ascii="Times New Roman" w:hAnsi="Times New Roman" w:cs="Times New Roman"/>
          <w:sz w:val="20"/>
          <w:szCs w:val="20"/>
        </w:rPr>
        <w:t>is</w:t>
      </w:r>
      <w:proofErr w:type="gramEnd"/>
      <w:r w:rsidR="00A945A5" w:rsidRPr="006F67A8">
        <w:rPr>
          <w:rFonts w:ascii="Times New Roman" w:hAnsi="Times New Roman" w:cs="Times New Roman"/>
          <w:sz w:val="20"/>
          <w:szCs w:val="20"/>
        </w:rPr>
        <w:t xml:space="preserve"> the count of author i’s publications in venue j. </w:t>
      </w:r>
      <w:proofErr w:type="spellStart"/>
      <w:r w:rsidR="00A945A5" w:rsidRPr="006F67A8">
        <w:rPr>
          <w:rFonts w:ascii="Times New Roman" w:hAnsi="Times New Roman" w:cs="Times New Roman"/>
          <w:sz w:val="20"/>
          <w:szCs w:val="20"/>
        </w:rPr>
        <w:t>ct</w:t>
      </w:r>
      <w:r w:rsidR="00A945A5" w:rsidRPr="006F67A8">
        <w:rPr>
          <w:rFonts w:ascii="Times New Roman" w:hAnsi="Times New Roman" w:cs="Times New Roman"/>
          <w:sz w:val="20"/>
          <w:szCs w:val="20"/>
          <w:vertAlign w:val="subscript"/>
        </w:rPr>
        <w:t>i</w:t>
      </w:r>
      <w:proofErr w:type="spellEnd"/>
      <w:r w:rsidR="00A945A5" w:rsidRPr="006F67A8">
        <w:rPr>
          <w:rFonts w:ascii="Times New Roman" w:hAnsi="Times New Roman" w:cs="Times New Roman"/>
          <w:sz w:val="20"/>
          <w:szCs w:val="20"/>
          <w:vertAlign w:val="subscript"/>
        </w:rPr>
        <w:t>, j</w:t>
      </w:r>
      <w:r w:rsidR="00A945A5" w:rsidRPr="006F67A8">
        <w:rPr>
          <w:rFonts w:ascii="Times New Roman" w:hAnsi="Times New Roman" w:cs="Times New Roman"/>
          <w:sz w:val="20"/>
          <w:szCs w:val="20"/>
        </w:rPr>
        <w:t xml:space="preserve"> is author i’s collaborating times with author j. In addition, there are two kinds of associations in co-publication networks. </w:t>
      </w:r>
      <w:proofErr w:type="spellStart"/>
      <w:r w:rsidR="00A945A5" w:rsidRPr="006F67A8">
        <w:rPr>
          <w:rFonts w:ascii="Times New Roman" w:hAnsi="Times New Roman" w:cs="Times New Roman"/>
          <w:sz w:val="20"/>
          <w:szCs w:val="20"/>
        </w:rPr>
        <w:t>i</w:t>
      </w:r>
      <w:proofErr w:type="spellEnd"/>
      <w:r w:rsidR="00A945A5" w:rsidRPr="006F67A8">
        <w:rPr>
          <w:rFonts w:ascii="Times New Roman" w:hAnsi="Times New Roman" w:cs="Times New Roman"/>
          <w:sz w:val="20"/>
          <w:szCs w:val="20"/>
        </w:rPr>
        <w:t xml:space="preserve">. e co-author relation and author- venue relation. In this case of basic random walk model, the difference between these two relations is ignored. Author venue relation seems to be more important than co-author relations, because the event of publishing a paper in the venue is </w:t>
      </w:r>
      <w:proofErr w:type="gramStart"/>
      <w:r w:rsidR="00A945A5" w:rsidRPr="006F67A8">
        <w:rPr>
          <w:rFonts w:ascii="Times New Roman" w:hAnsi="Times New Roman" w:cs="Times New Roman"/>
          <w:sz w:val="20"/>
          <w:szCs w:val="20"/>
        </w:rPr>
        <w:t>more preferable</w:t>
      </w:r>
      <w:proofErr w:type="gramEnd"/>
      <w:r w:rsidR="00A945A5" w:rsidRPr="006F67A8">
        <w:rPr>
          <w:rFonts w:ascii="Times New Roman" w:hAnsi="Times New Roman" w:cs="Times New Roman"/>
          <w:sz w:val="20"/>
          <w:szCs w:val="20"/>
        </w:rPr>
        <w:t xml:space="preserve"> when profiling the researcher’s interest. </w:t>
      </w:r>
    </w:p>
    <w:p w14:paraId="53B0FE0D" w14:textId="77777777" w:rsidR="00A945A5" w:rsidRPr="006F67A8" w:rsidRDefault="00A945A5" w:rsidP="00A945A5">
      <w:pPr>
        <w:autoSpaceDE w:val="0"/>
        <w:autoSpaceDN w:val="0"/>
        <w:adjustRightInd w:val="0"/>
        <w:spacing w:after="0" w:line="240" w:lineRule="auto"/>
        <w:jc w:val="both"/>
        <w:rPr>
          <w:rFonts w:ascii="Times New Roman" w:hAnsi="Times New Roman" w:cs="Times New Roman"/>
          <w:sz w:val="20"/>
          <w:szCs w:val="20"/>
        </w:rPr>
      </w:pPr>
    </w:p>
    <w:p w14:paraId="480F1B2E" w14:textId="77777777" w:rsidR="00A945A5" w:rsidRPr="006F67A8" w:rsidRDefault="0093404C" w:rsidP="00A945A5">
      <w:pPr>
        <w:autoSpaceDE w:val="0"/>
        <w:autoSpaceDN w:val="0"/>
        <w:adjustRightInd w:val="0"/>
        <w:spacing w:after="0" w:line="240" w:lineRule="auto"/>
        <w:jc w:val="both"/>
        <w:rPr>
          <w:rFonts w:ascii="Times New Roman" w:hAnsi="Times New Roman" w:cs="Times New Roman"/>
          <w:sz w:val="20"/>
          <w:szCs w:val="20"/>
        </w:rPr>
      </w:pPr>
      <w:r w:rsidRPr="006F67A8">
        <w:rPr>
          <w:rFonts w:ascii="Times New Roman" w:hAnsi="Times New Roman" w:cs="Times New Roman"/>
          <w:i/>
          <w:sz w:val="20"/>
          <w:szCs w:val="20"/>
        </w:rPr>
        <w:t>Example</w:t>
      </w:r>
      <w:r w:rsidRPr="006F67A8">
        <w:rPr>
          <w:rFonts w:ascii="Times New Roman" w:hAnsi="Times New Roman" w:cs="Times New Roman"/>
          <w:sz w:val="20"/>
          <w:szCs w:val="20"/>
        </w:rPr>
        <w:t xml:space="preserve">. </w:t>
      </w:r>
      <w:r w:rsidR="00A945A5" w:rsidRPr="006F67A8">
        <w:rPr>
          <w:rFonts w:ascii="Times New Roman" w:hAnsi="Times New Roman" w:cs="Times New Roman"/>
          <w:sz w:val="20"/>
          <w:szCs w:val="20"/>
        </w:rPr>
        <w:t xml:space="preserve">Let’s say Bob and Alice worked in machine learning domain and successfully published a paper in venue A. Bob himself published a paper by his own contribution in the same venue A. Now bob has two publications in a machine learning domain i.e. A. Bob and David worked together and published a paper in venue B </w:t>
      </w:r>
      <w:proofErr w:type="spellStart"/>
      <w:r w:rsidR="00A945A5" w:rsidRPr="006F67A8">
        <w:rPr>
          <w:rFonts w:ascii="Times New Roman" w:hAnsi="Times New Roman" w:cs="Times New Roman"/>
          <w:sz w:val="20"/>
          <w:szCs w:val="20"/>
        </w:rPr>
        <w:t>i</w:t>
      </w:r>
      <w:proofErr w:type="spellEnd"/>
      <w:r w:rsidR="00A945A5" w:rsidRPr="006F67A8">
        <w:rPr>
          <w:rFonts w:ascii="Times New Roman" w:hAnsi="Times New Roman" w:cs="Times New Roman"/>
          <w:sz w:val="20"/>
          <w:szCs w:val="20"/>
        </w:rPr>
        <w:t xml:space="preserve">. e Information Retrieval. David and Alice published a paper in venue C, </w:t>
      </w:r>
      <w:r w:rsidR="00625F50" w:rsidRPr="006F67A8">
        <w:rPr>
          <w:rFonts w:ascii="Times New Roman" w:hAnsi="Times New Roman" w:cs="Times New Roman"/>
          <w:sz w:val="20"/>
          <w:szCs w:val="20"/>
        </w:rPr>
        <w:t>i.e.</w:t>
      </w:r>
      <w:r w:rsidR="00A945A5" w:rsidRPr="006F67A8">
        <w:rPr>
          <w:rFonts w:ascii="Times New Roman" w:hAnsi="Times New Roman" w:cs="Times New Roman"/>
          <w:sz w:val="20"/>
          <w:szCs w:val="20"/>
        </w:rPr>
        <w:t xml:space="preserve"> image processing. Alice and Jack published a paper in venue D which is wireless sensor network. After several times of iterative walking, venues D would be the recommended venue to Bob based on the sorted rank score. But let’s say Bob’s current interests are still machine learning and information retrieval. But as per the random walk model the suggestions are based on domain like Image processing and wireless sensor network. This is not relevant to researcher Bob. But still the preferred choices of Bob are venues related to m</w:t>
      </w:r>
      <w:r w:rsidR="00625F50" w:rsidRPr="006F67A8">
        <w:rPr>
          <w:rFonts w:ascii="Times New Roman" w:hAnsi="Times New Roman" w:cs="Times New Roman"/>
          <w:sz w:val="20"/>
          <w:szCs w:val="20"/>
        </w:rPr>
        <w:t>achine</w:t>
      </w:r>
      <w:r w:rsidR="004753E4" w:rsidRPr="006F67A8">
        <w:rPr>
          <w:rFonts w:ascii="Times New Roman" w:hAnsi="Times New Roman" w:cs="Times New Roman"/>
          <w:sz w:val="20"/>
          <w:szCs w:val="20"/>
        </w:rPr>
        <w:t xml:space="preserve"> learning and information retrieval. </w:t>
      </w:r>
    </w:p>
    <w:p w14:paraId="0692981E" w14:textId="77777777" w:rsidR="00A945A5" w:rsidRPr="006F67A8" w:rsidRDefault="00A945A5" w:rsidP="00A945A5">
      <w:pPr>
        <w:autoSpaceDE w:val="0"/>
        <w:autoSpaceDN w:val="0"/>
        <w:adjustRightInd w:val="0"/>
        <w:spacing w:after="0" w:line="240" w:lineRule="auto"/>
        <w:jc w:val="both"/>
        <w:rPr>
          <w:rFonts w:ascii="Times New Roman" w:hAnsi="Times New Roman" w:cs="Times New Roman"/>
          <w:sz w:val="20"/>
          <w:szCs w:val="20"/>
        </w:rPr>
      </w:pPr>
    </w:p>
    <w:p w14:paraId="40E279A9" w14:textId="77777777" w:rsidR="00A945A5" w:rsidRPr="006F67A8" w:rsidRDefault="00A945A5" w:rsidP="00A945A5">
      <w:pPr>
        <w:autoSpaceDE w:val="0"/>
        <w:autoSpaceDN w:val="0"/>
        <w:adjustRightInd w:val="0"/>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 xml:space="preserve"> There is a need to </w:t>
      </w:r>
      <w:proofErr w:type="spellStart"/>
      <w:r w:rsidRPr="006F67A8">
        <w:rPr>
          <w:rFonts w:ascii="Times New Roman" w:hAnsi="Times New Roman" w:cs="Times New Roman"/>
          <w:sz w:val="20"/>
          <w:szCs w:val="20"/>
        </w:rPr>
        <w:t>analyze</w:t>
      </w:r>
      <w:proofErr w:type="spellEnd"/>
      <w:r w:rsidRPr="006F67A8">
        <w:rPr>
          <w:rFonts w:ascii="Times New Roman" w:hAnsi="Times New Roman" w:cs="Times New Roman"/>
          <w:sz w:val="20"/>
          <w:szCs w:val="20"/>
        </w:rPr>
        <w:t xml:space="preserve"> the above issues and to recommend relevant venues to the researchers not only in terms of co-publication venues but also the content of the paper could be considered for better recommendation. There is still room for future study in this direction. There are many other features such as citation relations, influential nodes calculation that needs to be explored to increase the quality of the recommender </w:t>
      </w:r>
      <w:proofErr w:type="spellStart"/>
      <w:proofErr w:type="gramStart"/>
      <w:r w:rsidRPr="006F67A8">
        <w:rPr>
          <w:rFonts w:ascii="Times New Roman" w:hAnsi="Times New Roman" w:cs="Times New Roman"/>
          <w:sz w:val="20"/>
          <w:szCs w:val="20"/>
        </w:rPr>
        <w:t>system.There</w:t>
      </w:r>
      <w:proofErr w:type="spellEnd"/>
      <w:proofErr w:type="gramEnd"/>
      <w:r w:rsidRPr="006F67A8">
        <w:rPr>
          <w:rFonts w:ascii="Times New Roman" w:hAnsi="Times New Roman" w:cs="Times New Roman"/>
          <w:sz w:val="20"/>
          <w:szCs w:val="20"/>
        </w:rPr>
        <w:t xml:space="preserve"> is a need to consider the researchers dynamic paper interest (POI) to make a content similarity as well as the social network analysis to measure the significant contributed papers before recommending venues to researchers. </w:t>
      </w:r>
    </w:p>
    <w:p w14:paraId="4B621C2A" w14:textId="77777777" w:rsidR="004753E4" w:rsidRPr="006F67A8" w:rsidRDefault="004753E4" w:rsidP="00A945A5">
      <w:pPr>
        <w:autoSpaceDE w:val="0"/>
        <w:autoSpaceDN w:val="0"/>
        <w:adjustRightInd w:val="0"/>
        <w:spacing w:after="0" w:line="240" w:lineRule="auto"/>
        <w:jc w:val="both"/>
        <w:rPr>
          <w:rFonts w:ascii="Times New Roman" w:hAnsi="Times New Roman" w:cs="Times New Roman"/>
          <w:i/>
          <w:sz w:val="24"/>
          <w:szCs w:val="24"/>
        </w:rPr>
      </w:pPr>
    </w:p>
    <w:p w14:paraId="0DDF53F3" w14:textId="77777777" w:rsidR="00F541BB" w:rsidRPr="006F67A8" w:rsidRDefault="00A945A5" w:rsidP="00F541BB">
      <w:pPr>
        <w:rPr>
          <w:rFonts w:ascii="Times New Roman" w:hAnsi="Times New Roman" w:cs="Times New Roman"/>
          <w:i/>
          <w:sz w:val="20"/>
          <w:szCs w:val="20"/>
        </w:rPr>
      </w:pPr>
      <w:r w:rsidRPr="006F67A8">
        <w:rPr>
          <w:rFonts w:ascii="Times New Roman" w:hAnsi="Times New Roman" w:cs="Times New Roman"/>
          <w:i/>
          <w:sz w:val="20"/>
          <w:szCs w:val="20"/>
        </w:rPr>
        <w:t>3.</w:t>
      </w:r>
      <w:r w:rsidR="001020A4" w:rsidRPr="006F67A8">
        <w:rPr>
          <w:rFonts w:ascii="Times New Roman" w:hAnsi="Times New Roman" w:cs="Times New Roman"/>
          <w:i/>
          <w:sz w:val="20"/>
          <w:szCs w:val="20"/>
        </w:rPr>
        <w:t>1.</w:t>
      </w:r>
      <w:r w:rsidRPr="006F67A8">
        <w:rPr>
          <w:rFonts w:ascii="Times New Roman" w:hAnsi="Times New Roman" w:cs="Times New Roman"/>
          <w:i/>
          <w:sz w:val="20"/>
          <w:szCs w:val="20"/>
        </w:rPr>
        <w:t xml:space="preserve">2 </w:t>
      </w:r>
      <w:r w:rsidR="002A65D8" w:rsidRPr="006F67A8">
        <w:rPr>
          <w:rFonts w:ascii="Times New Roman" w:hAnsi="Times New Roman" w:cs="Times New Roman"/>
          <w:i/>
          <w:sz w:val="20"/>
          <w:szCs w:val="20"/>
        </w:rPr>
        <w:t xml:space="preserve">RQ2: To what extent are </w:t>
      </w:r>
      <w:r w:rsidR="00F541BB" w:rsidRPr="006F67A8">
        <w:rPr>
          <w:rFonts w:ascii="Times New Roman" w:hAnsi="Times New Roman" w:cs="Times New Roman"/>
          <w:i/>
          <w:sz w:val="20"/>
          <w:szCs w:val="20"/>
        </w:rPr>
        <w:t>researchers satisfied with the existing Elsevier Journal Finder recommender system.</w:t>
      </w:r>
    </w:p>
    <w:p w14:paraId="4BA438D7" w14:textId="77777777" w:rsidR="00A945A5" w:rsidRPr="006F67A8" w:rsidRDefault="004753E4" w:rsidP="009D4C74">
      <w:pPr>
        <w:jc w:val="both"/>
        <w:rPr>
          <w:rFonts w:ascii="Times New Roman" w:hAnsi="Times New Roman" w:cs="Times New Roman"/>
          <w:sz w:val="20"/>
          <w:szCs w:val="20"/>
        </w:rPr>
      </w:pPr>
      <w:proofErr w:type="spellStart"/>
      <w:r w:rsidRPr="006F67A8">
        <w:rPr>
          <w:rFonts w:ascii="Times New Roman" w:hAnsi="Times New Roman" w:cs="Times New Roman"/>
          <w:sz w:val="20"/>
          <w:szCs w:val="20"/>
        </w:rPr>
        <w:t>TheElsevier</w:t>
      </w:r>
      <w:proofErr w:type="spellEnd"/>
      <w:r w:rsidRPr="006F67A8">
        <w:rPr>
          <w:rFonts w:ascii="Times New Roman" w:hAnsi="Times New Roman" w:cs="Times New Roman"/>
          <w:sz w:val="20"/>
          <w:szCs w:val="20"/>
        </w:rPr>
        <w:t xml:space="preserve"> journal finder, a freely available online service, is one </w:t>
      </w:r>
      <w:proofErr w:type="spellStart"/>
      <w:r w:rsidRPr="006F67A8">
        <w:rPr>
          <w:rFonts w:ascii="Times New Roman" w:hAnsi="Times New Roman" w:cs="Times New Roman"/>
          <w:sz w:val="20"/>
          <w:szCs w:val="20"/>
        </w:rPr>
        <w:t>ofthe</w:t>
      </w:r>
      <w:proofErr w:type="spellEnd"/>
      <w:r w:rsidRPr="006F67A8">
        <w:rPr>
          <w:rFonts w:ascii="Times New Roman" w:hAnsi="Times New Roman" w:cs="Times New Roman"/>
          <w:sz w:val="20"/>
          <w:szCs w:val="20"/>
        </w:rPr>
        <w:t xml:space="preserve"> most comprehensive journal recommender systems, </w:t>
      </w:r>
      <w:proofErr w:type="spellStart"/>
      <w:r w:rsidRPr="006F67A8">
        <w:rPr>
          <w:rFonts w:ascii="Times New Roman" w:hAnsi="Times New Roman" w:cs="Times New Roman"/>
          <w:sz w:val="20"/>
          <w:szCs w:val="20"/>
        </w:rPr>
        <w:t>coveringall</w:t>
      </w:r>
      <w:proofErr w:type="spellEnd"/>
      <w:r w:rsidRPr="006F67A8">
        <w:rPr>
          <w:rFonts w:ascii="Times New Roman" w:hAnsi="Times New Roman" w:cs="Times New Roman"/>
          <w:sz w:val="20"/>
          <w:szCs w:val="20"/>
        </w:rPr>
        <w:t xml:space="preserve"> scientific domains and more than 2,900 per-reviewed </w:t>
      </w:r>
      <w:proofErr w:type="spellStart"/>
      <w:r w:rsidRPr="006F67A8">
        <w:rPr>
          <w:rFonts w:ascii="Times New Roman" w:hAnsi="Times New Roman" w:cs="Times New Roman"/>
          <w:sz w:val="20"/>
          <w:szCs w:val="20"/>
        </w:rPr>
        <w:t>Elsevierjournals</w:t>
      </w:r>
      <w:proofErr w:type="spellEnd"/>
      <w:r w:rsidRPr="006F67A8">
        <w:rPr>
          <w:rFonts w:ascii="Times New Roman" w:hAnsi="Times New Roman" w:cs="Times New Roman"/>
          <w:sz w:val="20"/>
          <w:szCs w:val="20"/>
        </w:rPr>
        <w:t xml:space="preserve">. The system uses natural language processing for </w:t>
      </w:r>
      <w:proofErr w:type="spellStart"/>
      <w:r w:rsidRPr="006F67A8">
        <w:rPr>
          <w:rFonts w:ascii="Times New Roman" w:hAnsi="Times New Roman" w:cs="Times New Roman"/>
          <w:sz w:val="20"/>
          <w:szCs w:val="20"/>
        </w:rPr>
        <w:t>featuregeneration</w:t>
      </w:r>
      <w:proofErr w:type="spellEnd"/>
      <w:r w:rsidRPr="006F67A8">
        <w:rPr>
          <w:rFonts w:ascii="Times New Roman" w:hAnsi="Times New Roman" w:cs="Times New Roman"/>
          <w:sz w:val="20"/>
          <w:szCs w:val="20"/>
        </w:rPr>
        <w:t xml:space="preserve">, and Okapi BM25 matching for the </w:t>
      </w:r>
      <w:proofErr w:type="spellStart"/>
      <w:r w:rsidRPr="006F67A8">
        <w:rPr>
          <w:rFonts w:ascii="Times New Roman" w:hAnsi="Times New Roman" w:cs="Times New Roman"/>
          <w:sz w:val="20"/>
          <w:szCs w:val="20"/>
        </w:rPr>
        <w:t>recommendationalgorithm</w:t>
      </w:r>
      <w:proofErr w:type="spellEnd"/>
      <w:r w:rsidRPr="006F67A8">
        <w:rPr>
          <w:rFonts w:ascii="Times New Roman" w:hAnsi="Times New Roman" w:cs="Times New Roman"/>
          <w:sz w:val="20"/>
          <w:szCs w:val="20"/>
        </w:rPr>
        <w:t xml:space="preserve">. The procedure is to paste text, such as an abstract, </w:t>
      </w:r>
      <w:proofErr w:type="spellStart"/>
      <w:r w:rsidRPr="006F67A8">
        <w:rPr>
          <w:rFonts w:ascii="Times New Roman" w:hAnsi="Times New Roman" w:cs="Times New Roman"/>
          <w:sz w:val="20"/>
          <w:szCs w:val="20"/>
        </w:rPr>
        <w:t>andget</w:t>
      </w:r>
      <w:proofErr w:type="spellEnd"/>
      <w:r w:rsidRPr="006F67A8">
        <w:rPr>
          <w:rFonts w:ascii="Times New Roman" w:hAnsi="Times New Roman" w:cs="Times New Roman"/>
          <w:sz w:val="20"/>
          <w:szCs w:val="20"/>
        </w:rPr>
        <w:t xml:space="preserve"> a list of recommend journals and relevant </w:t>
      </w:r>
      <w:proofErr w:type="spellStart"/>
      <w:proofErr w:type="gramStart"/>
      <w:r w:rsidRPr="006F67A8">
        <w:rPr>
          <w:rFonts w:ascii="Times New Roman" w:hAnsi="Times New Roman" w:cs="Times New Roman"/>
          <w:sz w:val="20"/>
          <w:szCs w:val="20"/>
        </w:rPr>
        <w:t>metadata.</w:t>
      </w:r>
      <w:r w:rsidR="009D4C74" w:rsidRPr="006F67A8">
        <w:rPr>
          <w:rFonts w:ascii="Times New Roman" w:hAnsi="Times New Roman" w:cs="Times New Roman"/>
          <w:sz w:val="20"/>
          <w:szCs w:val="20"/>
        </w:rPr>
        <w:t>This</w:t>
      </w:r>
      <w:proofErr w:type="spellEnd"/>
      <w:proofErr w:type="gramEnd"/>
      <w:r w:rsidR="009D4C74" w:rsidRPr="006F67A8">
        <w:rPr>
          <w:rFonts w:ascii="Times New Roman" w:hAnsi="Times New Roman" w:cs="Times New Roman"/>
          <w:sz w:val="20"/>
          <w:szCs w:val="20"/>
        </w:rPr>
        <w:t xml:space="preserve"> information can help </w:t>
      </w:r>
      <w:proofErr w:type="spellStart"/>
      <w:r w:rsidR="009D4C74" w:rsidRPr="006F67A8">
        <w:rPr>
          <w:rFonts w:ascii="Times New Roman" w:hAnsi="Times New Roman" w:cs="Times New Roman"/>
          <w:sz w:val="20"/>
          <w:szCs w:val="20"/>
        </w:rPr>
        <w:t>theauthors</w:t>
      </w:r>
      <w:proofErr w:type="spellEnd"/>
      <w:r w:rsidR="009D4C74" w:rsidRPr="006F67A8">
        <w:rPr>
          <w:rFonts w:ascii="Times New Roman" w:hAnsi="Times New Roman" w:cs="Times New Roman"/>
          <w:sz w:val="20"/>
          <w:szCs w:val="20"/>
        </w:rPr>
        <w:t xml:space="preserve"> to decide to which journal to submit their papers, and </w:t>
      </w:r>
      <w:proofErr w:type="spellStart"/>
      <w:r w:rsidR="009D4C74" w:rsidRPr="006F67A8">
        <w:rPr>
          <w:rFonts w:ascii="Times New Roman" w:hAnsi="Times New Roman" w:cs="Times New Roman"/>
          <w:sz w:val="20"/>
          <w:szCs w:val="20"/>
        </w:rPr>
        <w:t>mayreduce</w:t>
      </w:r>
      <w:proofErr w:type="spellEnd"/>
      <w:r w:rsidR="009D4C74" w:rsidRPr="006F67A8">
        <w:rPr>
          <w:rFonts w:ascii="Times New Roman" w:hAnsi="Times New Roman" w:cs="Times New Roman"/>
          <w:sz w:val="20"/>
          <w:szCs w:val="20"/>
        </w:rPr>
        <w:t xml:space="preserve"> the probability of rejection.</w:t>
      </w:r>
    </w:p>
    <w:p w14:paraId="76256658" w14:textId="77777777" w:rsidR="004753E4" w:rsidRPr="006F67A8" w:rsidRDefault="009D4C74" w:rsidP="009D4C74">
      <w:pPr>
        <w:pStyle w:val="ListParagraph"/>
        <w:numPr>
          <w:ilvl w:val="0"/>
          <w:numId w:val="6"/>
        </w:numPr>
        <w:jc w:val="both"/>
        <w:rPr>
          <w:rFonts w:ascii="Times New Roman" w:hAnsi="Times New Roman" w:cs="Times New Roman"/>
          <w:sz w:val="20"/>
          <w:szCs w:val="20"/>
        </w:rPr>
      </w:pPr>
      <w:r w:rsidRPr="006F67A8">
        <w:rPr>
          <w:rFonts w:ascii="Times New Roman" w:hAnsi="Times New Roman" w:cs="Times New Roman"/>
          <w:sz w:val="20"/>
          <w:szCs w:val="20"/>
        </w:rPr>
        <w:t xml:space="preserve">This </w:t>
      </w:r>
      <w:r w:rsidR="004753E4" w:rsidRPr="006F67A8">
        <w:rPr>
          <w:rFonts w:ascii="Times New Roman" w:hAnsi="Times New Roman" w:cs="Times New Roman"/>
          <w:sz w:val="20"/>
          <w:szCs w:val="20"/>
        </w:rPr>
        <w:t>system only recommends Elsevier journals</w:t>
      </w:r>
      <w:r w:rsidRPr="006F67A8">
        <w:rPr>
          <w:rFonts w:ascii="Times New Roman" w:hAnsi="Times New Roman" w:cs="Times New Roman"/>
          <w:sz w:val="20"/>
          <w:szCs w:val="20"/>
        </w:rPr>
        <w:t>.</w:t>
      </w:r>
    </w:p>
    <w:p w14:paraId="13D440CC" w14:textId="77777777" w:rsidR="00F541BB" w:rsidRPr="006F67A8" w:rsidRDefault="00F541BB" w:rsidP="00F541BB">
      <w:pPr>
        <w:pStyle w:val="ListParagraph"/>
        <w:numPr>
          <w:ilvl w:val="0"/>
          <w:numId w:val="6"/>
        </w:numPr>
        <w:jc w:val="both"/>
        <w:rPr>
          <w:rFonts w:ascii="Times New Roman" w:hAnsi="Times New Roman" w:cs="Times New Roman"/>
          <w:sz w:val="20"/>
          <w:szCs w:val="20"/>
        </w:rPr>
      </w:pPr>
      <w:r w:rsidRPr="006F67A8">
        <w:rPr>
          <w:rFonts w:ascii="Times New Roman" w:hAnsi="Times New Roman" w:cs="Times New Roman"/>
          <w:sz w:val="20"/>
          <w:szCs w:val="20"/>
        </w:rPr>
        <w:t xml:space="preserve">The system suggests a maximum of ten journals. The ranking algorithm used in this system only works well if there are enough sample papers (at least more than 100) in each journal.  However, for some new journals, there are not enough published papers and the existing system may fail to recommend the relevant journals. Sometime its less than ten journals as results due to these constraints of available similar papers. </w:t>
      </w:r>
    </w:p>
    <w:p w14:paraId="50C68B47" w14:textId="77777777" w:rsidR="00F541BB" w:rsidRPr="006F67A8" w:rsidRDefault="00F541BB" w:rsidP="00F541BB">
      <w:pPr>
        <w:pStyle w:val="ListParagraph"/>
        <w:numPr>
          <w:ilvl w:val="0"/>
          <w:numId w:val="6"/>
        </w:numPr>
        <w:jc w:val="both"/>
        <w:rPr>
          <w:rFonts w:ascii="Times New Roman" w:hAnsi="Times New Roman" w:cs="Times New Roman"/>
          <w:sz w:val="20"/>
          <w:szCs w:val="20"/>
        </w:rPr>
      </w:pPr>
      <w:r w:rsidRPr="006F67A8">
        <w:rPr>
          <w:rFonts w:ascii="Times New Roman" w:hAnsi="Times New Roman" w:cs="Times New Roman"/>
          <w:sz w:val="20"/>
          <w:szCs w:val="20"/>
        </w:rPr>
        <w:t>Specific to only one publisher (Either Elsevier or Springer or any other Publisher).</w:t>
      </w:r>
    </w:p>
    <w:p w14:paraId="6BDA1355" w14:textId="77777777" w:rsidR="002A65D8" w:rsidRPr="006F67A8" w:rsidRDefault="002A65D8" w:rsidP="009D4C74">
      <w:pPr>
        <w:pStyle w:val="ListParagraph"/>
        <w:numPr>
          <w:ilvl w:val="0"/>
          <w:numId w:val="6"/>
        </w:numPr>
        <w:jc w:val="both"/>
        <w:rPr>
          <w:rFonts w:ascii="Times New Roman" w:hAnsi="Times New Roman" w:cs="Times New Roman"/>
          <w:sz w:val="20"/>
          <w:szCs w:val="20"/>
        </w:rPr>
      </w:pPr>
      <w:r w:rsidRPr="006F67A8">
        <w:rPr>
          <w:rFonts w:ascii="Times New Roman" w:hAnsi="Times New Roman" w:cs="Times New Roman"/>
          <w:sz w:val="20"/>
          <w:szCs w:val="20"/>
        </w:rPr>
        <w:t xml:space="preserve">No choices for conference (In IR conferences are more relevant to the current </w:t>
      </w:r>
      <w:r w:rsidR="00F541BB" w:rsidRPr="006F67A8">
        <w:rPr>
          <w:rFonts w:ascii="Times New Roman" w:hAnsi="Times New Roman" w:cs="Times New Roman"/>
          <w:sz w:val="20"/>
          <w:szCs w:val="20"/>
        </w:rPr>
        <w:t>topics)</w:t>
      </w:r>
      <w:r w:rsidRPr="006F67A8">
        <w:rPr>
          <w:rFonts w:ascii="Times New Roman" w:hAnsi="Times New Roman" w:cs="Times New Roman"/>
          <w:sz w:val="20"/>
          <w:szCs w:val="20"/>
        </w:rPr>
        <w:t>.</w:t>
      </w:r>
    </w:p>
    <w:p w14:paraId="28249D57" w14:textId="77777777" w:rsidR="002A65D8" w:rsidRPr="006F67A8" w:rsidRDefault="002A65D8" w:rsidP="009D4C74">
      <w:pPr>
        <w:pStyle w:val="ListParagraph"/>
        <w:numPr>
          <w:ilvl w:val="0"/>
          <w:numId w:val="6"/>
        </w:numPr>
        <w:jc w:val="both"/>
        <w:rPr>
          <w:rFonts w:ascii="Times New Roman" w:hAnsi="Times New Roman" w:cs="Times New Roman"/>
          <w:sz w:val="20"/>
          <w:szCs w:val="20"/>
        </w:rPr>
      </w:pPr>
      <w:r w:rsidRPr="006F67A8">
        <w:rPr>
          <w:rFonts w:ascii="Times New Roman" w:hAnsi="Times New Roman" w:cs="Times New Roman"/>
          <w:sz w:val="20"/>
          <w:szCs w:val="20"/>
        </w:rPr>
        <w:t>No option to filter the result as per the user specific constraints.</w:t>
      </w:r>
    </w:p>
    <w:p w14:paraId="1FB4D704" w14:textId="77777777" w:rsidR="002A65D8" w:rsidRPr="006F67A8" w:rsidRDefault="002A65D8" w:rsidP="009D4C74">
      <w:pPr>
        <w:pStyle w:val="ListParagraph"/>
        <w:numPr>
          <w:ilvl w:val="0"/>
          <w:numId w:val="6"/>
        </w:numPr>
        <w:jc w:val="both"/>
        <w:rPr>
          <w:rFonts w:ascii="Times New Roman" w:hAnsi="Times New Roman" w:cs="Times New Roman"/>
          <w:sz w:val="20"/>
          <w:szCs w:val="20"/>
        </w:rPr>
      </w:pPr>
      <w:r w:rsidRPr="006F67A8">
        <w:rPr>
          <w:rFonts w:ascii="Times New Roman" w:hAnsi="Times New Roman" w:cs="Times New Roman"/>
          <w:sz w:val="20"/>
          <w:szCs w:val="20"/>
        </w:rPr>
        <w:t xml:space="preserve">Mainly working in the principle </w:t>
      </w:r>
      <w:proofErr w:type="spellStart"/>
      <w:r w:rsidR="00F541BB" w:rsidRPr="006F67A8">
        <w:rPr>
          <w:rFonts w:ascii="Times New Roman" w:hAnsi="Times New Roman" w:cs="Times New Roman"/>
          <w:sz w:val="20"/>
          <w:szCs w:val="20"/>
        </w:rPr>
        <w:t>ofkeyword</w:t>
      </w:r>
      <w:proofErr w:type="spellEnd"/>
      <w:r w:rsidRPr="006F67A8">
        <w:rPr>
          <w:rFonts w:ascii="Times New Roman" w:hAnsi="Times New Roman" w:cs="Times New Roman"/>
          <w:sz w:val="20"/>
          <w:szCs w:val="20"/>
        </w:rPr>
        <w:t xml:space="preserve"> based search techniques.</w:t>
      </w:r>
    </w:p>
    <w:p w14:paraId="77A98812" w14:textId="77777777" w:rsidR="002A65D8" w:rsidRPr="006F67A8" w:rsidRDefault="002A65D8" w:rsidP="009D4C74">
      <w:pPr>
        <w:pStyle w:val="ListParagraph"/>
        <w:numPr>
          <w:ilvl w:val="0"/>
          <w:numId w:val="6"/>
        </w:numPr>
        <w:jc w:val="both"/>
        <w:rPr>
          <w:rFonts w:ascii="Times New Roman" w:hAnsi="Times New Roman" w:cs="Times New Roman"/>
          <w:sz w:val="20"/>
          <w:szCs w:val="20"/>
        </w:rPr>
      </w:pPr>
      <w:r w:rsidRPr="006F67A8">
        <w:rPr>
          <w:rFonts w:ascii="Times New Roman" w:hAnsi="Times New Roman" w:cs="Times New Roman"/>
          <w:sz w:val="20"/>
          <w:szCs w:val="20"/>
        </w:rPr>
        <w:t xml:space="preserve">Most of the time suggested journals are out of scope.  </w:t>
      </w:r>
    </w:p>
    <w:p w14:paraId="3DD60FA7" w14:textId="77777777" w:rsidR="002A65D8" w:rsidRPr="006F67A8" w:rsidRDefault="002A65D8" w:rsidP="009D4C74">
      <w:pPr>
        <w:pStyle w:val="ListParagraph"/>
        <w:numPr>
          <w:ilvl w:val="0"/>
          <w:numId w:val="6"/>
        </w:numPr>
        <w:jc w:val="both"/>
        <w:rPr>
          <w:rFonts w:ascii="Times New Roman" w:hAnsi="Times New Roman" w:cs="Times New Roman"/>
          <w:sz w:val="20"/>
          <w:szCs w:val="20"/>
        </w:rPr>
      </w:pPr>
      <w:r w:rsidRPr="006F67A8">
        <w:rPr>
          <w:rFonts w:ascii="Times New Roman" w:hAnsi="Times New Roman" w:cs="Times New Roman"/>
          <w:sz w:val="20"/>
          <w:szCs w:val="20"/>
        </w:rPr>
        <w:t>Sometimes show journal with no impact factor.</w:t>
      </w:r>
    </w:p>
    <w:p w14:paraId="58234FE9" w14:textId="77777777" w:rsidR="00F541BB" w:rsidRPr="006F67A8" w:rsidRDefault="00F541BB" w:rsidP="00F541BB">
      <w:pPr>
        <w:autoSpaceDE w:val="0"/>
        <w:autoSpaceDN w:val="0"/>
        <w:adjustRightInd w:val="0"/>
        <w:spacing w:after="0" w:line="240" w:lineRule="auto"/>
        <w:jc w:val="both"/>
        <w:rPr>
          <w:rFonts w:ascii="Times New Roman" w:hAnsi="Times New Roman" w:cs="Times New Roman"/>
          <w:i/>
          <w:sz w:val="20"/>
          <w:szCs w:val="20"/>
        </w:rPr>
      </w:pPr>
      <w:r w:rsidRPr="006F67A8">
        <w:rPr>
          <w:rFonts w:ascii="Times New Roman" w:hAnsi="Times New Roman" w:cs="Times New Roman"/>
          <w:i/>
          <w:sz w:val="20"/>
          <w:szCs w:val="20"/>
        </w:rPr>
        <w:t>3.</w:t>
      </w:r>
      <w:r w:rsidR="001020A4" w:rsidRPr="006F67A8">
        <w:rPr>
          <w:rFonts w:ascii="Times New Roman" w:hAnsi="Times New Roman" w:cs="Times New Roman"/>
          <w:i/>
          <w:sz w:val="20"/>
          <w:szCs w:val="20"/>
        </w:rPr>
        <w:t>1.</w:t>
      </w:r>
      <w:r w:rsidRPr="006F67A8">
        <w:rPr>
          <w:rFonts w:ascii="Times New Roman" w:hAnsi="Times New Roman" w:cs="Times New Roman"/>
          <w:i/>
          <w:sz w:val="20"/>
          <w:szCs w:val="20"/>
        </w:rPr>
        <w:t xml:space="preserve">3 Does the existing Springer Journal </w:t>
      </w:r>
      <w:proofErr w:type="spellStart"/>
      <w:r w:rsidRPr="006F67A8">
        <w:rPr>
          <w:rFonts w:ascii="Times New Roman" w:hAnsi="Times New Roman" w:cs="Times New Roman"/>
          <w:i/>
          <w:sz w:val="20"/>
          <w:szCs w:val="20"/>
        </w:rPr>
        <w:t>Suggester</w:t>
      </w:r>
      <w:proofErr w:type="spellEnd"/>
      <w:r w:rsidRPr="006F67A8">
        <w:rPr>
          <w:rFonts w:ascii="Times New Roman" w:hAnsi="Times New Roman" w:cs="Times New Roman"/>
          <w:i/>
          <w:sz w:val="20"/>
          <w:szCs w:val="20"/>
        </w:rPr>
        <w:t xml:space="preserve"> able to fulfil the requirement of researchers.</w:t>
      </w:r>
    </w:p>
    <w:p w14:paraId="5DBD7A1B" w14:textId="77777777" w:rsidR="00B2462B" w:rsidRPr="006F67A8" w:rsidRDefault="00B2462B" w:rsidP="00F541BB">
      <w:pPr>
        <w:autoSpaceDE w:val="0"/>
        <w:autoSpaceDN w:val="0"/>
        <w:adjustRightInd w:val="0"/>
        <w:spacing w:after="0" w:line="240" w:lineRule="auto"/>
        <w:jc w:val="both"/>
        <w:rPr>
          <w:rFonts w:ascii="Times New Roman" w:hAnsi="Times New Roman" w:cs="Times New Roman"/>
          <w:i/>
          <w:sz w:val="20"/>
          <w:szCs w:val="20"/>
        </w:rPr>
      </w:pPr>
    </w:p>
    <w:p w14:paraId="49023D31" w14:textId="77777777" w:rsidR="00F541BB" w:rsidRPr="006F67A8" w:rsidRDefault="00F541BB" w:rsidP="00F541BB">
      <w:pPr>
        <w:jc w:val="both"/>
        <w:rPr>
          <w:rFonts w:ascii="Times New Roman" w:hAnsi="Times New Roman" w:cs="Times New Roman"/>
          <w:sz w:val="20"/>
          <w:szCs w:val="20"/>
        </w:rPr>
      </w:pPr>
      <w:r w:rsidRPr="006F67A8">
        <w:rPr>
          <w:rFonts w:ascii="Times New Roman" w:hAnsi="Times New Roman" w:cs="Times New Roman"/>
          <w:sz w:val="20"/>
          <w:szCs w:val="20"/>
        </w:rPr>
        <w:t>The</w:t>
      </w:r>
      <w:r w:rsidR="0093404C" w:rsidRPr="006F67A8">
        <w:rPr>
          <w:rFonts w:ascii="Times New Roman" w:hAnsi="Times New Roman" w:cs="Times New Roman"/>
          <w:sz w:val="20"/>
          <w:szCs w:val="20"/>
        </w:rPr>
        <w:t xml:space="preserve"> Springer journal </w:t>
      </w:r>
      <w:proofErr w:type="spellStart"/>
      <w:r w:rsidR="0093404C" w:rsidRPr="006F67A8">
        <w:rPr>
          <w:rFonts w:ascii="Times New Roman" w:hAnsi="Times New Roman" w:cs="Times New Roman"/>
          <w:sz w:val="20"/>
          <w:szCs w:val="20"/>
        </w:rPr>
        <w:t>suggestera</w:t>
      </w:r>
      <w:proofErr w:type="spellEnd"/>
      <w:r w:rsidRPr="006F67A8">
        <w:rPr>
          <w:rFonts w:ascii="Times New Roman" w:hAnsi="Times New Roman" w:cs="Times New Roman"/>
          <w:sz w:val="20"/>
          <w:szCs w:val="20"/>
        </w:rPr>
        <w:t xml:space="preserve"> a freely available online </w:t>
      </w:r>
      <w:r w:rsidR="0093404C" w:rsidRPr="006F67A8">
        <w:rPr>
          <w:rFonts w:ascii="Times New Roman" w:hAnsi="Times New Roman" w:cs="Times New Roman"/>
          <w:sz w:val="20"/>
          <w:szCs w:val="20"/>
        </w:rPr>
        <w:t>service</w:t>
      </w:r>
      <w:r w:rsidRPr="006F67A8">
        <w:rPr>
          <w:rFonts w:ascii="Times New Roman" w:hAnsi="Times New Roman" w:cs="Times New Roman"/>
          <w:sz w:val="20"/>
          <w:szCs w:val="20"/>
        </w:rPr>
        <w:t xml:space="preserve"> is one </w:t>
      </w:r>
      <w:proofErr w:type="spellStart"/>
      <w:r w:rsidRPr="006F67A8">
        <w:rPr>
          <w:rFonts w:ascii="Times New Roman" w:hAnsi="Times New Roman" w:cs="Times New Roman"/>
          <w:sz w:val="20"/>
          <w:szCs w:val="20"/>
        </w:rPr>
        <w:t>ofthe</w:t>
      </w:r>
      <w:proofErr w:type="spellEnd"/>
      <w:r w:rsidRPr="006F67A8">
        <w:rPr>
          <w:rFonts w:ascii="Times New Roman" w:hAnsi="Times New Roman" w:cs="Times New Roman"/>
          <w:sz w:val="20"/>
          <w:szCs w:val="20"/>
        </w:rPr>
        <w:t xml:space="preserve"> most comprehensive journal recommender systems, </w:t>
      </w:r>
      <w:proofErr w:type="spellStart"/>
      <w:r w:rsidRPr="006F67A8">
        <w:rPr>
          <w:rFonts w:ascii="Times New Roman" w:hAnsi="Times New Roman" w:cs="Times New Roman"/>
          <w:sz w:val="20"/>
          <w:szCs w:val="20"/>
        </w:rPr>
        <w:t>coveringall</w:t>
      </w:r>
      <w:proofErr w:type="spellEnd"/>
      <w:r w:rsidRPr="006F67A8">
        <w:rPr>
          <w:rFonts w:ascii="Times New Roman" w:hAnsi="Times New Roman" w:cs="Times New Roman"/>
          <w:sz w:val="20"/>
          <w:szCs w:val="20"/>
        </w:rPr>
        <w:t xml:space="preserve"> scientific domains and more than 2,900 per-reviewed </w:t>
      </w:r>
      <w:r w:rsidR="0093404C" w:rsidRPr="006F67A8">
        <w:rPr>
          <w:rFonts w:ascii="Times New Roman" w:hAnsi="Times New Roman" w:cs="Times New Roman"/>
          <w:sz w:val="20"/>
          <w:szCs w:val="20"/>
        </w:rPr>
        <w:t xml:space="preserve">Springer </w:t>
      </w:r>
      <w:r w:rsidRPr="006F67A8">
        <w:rPr>
          <w:rFonts w:ascii="Times New Roman" w:hAnsi="Times New Roman" w:cs="Times New Roman"/>
          <w:sz w:val="20"/>
          <w:szCs w:val="20"/>
        </w:rPr>
        <w:t xml:space="preserve">journals. The system uses natural language processing for </w:t>
      </w:r>
      <w:proofErr w:type="spellStart"/>
      <w:r w:rsidRPr="006F67A8">
        <w:rPr>
          <w:rFonts w:ascii="Times New Roman" w:hAnsi="Times New Roman" w:cs="Times New Roman"/>
          <w:sz w:val="20"/>
          <w:szCs w:val="20"/>
        </w:rPr>
        <w:t>featuregeneration</w:t>
      </w:r>
      <w:proofErr w:type="spellEnd"/>
      <w:r w:rsidRPr="006F67A8">
        <w:rPr>
          <w:rFonts w:ascii="Times New Roman" w:hAnsi="Times New Roman" w:cs="Times New Roman"/>
          <w:sz w:val="20"/>
          <w:szCs w:val="20"/>
        </w:rPr>
        <w:t xml:space="preserve">, and Okapi BM25 matching for the </w:t>
      </w:r>
      <w:proofErr w:type="spellStart"/>
      <w:r w:rsidRPr="006F67A8">
        <w:rPr>
          <w:rFonts w:ascii="Times New Roman" w:hAnsi="Times New Roman" w:cs="Times New Roman"/>
          <w:sz w:val="20"/>
          <w:szCs w:val="20"/>
        </w:rPr>
        <w:t>recommendationalgorithm</w:t>
      </w:r>
      <w:proofErr w:type="spellEnd"/>
      <w:r w:rsidRPr="006F67A8">
        <w:rPr>
          <w:rFonts w:ascii="Times New Roman" w:hAnsi="Times New Roman" w:cs="Times New Roman"/>
          <w:sz w:val="20"/>
          <w:szCs w:val="20"/>
        </w:rPr>
        <w:t xml:space="preserve">. The procedure is to paste text, such as an abstract, </w:t>
      </w:r>
      <w:proofErr w:type="spellStart"/>
      <w:r w:rsidRPr="006F67A8">
        <w:rPr>
          <w:rFonts w:ascii="Times New Roman" w:hAnsi="Times New Roman" w:cs="Times New Roman"/>
          <w:sz w:val="20"/>
          <w:szCs w:val="20"/>
        </w:rPr>
        <w:t>andget</w:t>
      </w:r>
      <w:proofErr w:type="spellEnd"/>
      <w:r w:rsidRPr="006F67A8">
        <w:rPr>
          <w:rFonts w:ascii="Times New Roman" w:hAnsi="Times New Roman" w:cs="Times New Roman"/>
          <w:sz w:val="20"/>
          <w:szCs w:val="20"/>
        </w:rPr>
        <w:t xml:space="preserve"> a list of recommend journals and relevant </w:t>
      </w:r>
      <w:proofErr w:type="spellStart"/>
      <w:proofErr w:type="gramStart"/>
      <w:r w:rsidRPr="006F67A8">
        <w:rPr>
          <w:rFonts w:ascii="Times New Roman" w:hAnsi="Times New Roman" w:cs="Times New Roman"/>
          <w:sz w:val="20"/>
          <w:szCs w:val="20"/>
        </w:rPr>
        <w:t>metadata.This</w:t>
      </w:r>
      <w:proofErr w:type="spellEnd"/>
      <w:proofErr w:type="gramEnd"/>
      <w:r w:rsidRPr="006F67A8">
        <w:rPr>
          <w:rFonts w:ascii="Times New Roman" w:hAnsi="Times New Roman" w:cs="Times New Roman"/>
          <w:sz w:val="20"/>
          <w:szCs w:val="20"/>
        </w:rPr>
        <w:t xml:space="preserve"> information can help </w:t>
      </w:r>
      <w:proofErr w:type="spellStart"/>
      <w:r w:rsidRPr="006F67A8">
        <w:rPr>
          <w:rFonts w:ascii="Times New Roman" w:hAnsi="Times New Roman" w:cs="Times New Roman"/>
          <w:sz w:val="20"/>
          <w:szCs w:val="20"/>
        </w:rPr>
        <w:t>theauthors</w:t>
      </w:r>
      <w:proofErr w:type="spellEnd"/>
      <w:r w:rsidRPr="006F67A8">
        <w:rPr>
          <w:rFonts w:ascii="Times New Roman" w:hAnsi="Times New Roman" w:cs="Times New Roman"/>
          <w:sz w:val="20"/>
          <w:szCs w:val="20"/>
        </w:rPr>
        <w:t xml:space="preserve"> to decide to which journal to submit their papers, and </w:t>
      </w:r>
      <w:proofErr w:type="spellStart"/>
      <w:r w:rsidRPr="006F67A8">
        <w:rPr>
          <w:rFonts w:ascii="Times New Roman" w:hAnsi="Times New Roman" w:cs="Times New Roman"/>
          <w:sz w:val="20"/>
          <w:szCs w:val="20"/>
        </w:rPr>
        <w:t>mayreduce</w:t>
      </w:r>
      <w:proofErr w:type="spellEnd"/>
      <w:r w:rsidRPr="006F67A8">
        <w:rPr>
          <w:rFonts w:ascii="Times New Roman" w:hAnsi="Times New Roman" w:cs="Times New Roman"/>
          <w:sz w:val="20"/>
          <w:szCs w:val="20"/>
        </w:rPr>
        <w:t xml:space="preserve"> the probability of rejection.</w:t>
      </w:r>
      <w:r w:rsidR="0093404C" w:rsidRPr="006F67A8">
        <w:rPr>
          <w:rFonts w:ascii="Times New Roman" w:hAnsi="Times New Roman" w:cs="Times New Roman"/>
          <w:sz w:val="20"/>
          <w:szCs w:val="20"/>
        </w:rPr>
        <w:t xml:space="preserve"> Although this system has </w:t>
      </w:r>
      <w:proofErr w:type="spellStart"/>
      <w:r w:rsidR="0093404C" w:rsidRPr="006F67A8">
        <w:rPr>
          <w:rFonts w:ascii="Times New Roman" w:hAnsi="Times New Roman" w:cs="Times New Roman"/>
          <w:sz w:val="20"/>
          <w:szCs w:val="20"/>
        </w:rPr>
        <w:t>a</w:t>
      </w:r>
      <w:proofErr w:type="spellEnd"/>
      <w:r w:rsidR="0093404C" w:rsidRPr="006F67A8">
        <w:rPr>
          <w:rFonts w:ascii="Times New Roman" w:hAnsi="Times New Roman" w:cs="Times New Roman"/>
          <w:sz w:val="20"/>
          <w:szCs w:val="20"/>
        </w:rPr>
        <w:t xml:space="preserve"> option to refine the results in terms of personalization of journal selection but the existing shortcomings of the systems unable to </w:t>
      </w:r>
      <w:proofErr w:type="gramStart"/>
      <w:r w:rsidR="0093404C" w:rsidRPr="006F67A8">
        <w:rPr>
          <w:rFonts w:ascii="Times New Roman" w:hAnsi="Times New Roman" w:cs="Times New Roman"/>
          <w:sz w:val="20"/>
          <w:szCs w:val="20"/>
        </w:rPr>
        <w:t>attract  user</w:t>
      </w:r>
      <w:proofErr w:type="gramEnd"/>
      <w:r w:rsidR="0093404C" w:rsidRPr="006F67A8">
        <w:rPr>
          <w:rFonts w:ascii="Times New Roman" w:hAnsi="Times New Roman" w:cs="Times New Roman"/>
          <w:sz w:val="20"/>
          <w:szCs w:val="20"/>
        </w:rPr>
        <w:t xml:space="preserve"> interests. A few of the shortcomings are as follows. </w:t>
      </w:r>
    </w:p>
    <w:p w14:paraId="75F26367" w14:textId="77777777" w:rsidR="00B2462B" w:rsidRPr="006F67A8" w:rsidRDefault="00B2462B" w:rsidP="00B2462B">
      <w:pPr>
        <w:pStyle w:val="ListParagraph"/>
        <w:numPr>
          <w:ilvl w:val="0"/>
          <w:numId w:val="6"/>
        </w:numPr>
        <w:jc w:val="both"/>
        <w:rPr>
          <w:rFonts w:ascii="Times New Roman" w:hAnsi="Times New Roman" w:cs="Times New Roman"/>
          <w:sz w:val="20"/>
          <w:szCs w:val="20"/>
        </w:rPr>
      </w:pPr>
      <w:r w:rsidRPr="006F67A8">
        <w:rPr>
          <w:rFonts w:ascii="Times New Roman" w:hAnsi="Times New Roman" w:cs="Times New Roman"/>
          <w:sz w:val="20"/>
          <w:szCs w:val="20"/>
        </w:rPr>
        <w:t>This system only recommends Springer journals.</w:t>
      </w:r>
    </w:p>
    <w:p w14:paraId="6EDC681E" w14:textId="77777777" w:rsidR="00B2462B" w:rsidRPr="006F67A8" w:rsidRDefault="00B2462B" w:rsidP="00B2462B">
      <w:pPr>
        <w:pStyle w:val="ListParagraph"/>
        <w:numPr>
          <w:ilvl w:val="0"/>
          <w:numId w:val="6"/>
        </w:numPr>
        <w:jc w:val="both"/>
        <w:rPr>
          <w:rFonts w:ascii="Times New Roman" w:hAnsi="Times New Roman" w:cs="Times New Roman"/>
          <w:sz w:val="20"/>
          <w:szCs w:val="20"/>
        </w:rPr>
      </w:pPr>
      <w:r w:rsidRPr="006F67A8">
        <w:rPr>
          <w:rFonts w:ascii="Times New Roman" w:hAnsi="Times New Roman" w:cs="Times New Roman"/>
          <w:sz w:val="20"/>
          <w:szCs w:val="20"/>
        </w:rPr>
        <w:t xml:space="preserve">The system suggests a maximum of twenty journals. </w:t>
      </w:r>
    </w:p>
    <w:p w14:paraId="189330ED" w14:textId="77777777" w:rsidR="00B2462B" w:rsidRPr="006F67A8" w:rsidRDefault="00B2462B" w:rsidP="00B2462B">
      <w:pPr>
        <w:pStyle w:val="ListParagraph"/>
        <w:numPr>
          <w:ilvl w:val="0"/>
          <w:numId w:val="6"/>
        </w:numPr>
        <w:jc w:val="both"/>
        <w:rPr>
          <w:rFonts w:ascii="Times New Roman" w:hAnsi="Times New Roman" w:cs="Times New Roman"/>
          <w:sz w:val="20"/>
          <w:szCs w:val="20"/>
        </w:rPr>
      </w:pPr>
      <w:r w:rsidRPr="006F67A8">
        <w:rPr>
          <w:rFonts w:ascii="Times New Roman" w:hAnsi="Times New Roman" w:cs="Times New Roman"/>
          <w:sz w:val="20"/>
          <w:szCs w:val="20"/>
        </w:rPr>
        <w:lastRenderedPageBreak/>
        <w:t>No choices for conference (In IR conferences are more relevant to the current topics).</w:t>
      </w:r>
    </w:p>
    <w:p w14:paraId="61C8A879" w14:textId="77777777" w:rsidR="00B2462B" w:rsidRPr="006F67A8" w:rsidRDefault="00B2462B" w:rsidP="00B2462B">
      <w:pPr>
        <w:pStyle w:val="ListParagraph"/>
        <w:numPr>
          <w:ilvl w:val="0"/>
          <w:numId w:val="6"/>
        </w:numPr>
        <w:jc w:val="both"/>
        <w:rPr>
          <w:rFonts w:ascii="Times New Roman" w:hAnsi="Times New Roman" w:cs="Times New Roman"/>
          <w:sz w:val="20"/>
          <w:szCs w:val="20"/>
        </w:rPr>
      </w:pPr>
      <w:r w:rsidRPr="006F67A8">
        <w:rPr>
          <w:rFonts w:ascii="Times New Roman" w:hAnsi="Times New Roman" w:cs="Times New Roman"/>
          <w:sz w:val="20"/>
          <w:szCs w:val="20"/>
        </w:rPr>
        <w:t>No option to filter the result as per the user specific constraints.</w:t>
      </w:r>
    </w:p>
    <w:p w14:paraId="69F40285" w14:textId="77777777" w:rsidR="00B2462B" w:rsidRPr="006F67A8" w:rsidRDefault="00B2462B" w:rsidP="00B2462B">
      <w:pPr>
        <w:pStyle w:val="ListParagraph"/>
        <w:numPr>
          <w:ilvl w:val="0"/>
          <w:numId w:val="6"/>
        </w:numPr>
        <w:jc w:val="both"/>
        <w:rPr>
          <w:rFonts w:ascii="Times New Roman" w:hAnsi="Times New Roman" w:cs="Times New Roman"/>
          <w:sz w:val="20"/>
          <w:szCs w:val="20"/>
        </w:rPr>
      </w:pPr>
      <w:r w:rsidRPr="006F67A8">
        <w:rPr>
          <w:rFonts w:ascii="Times New Roman" w:hAnsi="Times New Roman" w:cs="Times New Roman"/>
          <w:sz w:val="20"/>
          <w:szCs w:val="20"/>
        </w:rPr>
        <w:t>Mainly working in the principle of</w:t>
      </w:r>
      <w:r w:rsidR="00D90B41">
        <w:rPr>
          <w:rFonts w:ascii="Times New Roman" w:hAnsi="Times New Roman" w:cs="Times New Roman"/>
          <w:sz w:val="20"/>
          <w:szCs w:val="20"/>
        </w:rPr>
        <w:t xml:space="preserve"> </w:t>
      </w:r>
      <w:r w:rsidRPr="006F67A8">
        <w:rPr>
          <w:rFonts w:ascii="Times New Roman" w:hAnsi="Times New Roman" w:cs="Times New Roman"/>
          <w:sz w:val="20"/>
          <w:szCs w:val="20"/>
        </w:rPr>
        <w:t>keyword based search techniques.</w:t>
      </w:r>
    </w:p>
    <w:p w14:paraId="51119CFB" w14:textId="77777777" w:rsidR="00B2462B" w:rsidRPr="006F67A8" w:rsidRDefault="00B2462B" w:rsidP="00B2462B">
      <w:pPr>
        <w:pStyle w:val="ListParagraph"/>
        <w:numPr>
          <w:ilvl w:val="0"/>
          <w:numId w:val="6"/>
        </w:numPr>
        <w:jc w:val="both"/>
        <w:rPr>
          <w:rFonts w:ascii="Times New Roman" w:hAnsi="Times New Roman" w:cs="Times New Roman"/>
          <w:sz w:val="20"/>
          <w:szCs w:val="20"/>
        </w:rPr>
      </w:pPr>
      <w:r w:rsidRPr="006F67A8">
        <w:rPr>
          <w:rFonts w:ascii="Times New Roman" w:hAnsi="Times New Roman" w:cs="Times New Roman"/>
          <w:sz w:val="20"/>
          <w:szCs w:val="20"/>
        </w:rPr>
        <w:t xml:space="preserve">Most of the time suggested journals are out of scope.  </w:t>
      </w:r>
    </w:p>
    <w:p w14:paraId="2BC01BE8" w14:textId="77777777" w:rsidR="00B2462B" w:rsidRPr="006F67A8" w:rsidRDefault="00B2462B" w:rsidP="00B2462B">
      <w:pPr>
        <w:pStyle w:val="ListParagraph"/>
        <w:numPr>
          <w:ilvl w:val="0"/>
          <w:numId w:val="6"/>
        </w:numPr>
        <w:jc w:val="both"/>
        <w:rPr>
          <w:rFonts w:ascii="Times New Roman" w:hAnsi="Times New Roman" w:cs="Times New Roman"/>
          <w:sz w:val="20"/>
          <w:szCs w:val="20"/>
        </w:rPr>
      </w:pPr>
      <w:r w:rsidRPr="006F67A8">
        <w:rPr>
          <w:rFonts w:ascii="Times New Roman" w:hAnsi="Times New Roman" w:cs="Times New Roman"/>
          <w:sz w:val="20"/>
          <w:szCs w:val="20"/>
        </w:rPr>
        <w:t>Sometimes show journal with no impact factor.</w:t>
      </w:r>
    </w:p>
    <w:p w14:paraId="03FB5B24" w14:textId="77777777" w:rsidR="002A65D8" w:rsidRPr="006F67A8" w:rsidRDefault="002A65D8" w:rsidP="00B2462B">
      <w:pPr>
        <w:pStyle w:val="ListParagraph"/>
        <w:numPr>
          <w:ilvl w:val="0"/>
          <w:numId w:val="6"/>
        </w:numPr>
        <w:jc w:val="both"/>
        <w:rPr>
          <w:rFonts w:ascii="Times New Roman" w:hAnsi="Times New Roman" w:cs="Times New Roman"/>
          <w:sz w:val="20"/>
          <w:szCs w:val="20"/>
        </w:rPr>
      </w:pPr>
      <w:r w:rsidRPr="006F67A8">
        <w:rPr>
          <w:rFonts w:ascii="Times New Roman" w:hAnsi="Times New Roman" w:cs="Times New Roman"/>
          <w:sz w:val="20"/>
          <w:szCs w:val="20"/>
        </w:rPr>
        <w:t xml:space="preserve">Most of the techniques </w:t>
      </w:r>
      <w:r w:rsidR="00F541BB" w:rsidRPr="006F67A8">
        <w:rPr>
          <w:rFonts w:ascii="Times New Roman" w:hAnsi="Times New Roman" w:cs="Times New Roman"/>
          <w:sz w:val="20"/>
          <w:szCs w:val="20"/>
        </w:rPr>
        <w:t>require</w:t>
      </w:r>
      <w:r w:rsidRPr="006F67A8">
        <w:rPr>
          <w:rFonts w:ascii="Times New Roman" w:hAnsi="Times New Roman" w:cs="Times New Roman"/>
          <w:sz w:val="20"/>
          <w:szCs w:val="20"/>
        </w:rPr>
        <w:t xml:space="preserve"> either full content of the paper or reference list. </w:t>
      </w:r>
    </w:p>
    <w:p w14:paraId="5CE42EF8" w14:textId="77777777" w:rsidR="001020A4" w:rsidRPr="006F67A8" w:rsidRDefault="002F1D4B" w:rsidP="002F1D4B">
      <w:pPr>
        <w:jc w:val="both"/>
        <w:rPr>
          <w:rFonts w:ascii="Times New Roman" w:hAnsi="Times New Roman" w:cs="Times New Roman"/>
          <w:b/>
          <w:sz w:val="20"/>
          <w:szCs w:val="20"/>
        </w:rPr>
      </w:pPr>
      <w:bookmarkStart w:id="171" w:name="_Hlk503737405"/>
      <w:r w:rsidRPr="006F67A8">
        <w:rPr>
          <w:rFonts w:ascii="Times New Roman" w:hAnsi="Times New Roman" w:cs="Times New Roman"/>
          <w:b/>
          <w:sz w:val="20"/>
          <w:szCs w:val="20"/>
        </w:rPr>
        <w:t xml:space="preserve">4. </w:t>
      </w:r>
      <w:r w:rsidR="001020A4" w:rsidRPr="006F67A8">
        <w:rPr>
          <w:rFonts w:ascii="Times New Roman" w:hAnsi="Times New Roman" w:cs="Times New Roman"/>
          <w:b/>
          <w:sz w:val="20"/>
          <w:szCs w:val="20"/>
        </w:rPr>
        <w:t>MODEL SPECIFICATION AND ANALYSIS</w:t>
      </w:r>
    </w:p>
    <w:p w14:paraId="38EAD775" w14:textId="77777777" w:rsidR="000A613D" w:rsidRDefault="006037CC" w:rsidP="006037CC">
      <w:pPr>
        <w:jc w:val="both"/>
        <w:rPr>
          <w:rFonts w:ascii="Times New Roman" w:hAnsi="Times New Roman" w:cs="Times New Roman"/>
          <w:sz w:val="20"/>
          <w:szCs w:val="20"/>
        </w:rPr>
      </w:pPr>
      <w:r w:rsidRPr="006F67A8">
        <w:rPr>
          <w:rFonts w:ascii="Times New Roman" w:hAnsi="Times New Roman" w:cs="Times New Roman"/>
          <w:sz w:val="20"/>
          <w:szCs w:val="20"/>
        </w:rPr>
        <w:t>SNAVER is</w:t>
      </w:r>
      <w:r w:rsidR="00D90B41">
        <w:rPr>
          <w:rFonts w:ascii="Times New Roman" w:hAnsi="Times New Roman" w:cs="Times New Roman"/>
          <w:sz w:val="20"/>
          <w:szCs w:val="20"/>
        </w:rPr>
        <w:t xml:space="preserve"> designed for shortlisting </w:t>
      </w:r>
      <w:r w:rsidRPr="006F67A8">
        <w:rPr>
          <w:rFonts w:ascii="Times New Roman" w:hAnsi="Times New Roman" w:cs="Times New Roman"/>
          <w:sz w:val="20"/>
          <w:szCs w:val="20"/>
        </w:rPr>
        <w:t xml:space="preserve">academic venues </w:t>
      </w:r>
      <w:r w:rsidR="00D90B41">
        <w:rPr>
          <w:rFonts w:ascii="Times New Roman" w:hAnsi="Times New Roman" w:cs="Times New Roman"/>
          <w:sz w:val="20"/>
          <w:szCs w:val="20"/>
        </w:rPr>
        <w:t xml:space="preserve">to </w:t>
      </w:r>
      <w:r w:rsidRPr="006F67A8">
        <w:rPr>
          <w:rFonts w:ascii="Times New Roman" w:hAnsi="Times New Roman" w:cs="Times New Roman"/>
          <w:sz w:val="20"/>
          <w:szCs w:val="20"/>
        </w:rPr>
        <w:t xml:space="preserve">make personalized recommendation for researchers. </w:t>
      </w:r>
      <w:r w:rsidRPr="00A64B89">
        <w:rPr>
          <w:rFonts w:ascii="Times New Roman" w:hAnsi="Times New Roman" w:cs="Times New Roman"/>
          <w:sz w:val="20"/>
          <w:szCs w:val="20"/>
        </w:rPr>
        <w:t xml:space="preserve">The model is inspired by the fact </w:t>
      </w:r>
      <w:r w:rsidR="00D90B41" w:rsidRPr="00A64B89">
        <w:rPr>
          <w:rFonts w:ascii="Times New Roman" w:hAnsi="Times New Roman" w:cs="Times New Roman"/>
          <w:sz w:val="20"/>
          <w:szCs w:val="20"/>
        </w:rPr>
        <w:t>that,</w:t>
      </w:r>
      <w:r w:rsidR="000A613D">
        <w:rPr>
          <w:rFonts w:ascii="Times New Roman" w:hAnsi="Times New Roman" w:cs="Times New Roman"/>
          <w:sz w:val="20"/>
          <w:szCs w:val="20"/>
        </w:rPr>
        <w:t xml:space="preserve"> a good </w:t>
      </w:r>
      <w:r w:rsidRPr="00A64B89">
        <w:rPr>
          <w:rFonts w:ascii="Times New Roman" w:hAnsi="Times New Roman" w:cs="Times New Roman"/>
          <w:sz w:val="20"/>
          <w:szCs w:val="20"/>
        </w:rPr>
        <w:t>researcher</w:t>
      </w:r>
      <w:r w:rsidR="000A613D">
        <w:rPr>
          <w:rFonts w:ascii="Times New Roman" w:hAnsi="Times New Roman" w:cs="Times New Roman"/>
          <w:sz w:val="20"/>
          <w:szCs w:val="20"/>
        </w:rPr>
        <w:t xml:space="preserve"> generally</w:t>
      </w:r>
      <w:r w:rsidRPr="00A64B89">
        <w:rPr>
          <w:rFonts w:ascii="Times New Roman" w:hAnsi="Times New Roman" w:cs="Times New Roman"/>
          <w:sz w:val="20"/>
          <w:szCs w:val="20"/>
        </w:rPr>
        <w:t xml:space="preserve"> desire</w:t>
      </w:r>
      <w:r w:rsidR="000A613D">
        <w:rPr>
          <w:rFonts w:ascii="Times New Roman" w:hAnsi="Times New Roman" w:cs="Times New Roman"/>
          <w:sz w:val="20"/>
          <w:szCs w:val="20"/>
        </w:rPr>
        <w:t>s</w:t>
      </w:r>
      <w:r w:rsidRPr="00A64B89">
        <w:rPr>
          <w:rFonts w:ascii="Times New Roman" w:hAnsi="Times New Roman" w:cs="Times New Roman"/>
          <w:sz w:val="20"/>
          <w:szCs w:val="20"/>
        </w:rPr>
        <w:t xml:space="preserve"> to</w:t>
      </w:r>
      <w:r w:rsidR="000A613D">
        <w:rPr>
          <w:rFonts w:ascii="Times New Roman" w:hAnsi="Times New Roman" w:cs="Times New Roman"/>
          <w:sz w:val="20"/>
          <w:szCs w:val="20"/>
        </w:rPr>
        <w:t>:</w:t>
      </w:r>
      <w:r w:rsidRPr="00A64B89">
        <w:rPr>
          <w:rFonts w:ascii="Times New Roman" w:hAnsi="Times New Roman" w:cs="Times New Roman"/>
          <w:sz w:val="20"/>
          <w:szCs w:val="20"/>
        </w:rPr>
        <w:t xml:space="preserve"> </w:t>
      </w:r>
      <w:r w:rsidR="000A613D">
        <w:rPr>
          <w:rFonts w:ascii="Times New Roman" w:hAnsi="Times New Roman" w:cs="Times New Roman"/>
          <w:sz w:val="20"/>
          <w:szCs w:val="20"/>
        </w:rPr>
        <w:t xml:space="preserve">get in </w:t>
      </w:r>
      <w:r w:rsidRPr="00A64B89">
        <w:rPr>
          <w:rFonts w:ascii="Times New Roman" w:hAnsi="Times New Roman" w:cs="Times New Roman"/>
          <w:sz w:val="20"/>
          <w:szCs w:val="20"/>
        </w:rPr>
        <w:t>contact with academic venues</w:t>
      </w:r>
      <w:r w:rsidR="000A613D">
        <w:rPr>
          <w:rFonts w:ascii="Times New Roman" w:hAnsi="Times New Roman" w:cs="Times New Roman"/>
          <w:sz w:val="20"/>
          <w:szCs w:val="20"/>
        </w:rPr>
        <w:t xml:space="preserve"> which acknowledges high quality and fruitful papers, participate in academic conferences that are closely related to their research</w:t>
      </w:r>
      <w:r w:rsidR="00764CEF">
        <w:rPr>
          <w:rFonts w:ascii="Times New Roman" w:hAnsi="Times New Roman" w:cs="Times New Roman"/>
          <w:sz w:val="20"/>
          <w:szCs w:val="20"/>
        </w:rPr>
        <w:t>,</w:t>
      </w:r>
      <w:r w:rsidR="000A613D">
        <w:rPr>
          <w:rFonts w:ascii="Times New Roman" w:hAnsi="Times New Roman" w:cs="Times New Roman"/>
          <w:sz w:val="20"/>
          <w:szCs w:val="20"/>
        </w:rPr>
        <w:t xml:space="preserve"> and contribute to </w:t>
      </w:r>
      <w:r w:rsidR="00764CEF">
        <w:rPr>
          <w:rFonts w:ascii="Times New Roman" w:hAnsi="Times New Roman" w:cs="Times New Roman"/>
          <w:sz w:val="20"/>
          <w:szCs w:val="20"/>
        </w:rPr>
        <w:t>those</w:t>
      </w:r>
      <w:r w:rsidR="000A613D">
        <w:rPr>
          <w:rFonts w:ascii="Times New Roman" w:hAnsi="Times New Roman" w:cs="Times New Roman"/>
          <w:sz w:val="20"/>
          <w:szCs w:val="20"/>
        </w:rPr>
        <w:t xml:space="preserve"> venues where it is possible for them to publish (.) </w:t>
      </w:r>
      <w:r w:rsidR="000A613D" w:rsidRPr="00A64B89">
        <w:rPr>
          <w:rFonts w:ascii="Times New Roman" w:hAnsi="Times New Roman" w:cs="Times New Roman"/>
          <w:sz w:val="20"/>
          <w:szCs w:val="20"/>
          <w:highlight w:val="cyan"/>
        </w:rPr>
        <w:t>their research papers and achievements.</w:t>
      </w:r>
    </w:p>
    <w:p w14:paraId="2458648B" w14:textId="77777777" w:rsidR="002F1D4B" w:rsidRPr="006F67A8" w:rsidRDefault="001020A4" w:rsidP="002F1D4B">
      <w:pPr>
        <w:jc w:val="both"/>
        <w:rPr>
          <w:rFonts w:ascii="Times New Roman" w:hAnsi="Times New Roman" w:cs="Times New Roman"/>
          <w:b/>
          <w:sz w:val="20"/>
          <w:szCs w:val="20"/>
        </w:rPr>
      </w:pPr>
      <w:r w:rsidRPr="006F67A8">
        <w:rPr>
          <w:rFonts w:ascii="Times New Roman" w:hAnsi="Times New Roman" w:cs="Times New Roman"/>
          <w:b/>
          <w:sz w:val="20"/>
          <w:szCs w:val="20"/>
        </w:rPr>
        <w:t xml:space="preserve">4.1 </w:t>
      </w:r>
      <w:r w:rsidR="006037CC" w:rsidRPr="006F67A8">
        <w:rPr>
          <w:rFonts w:ascii="Times New Roman" w:hAnsi="Times New Roman" w:cs="Times New Roman"/>
          <w:b/>
          <w:sz w:val="20"/>
          <w:szCs w:val="20"/>
        </w:rPr>
        <w:t xml:space="preserve">Design of SNAVER </w:t>
      </w:r>
    </w:p>
    <w:p w14:paraId="6E15F572" w14:textId="2BE17F58" w:rsidR="00981083" w:rsidRPr="006F67A8" w:rsidRDefault="00981083" w:rsidP="00981083">
      <w:pPr>
        <w:jc w:val="both"/>
        <w:rPr>
          <w:rFonts w:ascii="Times New Roman" w:hAnsi="Times New Roman" w:cs="Times New Roman"/>
          <w:sz w:val="20"/>
          <w:szCs w:val="20"/>
        </w:rPr>
      </w:pPr>
      <w:r w:rsidRPr="006F67A8">
        <w:rPr>
          <w:rFonts w:ascii="Times New Roman" w:hAnsi="Times New Roman" w:cs="Times New Roman"/>
          <w:sz w:val="20"/>
          <w:szCs w:val="20"/>
        </w:rPr>
        <w:t xml:space="preserve">Additionally, </w:t>
      </w:r>
      <w:r w:rsidRPr="00764CEF">
        <w:rPr>
          <w:rFonts w:ascii="Times New Roman" w:hAnsi="Times New Roman" w:cs="Times New Roman"/>
          <w:sz w:val="20"/>
          <w:szCs w:val="20"/>
        </w:rPr>
        <w:t xml:space="preserve">SNAVER </w:t>
      </w:r>
      <w:r w:rsidR="00764CEF" w:rsidRPr="00764CEF">
        <w:rPr>
          <w:rFonts w:ascii="Times New Roman" w:hAnsi="Times New Roman" w:cs="Times New Roman"/>
          <w:sz w:val="20"/>
          <w:szCs w:val="20"/>
        </w:rPr>
        <w:t>evolves</w:t>
      </w:r>
      <w:r w:rsidRPr="006F67A8">
        <w:rPr>
          <w:rFonts w:ascii="Times New Roman" w:hAnsi="Times New Roman" w:cs="Times New Roman"/>
          <w:sz w:val="20"/>
          <w:szCs w:val="20"/>
        </w:rPr>
        <w:t xml:space="preserve"> from</w:t>
      </w:r>
      <w:r w:rsidR="00764CEF">
        <w:rPr>
          <w:rFonts w:ascii="Times New Roman" w:hAnsi="Times New Roman" w:cs="Times New Roman"/>
          <w:sz w:val="20"/>
          <w:szCs w:val="20"/>
        </w:rPr>
        <w:t xml:space="preserve"> the</w:t>
      </w:r>
      <w:r w:rsidRPr="006F67A8">
        <w:rPr>
          <w:rFonts w:ascii="Times New Roman" w:hAnsi="Times New Roman" w:cs="Times New Roman"/>
          <w:sz w:val="20"/>
          <w:szCs w:val="20"/>
        </w:rPr>
        <w:t xml:space="preserve"> basic social network analysis model which has been proved to be suitable for calculating the similarity </w:t>
      </w:r>
      <w:r w:rsidR="00764CEF">
        <w:rPr>
          <w:rFonts w:ascii="Times New Roman" w:hAnsi="Times New Roman" w:cs="Times New Roman"/>
          <w:sz w:val="20"/>
          <w:szCs w:val="20"/>
        </w:rPr>
        <w:t xml:space="preserve">of </w:t>
      </w:r>
      <w:r w:rsidRPr="006F67A8">
        <w:rPr>
          <w:rFonts w:ascii="Times New Roman" w:hAnsi="Times New Roman" w:cs="Times New Roman"/>
          <w:sz w:val="20"/>
          <w:szCs w:val="20"/>
        </w:rPr>
        <w:t xml:space="preserve">nodes in networks </w:t>
      </w:r>
      <w:r w:rsidR="00764CEF" w:rsidRPr="006F67A8">
        <w:rPr>
          <w:rFonts w:ascii="Times New Roman" w:hAnsi="Times New Roman" w:cs="Times New Roman"/>
          <w:sz w:val="20"/>
          <w:szCs w:val="20"/>
        </w:rPr>
        <w:t>and</w:t>
      </w:r>
      <w:r w:rsidRPr="006F67A8">
        <w:rPr>
          <w:rFonts w:ascii="Times New Roman" w:hAnsi="Times New Roman" w:cs="Times New Roman"/>
          <w:sz w:val="20"/>
          <w:szCs w:val="20"/>
        </w:rPr>
        <w:t xml:space="preserve"> to measure the importance of individual nodes.</w:t>
      </w:r>
      <w:r w:rsidR="0052343E">
        <w:rPr>
          <w:rFonts w:ascii="Times New Roman" w:hAnsi="Times New Roman" w:cs="Times New Roman"/>
          <w:sz w:val="20"/>
          <w:szCs w:val="20"/>
        </w:rPr>
        <w:t xml:space="preserve"> F</w:t>
      </w:r>
      <w:r w:rsidRPr="006F67A8">
        <w:rPr>
          <w:rFonts w:ascii="Times New Roman" w:hAnsi="Times New Roman" w:cs="Times New Roman"/>
          <w:sz w:val="20"/>
          <w:szCs w:val="20"/>
        </w:rPr>
        <w:t xml:space="preserve">actors like </w:t>
      </w:r>
      <w:r w:rsidR="00764CEF" w:rsidRPr="006F67A8">
        <w:rPr>
          <w:rFonts w:ascii="Times New Roman" w:hAnsi="Times New Roman" w:cs="Times New Roman"/>
          <w:sz w:val="20"/>
          <w:szCs w:val="20"/>
        </w:rPr>
        <w:t>betwee</w:t>
      </w:r>
      <w:r w:rsidR="0052343E">
        <w:rPr>
          <w:rFonts w:ascii="Times New Roman" w:hAnsi="Times New Roman" w:cs="Times New Roman"/>
          <w:sz w:val="20"/>
          <w:szCs w:val="20"/>
        </w:rPr>
        <w:t>n</w:t>
      </w:r>
      <w:r w:rsidR="00764CEF" w:rsidRPr="006F67A8">
        <w:rPr>
          <w:rFonts w:ascii="Times New Roman" w:hAnsi="Times New Roman" w:cs="Times New Roman"/>
          <w:sz w:val="20"/>
          <w:szCs w:val="20"/>
        </w:rPr>
        <w:t>ness</w:t>
      </w:r>
      <w:r w:rsidRPr="006F67A8">
        <w:rPr>
          <w:rFonts w:ascii="Times New Roman" w:hAnsi="Times New Roman" w:cs="Times New Roman"/>
          <w:sz w:val="20"/>
          <w:szCs w:val="20"/>
        </w:rPr>
        <w:t>, closeness, degree, eigenvector</w:t>
      </w:r>
      <w:r w:rsidR="0052343E">
        <w:rPr>
          <w:rFonts w:ascii="Times New Roman" w:hAnsi="Times New Roman" w:cs="Times New Roman"/>
          <w:sz w:val="20"/>
          <w:szCs w:val="20"/>
        </w:rPr>
        <w:t>, hub and authority</w:t>
      </w:r>
      <w:r w:rsidRPr="006F67A8">
        <w:rPr>
          <w:rFonts w:ascii="Times New Roman" w:hAnsi="Times New Roman" w:cs="Times New Roman"/>
          <w:sz w:val="20"/>
          <w:szCs w:val="20"/>
        </w:rPr>
        <w:t xml:space="preserve"> scores aim at biasing the citation network,</w:t>
      </w:r>
      <w:r w:rsidR="0052343E">
        <w:rPr>
          <w:rFonts w:ascii="Times New Roman" w:hAnsi="Times New Roman" w:cs="Times New Roman"/>
          <w:sz w:val="20"/>
          <w:szCs w:val="20"/>
        </w:rPr>
        <w:t xml:space="preserve"> to identify the </w:t>
      </w:r>
      <w:r w:rsidRPr="006F67A8">
        <w:rPr>
          <w:rFonts w:ascii="Times New Roman" w:hAnsi="Times New Roman" w:cs="Times New Roman"/>
          <w:sz w:val="20"/>
          <w:szCs w:val="20"/>
        </w:rPr>
        <w:t>most influential node</w:t>
      </w:r>
      <w:r w:rsidR="0052343E">
        <w:rPr>
          <w:rFonts w:ascii="Times New Roman" w:hAnsi="Times New Roman" w:cs="Times New Roman"/>
          <w:sz w:val="20"/>
          <w:szCs w:val="20"/>
        </w:rPr>
        <w:t>s</w:t>
      </w:r>
      <w:r w:rsidRPr="006F67A8">
        <w:rPr>
          <w:rFonts w:ascii="Times New Roman" w:hAnsi="Times New Roman" w:cs="Times New Roman"/>
          <w:sz w:val="20"/>
          <w:szCs w:val="20"/>
        </w:rPr>
        <w:t>.</w:t>
      </w:r>
      <w:r w:rsidR="0052343E">
        <w:rPr>
          <w:rFonts w:ascii="Times New Roman" w:hAnsi="Times New Roman" w:cs="Times New Roman"/>
          <w:sz w:val="20"/>
          <w:szCs w:val="20"/>
        </w:rPr>
        <w:t xml:space="preserve"> </w:t>
      </w:r>
      <w:r w:rsidR="0052343E" w:rsidRPr="0052343E">
        <w:rPr>
          <w:rFonts w:ascii="Times New Roman" w:hAnsi="Times New Roman" w:cs="Times New Roman"/>
          <w:color w:val="222222"/>
          <w:sz w:val="20"/>
          <w:szCs w:val="20"/>
          <w:shd w:val="clear" w:color="auto" w:fill="FFFFFF"/>
        </w:rPr>
        <w:t>Traversal counts</w:t>
      </w:r>
      <w:r w:rsidR="0052343E">
        <w:rPr>
          <w:rFonts w:ascii="Times New Roman" w:hAnsi="Times New Roman" w:cs="Times New Roman"/>
          <w:color w:val="222222"/>
          <w:sz w:val="20"/>
          <w:szCs w:val="20"/>
          <w:shd w:val="clear" w:color="auto" w:fill="FFFFFF"/>
        </w:rPr>
        <w:t xml:space="preserve"> like </w:t>
      </w:r>
      <w:r w:rsidR="0052343E" w:rsidRPr="0052343E">
        <w:rPr>
          <w:rFonts w:ascii="Times New Roman" w:hAnsi="Times New Roman" w:cs="Times New Roman"/>
          <w:color w:val="222222"/>
          <w:sz w:val="20"/>
          <w:szCs w:val="20"/>
          <w:shd w:val="clear" w:color="auto" w:fill="FFFFFF"/>
        </w:rPr>
        <w:t>search path count (SPC), search path link count (SPLC), search path node pair (SPNP), and other variations</w:t>
      </w:r>
      <w:r w:rsidR="0052343E">
        <w:rPr>
          <w:rFonts w:ascii="Times New Roman" w:hAnsi="Times New Roman" w:cs="Times New Roman"/>
          <w:color w:val="222222"/>
          <w:sz w:val="20"/>
          <w:szCs w:val="20"/>
          <w:shd w:val="clear" w:color="auto" w:fill="FFFFFF"/>
        </w:rPr>
        <w:t xml:space="preserve"> </w:t>
      </w:r>
      <w:commentRangeStart w:id="172"/>
      <w:r w:rsidR="0052343E" w:rsidRPr="00DC26DD">
        <w:rPr>
          <w:rFonts w:ascii="Times New Roman" w:hAnsi="Times New Roman" w:cs="Times New Roman"/>
          <w:color w:val="FF0000"/>
          <w:sz w:val="20"/>
          <w:szCs w:val="20"/>
          <w:shd w:val="clear" w:color="auto" w:fill="FFFFFF"/>
        </w:rPr>
        <w:t>[</w:t>
      </w:r>
      <w:r w:rsidR="0052343E" w:rsidRPr="00DC26DD">
        <w:rPr>
          <w:rFonts w:ascii="Times New Roman" w:hAnsi="Times New Roman" w:cs="Times New Roman"/>
          <w:b/>
          <w:bCs/>
          <w:color w:val="FF0000"/>
          <w:sz w:val="20"/>
          <w:szCs w:val="20"/>
          <w:shd w:val="clear" w:color="auto" w:fill="FFFFFF"/>
          <w:lang w:val="en-US"/>
        </w:rPr>
        <w:t>A new approach for main path analysis: Decay in knowledge diffusion</w:t>
      </w:r>
      <w:r w:rsidR="0052343E" w:rsidRPr="00DC26DD">
        <w:rPr>
          <w:rFonts w:ascii="Times New Roman" w:hAnsi="Times New Roman" w:cs="Times New Roman"/>
          <w:color w:val="FF0000"/>
          <w:sz w:val="20"/>
          <w:szCs w:val="20"/>
          <w:shd w:val="clear" w:color="auto" w:fill="FFFFFF"/>
        </w:rPr>
        <w:t>]</w:t>
      </w:r>
      <w:commentRangeEnd w:id="172"/>
      <w:r w:rsidR="004704B5" w:rsidRPr="00DC26DD">
        <w:rPr>
          <w:rStyle w:val="CommentReference"/>
          <w:color w:val="FF0000"/>
        </w:rPr>
        <w:commentReference w:id="172"/>
      </w:r>
      <w:r w:rsidR="0052343E" w:rsidRPr="0052343E">
        <w:rPr>
          <w:rFonts w:ascii="Times New Roman" w:hAnsi="Times New Roman" w:cs="Times New Roman"/>
          <w:color w:val="222222"/>
          <w:sz w:val="20"/>
          <w:szCs w:val="20"/>
          <w:shd w:val="clear" w:color="auto" w:fill="FFFFFF"/>
        </w:rPr>
        <w:t xml:space="preserve"> measure the significance of </w:t>
      </w:r>
      <w:r w:rsidR="0052343E">
        <w:rPr>
          <w:rFonts w:ascii="Times New Roman" w:hAnsi="Times New Roman" w:cs="Times New Roman"/>
          <w:color w:val="222222"/>
          <w:sz w:val="20"/>
          <w:szCs w:val="20"/>
          <w:shd w:val="clear" w:color="auto" w:fill="FFFFFF"/>
        </w:rPr>
        <w:t>each</w:t>
      </w:r>
      <w:r w:rsidR="0052343E" w:rsidRPr="0052343E">
        <w:rPr>
          <w:rFonts w:ascii="Times New Roman" w:hAnsi="Times New Roman" w:cs="Times New Roman"/>
          <w:color w:val="222222"/>
          <w:sz w:val="20"/>
          <w:szCs w:val="20"/>
          <w:shd w:val="clear" w:color="auto" w:fill="FFFFFF"/>
        </w:rPr>
        <w:t xml:space="preserve"> link</w:t>
      </w:r>
      <w:r w:rsidR="0052343E">
        <w:rPr>
          <w:rFonts w:ascii="Times New Roman" w:hAnsi="Times New Roman" w:cs="Times New Roman"/>
          <w:color w:val="222222"/>
          <w:sz w:val="20"/>
          <w:szCs w:val="20"/>
          <w:shd w:val="clear" w:color="auto" w:fill="FFFFFF"/>
        </w:rPr>
        <w:t>.</w:t>
      </w:r>
      <w:r w:rsidR="00AB6DAF" w:rsidRPr="00AB6DAF">
        <w:rPr>
          <w:rFonts w:ascii="Times New Roman" w:hAnsi="Times New Roman" w:cs="Times New Roman"/>
          <w:sz w:val="20"/>
          <w:szCs w:val="20"/>
        </w:rPr>
        <w:t xml:space="preserve"> </w:t>
      </w:r>
      <w:r w:rsidR="00AB6DAF">
        <w:rPr>
          <w:rFonts w:ascii="Times New Roman" w:hAnsi="Times New Roman" w:cs="Times New Roman"/>
          <w:sz w:val="20"/>
          <w:szCs w:val="20"/>
        </w:rPr>
        <w:t xml:space="preserve">SNAVER </w:t>
      </w:r>
      <w:r w:rsidR="00AB6DAF" w:rsidRPr="006F67A8">
        <w:rPr>
          <w:rFonts w:ascii="Times New Roman" w:hAnsi="Times New Roman" w:cs="Times New Roman"/>
          <w:sz w:val="20"/>
          <w:szCs w:val="20"/>
        </w:rPr>
        <w:t>considers the relationship among the papers in a broad area and evaluates the significance of each paper through certain centrality measures. Centrality identifies the most important papers within the network. The process for the proposed SNAVER approach comprises three steps</w:t>
      </w:r>
      <w:r w:rsidR="00AB6DAF" w:rsidRPr="00AB6DAF">
        <w:rPr>
          <w:rFonts w:ascii="Times New Roman" w:hAnsi="Times New Roman" w:cs="Times New Roman"/>
          <w:sz w:val="20"/>
          <w:szCs w:val="20"/>
        </w:rPr>
        <w:t>: (1) generation of multilevel citation networks, (2) selection of candidate papers, (3) selection of most significant papers with the help of key route selection, and (4) determination of ranking of each selected significant paper with the help of abstract similarity checks for final recommendation.</w:t>
      </w:r>
      <w:r w:rsidR="00AB6DAF" w:rsidRPr="006F67A8">
        <w:rPr>
          <w:rFonts w:ascii="Times New Roman" w:hAnsi="Times New Roman" w:cs="Times New Roman"/>
          <w:sz w:val="20"/>
          <w:szCs w:val="20"/>
        </w:rPr>
        <w:t xml:space="preserve"> </w:t>
      </w:r>
      <w:r w:rsidR="0052343E">
        <w:rPr>
          <w:rFonts w:ascii="Times New Roman" w:hAnsi="Times New Roman" w:cs="Times New Roman"/>
          <w:color w:val="222222"/>
          <w:sz w:val="20"/>
          <w:szCs w:val="20"/>
          <w:shd w:val="clear" w:color="auto" w:fill="FFFFFF"/>
        </w:rPr>
        <w:t xml:space="preserve"> </w:t>
      </w:r>
      <w:r w:rsidRPr="006F67A8">
        <w:rPr>
          <w:rFonts w:ascii="Times New Roman" w:hAnsi="Times New Roman" w:cs="Times New Roman"/>
          <w:sz w:val="20"/>
          <w:szCs w:val="20"/>
        </w:rPr>
        <w:t>The</w:t>
      </w:r>
      <w:r w:rsidR="0052343E">
        <w:rPr>
          <w:rFonts w:ascii="Times New Roman" w:hAnsi="Times New Roman" w:cs="Times New Roman"/>
          <w:sz w:val="20"/>
          <w:szCs w:val="20"/>
        </w:rPr>
        <w:t xml:space="preserve"> </w:t>
      </w:r>
      <w:r w:rsidRPr="006F67A8">
        <w:rPr>
          <w:rFonts w:ascii="Times New Roman" w:hAnsi="Times New Roman" w:cs="Times New Roman"/>
          <w:sz w:val="20"/>
          <w:szCs w:val="20"/>
        </w:rPr>
        <w:t xml:space="preserve">detail process of SNAVER is described below. </w:t>
      </w:r>
      <w:r w:rsidR="00AB6DAF">
        <w:rPr>
          <w:rFonts w:ascii="Times New Roman" w:hAnsi="Times New Roman" w:cs="Times New Roman"/>
          <w:sz w:val="20"/>
          <w:szCs w:val="20"/>
        </w:rPr>
        <w:t>T</w:t>
      </w:r>
      <w:r w:rsidRPr="006F67A8">
        <w:rPr>
          <w:rFonts w:ascii="Times New Roman" w:hAnsi="Times New Roman" w:cs="Times New Roman"/>
          <w:sz w:val="20"/>
          <w:szCs w:val="20"/>
        </w:rPr>
        <w:t xml:space="preserve">he </w:t>
      </w:r>
      <w:r w:rsidR="0005648D">
        <w:rPr>
          <w:rFonts w:ascii="Times New Roman" w:hAnsi="Times New Roman" w:cs="Times New Roman"/>
          <w:sz w:val="20"/>
          <w:szCs w:val="20"/>
        </w:rPr>
        <w:t>architecture</w:t>
      </w:r>
      <w:r w:rsidR="0005648D" w:rsidRPr="006F67A8">
        <w:rPr>
          <w:rFonts w:ascii="Times New Roman" w:hAnsi="Times New Roman" w:cs="Times New Roman"/>
          <w:sz w:val="20"/>
          <w:szCs w:val="20"/>
        </w:rPr>
        <w:t xml:space="preserve"> </w:t>
      </w:r>
      <w:r w:rsidRPr="006F67A8">
        <w:rPr>
          <w:rFonts w:ascii="Times New Roman" w:hAnsi="Times New Roman" w:cs="Times New Roman"/>
          <w:sz w:val="20"/>
          <w:szCs w:val="20"/>
        </w:rPr>
        <w:t xml:space="preserve">of our SNAVER model is illustrated in figure </w:t>
      </w:r>
      <w:r w:rsidR="00523123">
        <w:rPr>
          <w:rFonts w:ascii="Times New Roman" w:hAnsi="Times New Roman" w:cs="Times New Roman"/>
          <w:sz w:val="20"/>
          <w:szCs w:val="20"/>
        </w:rPr>
        <w:t>2</w:t>
      </w:r>
      <w:r w:rsidRPr="006F67A8">
        <w:rPr>
          <w:rFonts w:ascii="Times New Roman" w:hAnsi="Times New Roman" w:cs="Times New Roman"/>
          <w:sz w:val="20"/>
          <w:szCs w:val="20"/>
        </w:rPr>
        <w:t xml:space="preserve">. </w:t>
      </w:r>
    </w:p>
    <w:p w14:paraId="5B760528" w14:textId="77777777" w:rsidR="00B92902" w:rsidRPr="006F67A8" w:rsidRDefault="00B92902" w:rsidP="002F1D4B">
      <w:pPr>
        <w:jc w:val="both"/>
        <w:rPr>
          <w:rFonts w:ascii="Times New Roman" w:hAnsi="Times New Roman" w:cs="Times New Roman"/>
          <w:b/>
          <w:sz w:val="20"/>
          <w:szCs w:val="20"/>
        </w:rPr>
      </w:pPr>
      <w:r w:rsidRPr="006F67A8">
        <w:rPr>
          <w:rFonts w:ascii="Times New Roman" w:hAnsi="Times New Roman" w:cs="Times New Roman"/>
          <w:b/>
          <w:sz w:val="20"/>
          <w:szCs w:val="20"/>
        </w:rPr>
        <w:t>4.2 Model Specification</w:t>
      </w:r>
    </w:p>
    <w:p w14:paraId="59B0BB5A" w14:textId="04DF277E" w:rsidR="0052343E" w:rsidRDefault="00D81618" w:rsidP="006037CC">
      <w:pPr>
        <w:jc w:val="both"/>
        <w:rPr>
          <w:rFonts w:ascii="Times New Roman" w:hAnsi="Times New Roman" w:cs="Times New Roman"/>
          <w:sz w:val="20"/>
          <w:szCs w:val="20"/>
        </w:rPr>
      </w:pPr>
      <w:r>
        <w:rPr>
          <w:rFonts w:ascii="Times New Roman" w:hAnsi="Times New Roman" w:cs="Times New Roman"/>
          <w:sz w:val="20"/>
          <w:szCs w:val="20"/>
        </w:rPr>
        <w:t xml:space="preserve">Any researcher containing title, keywords and abstract for her paper can use our system to get suggestions about suitable academic venues for the same. </w:t>
      </w:r>
      <w:r w:rsidR="0052343E">
        <w:rPr>
          <w:rFonts w:ascii="Times New Roman" w:hAnsi="Times New Roman" w:cs="Times New Roman"/>
          <w:sz w:val="20"/>
          <w:szCs w:val="20"/>
        </w:rPr>
        <w:t>The</w:t>
      </w:r>
      <w:r w:rsidR="00523123">
        <w:rPr>
          <w:rFonts w:ascii="Times New Roman" w:hAnsi="Times New Roman" w:cs="Times New Roman"/>
          <w:sz w:val="20"/>
          <w:szCs w:val="20"/>
        </w:rPr>
        <w:t xml:space="preserve"> detailed process of our</w:t>
      </w:r>
      <w:r w:rsidR="0052343E">
        <w:rPr>
          <w:rFonts w:ascii="Times New Roman" w:hAnsi="Times New Roman" w:cs="Times New Roman"/>
          <w:sz w:val="20"/>
          <w:szCs w:val="20"/>
        </w:rPr>
        <w:t xml:space="preserve"> proposed Social Network Analysis based V</w:t>
      </w:r>
      <w:r w:rsidR="00656B7F">
        <w:rPr>
          <w:rFonts w:ascii="Times New Roman" w:hAnsi="Times New Roman" w:cs="Times New Roman"/>
          <w:sz w:val="20"/>
          <w:szCs w:val="20"/>
        </w:rPr>
        <w:t>e</w:t>
      </w:r>
      <w:r w:rsidR="0052343E">
        <w:rPr>
          <w:rFonts w:ascii="Times New Roman" w:hAnsi="Times New Roman" w:cs="Times New Roman"/>
          <w:sz w:val="20"/>
          <w:szCs w:val="20"/>
        </w:rPr>
        <w:t>nue Recommender system</w:t>
      </w:r>
      <w:r w:rsidR="00523123">
        <w:rPr>
          <w:rFonts w:ascii="Times New Roman" w:hAnsi="Times New Roman" w:cs="Times New Roman"/>
          <w:sz w:val="20"/>
          <w:szCs w:val="20"/>
        </w:rPr>
        <w:t xml:space="preserve"> (SNAVER) is described below:</w:t>
      </w:r>
    </w:p>
    <w:p w14:paraId="6C105425" w14:textId="01FD9567" w:rsidR="00523123" w:rsidRDefault="006037CC" w:rsidP="00D81618">
      <w:pPr>
        <w:numPr>
          <w:ilvl w:val="0"/>
          <w:numId w:val="2"/>
        </w:numPr>
        <w:jc w:val="both"/>
        <w:rPr>
          <w:rFonts w:ascii="Times New Roman" w:hAnsi="Times New Roman" w:cs="Times New Roman"/>
          <w:sz w:val="20"/>
          <w:szCs w:val="20"/>
          <w:highlight w:val="cyan"/>
        </w:rPr>
      </w:pPr>
      <w:r w:rsidRPr="00523123">
        <w:rPr>
          <w:rFonts w:ascii="Times New Roman" w:hAnsi="Times New Roman" w:cs="Times New Roman"/>
          <w:i/>
          <w:sz w:val="20"/>
          <w:szCs w:val="20"/>
        </w:rPr>
        <w:t>Step 1</w:t>
      </w:r>
      <w:r w:rsidR="00A744FA" w:rsidRPr="00523123">
        <w:rPr>
          <w:rFonts w:ascii="Times New Roman" w:hAnsi="Times New Roman" w:cs="Times New Roman"/>
          <w:i/>
          <w:sz w:val="20"/>
          <w:szCs w:val="20"/>
        </w:rPr>
        <w:t xml:space="preserve">: Data </w:t>
      </w:r>
      <w:r w:rsidR="008E05CF">
        <w:rPr>
          <w:rFonts w:ascii="Times New Roman" w:hAnsi="Times New Roman" w:cs="Times New Roman"/>
          <w:i/>
          <w:sz w:val="20"/>
          <w:szCs w:val="20"/>
        </w:rPr>
        <w:t>Collection</w:t>
      </w:r>
      <w:r w:rsidR="00523123" w:rsidRPr="00523123">
        <w:rPr>
          <w:rFonts w:ascii="Times New Roman" w:hAnsi="Times New Roman" w:cs="Times New Roman"/>
          <w:i/>
          <w:sz w:val="20"/>
          <w:szCs w:val="20"/>
        </w:rPr>
        <w:t xml:space="preserve"> </w:t>
      </w:r>
      <w:r w:rsidR="003E43D4" w:rsidRPr="00523123">
        <w:rPr>
          <w:rFonts w:ascii="Times New Roman" w:hAnsi="Times New Roman" w:cs="Times New Roman"/>
          <w:sz w:val="20"/>
          <w:szCs w:val="20"/>
        </w:rPr>
        <w:t>Initially we construct</w:t>
      </w:r>
      <w:r w:rsidR="001B4976">
        <w:rPr>
          <w:rFonts w:ascii="Times New Roman" w:hAnsi="Times New Roman" w:cs="Times New Roman"/>
          <w:sz w:val="20"/>
          <w:szCs w:val="20"/>
        </w:rPr>
        <w:t>ed</w:t>
      </w:r>
      <w:r w:rsidR="003E43D4" w:rsidRPr="00523123">
        <w:rPr>
          <w:rFonts w:ascii="Times New Roman" w:hAnsi="Times New Roman" w:cs="Times New Roman"/>
          <w:sz w:val="20"/>
          <w:szCs w:val="20"/>
        </w:rPr>
        <w:t xml:space="preserve"> the dataset by</w:t>
      </w:r>
      <w:r w:rsidR="00523123" w:rsidRPr="00523123">
        <w:rPr>
          <w:rFonts w:ascii="Times New Roman" w:hAnsi="Times New Roman" w:cs="Times New Roman"/>
          <w:sz w:val="20"/>
          <w:szCs w:val="20"/>
        </w:rPr>
        <w:t xml:space="preserve"> </w:t>
      </w:r>
      <w:r w:rsidR="003E43D4" w:rsidRPr="00523123">
        <w:rPr>
          <w:rFonts w:ascii="Times New Roman" w:hAnsi="Times New Roman" w:cs="Times New Roman"/>
          <w:sz w:val="20"/>
          <w:szCs w:val="20"/>
        </w:rPr>
        <w:t xml:space="preserve">crawling data from </w:t>
      </w:r>
      <w:r w:rsidR="003E43D4" w:rsidRPr="00523123">
        <w:rPr>
          <w:rFonts w:ascii="Times New Roman" w:hAnsi="Times New Roman" w:cs="Times New Roman"/>
          <w:sz w:val="20"/>
          <w:szCs w:val="20"/>
          <w:lang w:val="en-US"/>
        </w:rPr>
        <w:t>Microsoft Cognitive Services Academic Knowledge API</w:t>
      </w:r>
      <w:r w:rsidR="003E43D4" w:rsidRPr="00523123">
        <w:rPr>
          <w:rFonts w:ascii="Times New Roman" w:hAnsi="Times New Roman" w:cs="Times New Roman"/>
          <w:sz w:val="20"/>
          <w:szCs w:val="20"/>
        </w:rPr>
        <w:t>. We further</w:t>
      </w:r>
      <w:r w:rsidR="00523123" w:rsidRPr="00523123">
        <w:rPr>
          <w:rFonts w:ascii="Times New Roman" w:hAnsi="Times New Roman" w:cs="Times New Roman"/>
          <w:sz w:val="20"/>
          <w:szCs w:val="20"/>
        </w:rPr>
        <w:t xml:space="preserve"> </w:t>
      </w:r>
      <w:r w:rsidR="003E43D4" w:rsidRPr="00523123">
        <w:rPr>
          <w:rFonts w:ascii="Times New Roman" w:hAnsi="Times New Roman" w:cs="Times New Roman"/>
          <w:sz w:val="20"/>
          <w:szCs w:val="20"/>
        </w:rPr>
        <w:t>processed the dataset by storing papers</w:t>
      </w:r>
      <w:r w:rsidR="00523123" w:rsidRPr="00523123">
        <w:rPr>
          <w:rFonts w:ascii="Times New Roman" w:hAnsi="Times New Roman" w:cs="Times New Roman"/>
          <w:sz w:val="20"/>
          <w:szCs w:val="20"/>
        </w:rPr>
        <w:t xml:space="preserve"> and their keywords</w:t>
      </w:r>
      <w:r w:rsidR="003E43D4" w:rsidRPr="00523123">
        <w:rPr>
          <w:rFonts w:ascii="Times New Roman" w:hAnsi="Times New Roman" w:cs="Times New Roman"/>
          <w:sz w:val="20"/>
          <w:szCs w:val="20"/>
        </w:rPr>
        <w:t xml:space="preserve"> as per the field of study</w:t>
      </w:r>
      <w:r w:rsidR="00523123" w:rsidRPr="00523123">
        <w:rPr>
          <w:rFonts w:ascii="Times New Roman" w:hAnsi="Times New Roman" w:cs="Times New Roman"/>
          <w:sz w:val="20"/>
          <w:szCs w:val="20"/>
        </w:rPr>
        <w:t xml:space="preserve"> they belong to</w:t>
      </w:r>
      <w:r w:rsidR="00523123">
        <w:rPr>
          <w:rFonts w:ascii="Times New Roman" w:hAnsi="Times New Roman" w:cs="Times New Roman"/>
          <w:sz w:val="20"/>
          <w:szCs w:val="20"/>
        </w:rPr>
        <w:t>.</w:t>
      </w:r>
      <w:r w:rsidR="00645261" w:rsidRPr="00645261">
        <w:t xml:space="preserve"> </w:t>
      </w:r>
      <w:r w:rsidR="00645261" w:rsidRPr="00645261">
        <w:rPr>
          <w:rFonts w:ascii="Times New Roman" w:hAnsi="Times New Roman" w:cs="Times New Roman"/>
          <w:sz w:val="20"/>
          <w:szCs w:val="20"/>
        </w:rPr>
        <w:t>Each Field belongs to some level (level1, level2 or level3)</w:t>
      </w:r>
      <w:r w:rsidR="00645261">
        <w:rPr>
          <w:rFonts w:ascii="Times New Roman" w:hAnsi="Times New Roman" w:cs="Times New Roman"/>
          <w:sz w:val="20"/>
          <w:szCs w:val="20"/>
        </w:rPr>
        <w:t>. Higher the level more general or wide the field is.</w:t>
      </w:r>
      <w:r w:rsidR="00645261" w:rsidRPr="00645261">
        <w:t xml:space="preserve"> </w:t>
      </w:r>
      <w:r w:rsidR="00645261" w:rsidRPr="00645261">
        <w:rPr>
          <w:rFonts w:ascii="Times New Roman" w:hAnsi="Times New Roman" w:cs="Times New Roman"/>
          <w:sz w:val="20"/>
          <w:szCs w:val="20"/>
        </w:rPr>
        <w:t xml:space="preserve">Also, we have confidence score between fields, which is a score signifying how related </w:t>
      </w:r>
      <w:r w:rsidR="001B4976">
        <w:rPr>
          <w:rFonts w:ascii="Times New Roman" w:hAnsi="Times New Roman" w:cs="Times New Roman"/>
          <w:sz w:val="20"/>
          <w:szCs w:val="20"/>
        </w:rPr>
        <w:t>the</w:t>
      </w:r>
      <w:r w:rsidR="00645261" w:rsidRPr="00645261">
        <w:rPr>
          <w:rFonts w:ascii="Times New Roman" w:hAnsi="Times New Roman" w:cs="Times New Roman"/>
          <w:sz w:val="20"/>
          <w:szCs w:val="20"/>
        </w:rPr>
        <w:t xml:space="preserve"> 2 fields are.</w:t>
      </w:r>
    </w:p>
    <w:p w14:paraId="4978F139" w14:textId="2362BE61" w:rsidR="003E43D4" w:rsidRPr="001B4976" w:rsidRDefault="00817B81" w:rsidP="001B4976">
      <w:pPr>
        <w:numPr>
          <w:ilvl w:val="0"/>
          <w:numId w:val="2"/>
        </w:numPr>
        <w:jc w:val="both"/>
        <w:rPr>
          <w:rFonts w:ascii="Times New Roman" w:hAnsi="Times New Roman" w:cs="Times New Roman"/>
          <w:sz w:val="20"/>
          <w:szCs w:val="20"/>
          <w:lang w:val="en-US"/>
        </w:rPr>
      </w:pPr>
      <w:r w:rsidRPr="001B4976">
        <w:rPr>
          <w:rFonts w:ascii="Times New Roman" w:hAnsi="Times New Roman" w:cs="Times New Roman"/>
          <w:i/>
          <w:sz w:val="20"/>
          <w:szCs w:val="20"/>
        </w:rPr>
        <w:t xml:space="preserve">Step 2: </w:t>
      </w:r>
      <w:r w:rsidR="008E05CF" w:rsidRPr="001B4976">
        <w:rPr>
          <w:rFonts w:ascii="Times New Roman" w:hAnsi="Times New Roman" w:cs="Times New Roman"/>
          <w:i/>
          <w:sz w:val="20"/>
          <w:szCs w:val="20"/>
        </w:rPr>
        <w:t>Data Pre-Processing</w:t>
      </w:r>
      <w:r w:rsidRPr="001B4976">
        <w:rPr>
          <w:rFonts w:ascii="Times New Roman" w:hAnsi="Times New Roman" w:cs="Times New Roman"/>
          <w:i/>
          <w:sz w:val="20"/>
          <w:szCs w:val="20"/>
        </w:rPr>
        <w:t>.</w:t>
      </w:r>
      <w:r w:rsidR="00645261" w:rsidRPr="00B07198">
        <w:rPr>
          <w:rFonts w:ascii="Times New Roman" w:hAnsi="Times New Roman" w:cs="Times New Roman"/>
          <w:sz w:val="20"/>
          <w:szCs w:val="20"/>
          <w:lang w:val="en-US"/>
        </w:rPr>
        <w:t xml:space="preserve">Created a hybrid binary tree, i.e., fields in each level are divided in 2 parts based on the average of the confidence score between the parent and all its child fields (fields which have a confidence score between them and lie in the level below the parent field level). </w:t>
      </w:r>
      <w:r w:rsidR="001B4976" w:rsidRPr="00B07198">
        <w:rPr>
          <w:rFonts w:ascii="Times New Roman" w:hAnsi="Times New Roman" w:cs="Times New Roman"/>
          <w:sz w:val="20"/>
          <w:szCs w:val="20"/>
          <w:lang w:val="en-US"/>
        </w:rPr>
        <w:t>R</w:t>
      </w:r>
      <w:r w:rsidR="00645261" w:rsidRPr="00B07198">
        <w:rPr>
          <w:rFonts w:ascii="Times New Roman" w:hAnsi="Times New Roman" w:cs="Times New Roman"/>
          <w:sz w:val="20"/>
          <w:szCs w:val="20"/>
          <w:lang w:val="en-US"/>
        </w:rPr>
        <w:t>ecursively all the keywords of the children are fetched and stored along with the parent node's keywords.</w:t>
      </w:r>
      <w:r w:rsidR="001B4976">
        <w:rPr>
          <w:rFonts w:ascii="Times New Roman" w:hAnsi="Times New Roman" w:cs="Times New Roman"/>
          <w:sz w:val="20"/>
          <w:szCs w:val="20"/>
          <w:lang w:val="en-US"/>
        </w:rPr>
        <w:t xml:space="preserve"> </w:t>
      </w:r>
      <w:r w:rsidR="00645261" w:rsidRPr="001B4976">
        <w:rPr>
          <w:rFonts w:ascii="Times New Roman" w:hAnsi="Times New Roman" w:cs="Times New Roman"/>
          <w:sz w:val="20"/>
          <w:szCs w:val="20"/>
          <w:lang w:val="en-US"/>
        </w:rPr>
        <w:t>Each field acts as a node containing 5 things:</w:t>
      </w:r>
      <w:r w:rsidR="001B4976" w:rsidRPr="001B4976">
        <w:rPr>
          <w:rFonts w:ascii="Times New Roman" w:hAnsi="Times New Roman" w:cs="Times New Roman"/>
          <w:sz w:val="20"/>
          <w:szCs w:val="20"/>
          <w:lang w:val="en-US"/>
        </w:rPr>
        <w:t xml:space="preserve"> (1) l</w:t>
      </w:r>
      <w:r w:rsidR="00645261" w:rsidRPr="001B4976">
        <w:rPr>
          <w:rFonts w:ascii="Times New Roman" w:hAnsi="Times New Roman" w:cs="Times New Roman"/>
          <w:sz w:val="20"/>
          <w:szCs w:val="20"/>
          <w:lang w:val="en-US"/>
        </w:rPr>
        <w:t>eft subtree nodes</w:t>
      </w:r>
      <w:r w:rsidR="001B4976" w:rsidRPr="001B4976">
        <w:rPr>
          <w:rFonts w:ascii="Times New Roman" w:hAnsi="Times New Roman" w:cs="Times New Roman"/>
          <w:sz w:val="20"/>
          <w:szCs w:val="20"/>
          <w:lang w:val="en-US"/>
        </w:rPr>
        <w:t xml:space="preserve"> (2) </w:t>
      </w:r>
      <w:r w:rsidR="00645261" w:rsidRPr="001B4976">
        <w:rPr>
          <w:rFonts w:ascii="Times New Roman" w:hAnsi="Times New Roman" w:cs="Times New Roman"/>
          <w:sz w:val="20"/>
          <w:szCs w:val="20"/>
          <w:lang w:val="en-US"/>
        </w:rPr>
        <w:t>left subtree keywords set</w:t>
      </w:r>
      <w:r w:rsidR="001B4976">
        <w:rPr>
          <w:rFonts w:ascii="Times New Roman" w:hAnsi="Times New Roman" w:cs="Times New Roman"/>
          <w:sz w:val="20"/>
          <w:szCs w:val="20"/>
          <w:lang w:val="en-US"/>
        </w:rPr>
        <w:t xml:space="preserve"> </w:t>
      </w:r>
      <w:r w:rsidR="00645261" w:rsidRPr="001B4976">
        <w:rPr>
          <w:rFonts w:ascii="Times New Roman" w:hAnsi="Times New Roman" w:cs="Times New Roman"/>
          <w:sz w:val="20"/>
          <w:szCs w:val="20"/>
          <w:lang w:val="en-US"/>
        </w:rPr>
        <w:t>(all keywords in all the left subtree nodes recursively fetched till the end)</w:t>
      </w:r>
      <w:r w:rsidR="001B4976" w:rsidRPr="001B4976">
        <w:rPr>
          <w:rFonts w:ascii="Times New Roman" w:hAnsi="Times New Roman" w:cs="Times New Roman"/>
          <w:sz w:val="20"/>
          <w:szCs w:val="20"/>
          <w:lang w:val="en-US"/>
        </w:rPr>
        <w:t xml:space="preserve"> (3) </w:t>
      </w:r>
      <w:r w:rsidR="00645261" w:rsidRPr="001B4976">
        <w:rPr>
          <w:rFonts w:ascii="Times New Roman" w:hAnsi="Times New Roman" w:cs="Times New Roman"/>
          <w:sz w:val="20"/>
          <w:szCs w:val="20"/>
          <w:lang w:val="en-US"/>
        </w:rPr>
        <w:t>right subtree nodes</w:t>
      </w:r>
      <w:r w:rsidR="001B4976" w:rsidRPr="001B4976">
        <w:rPr>
          <w:rFonts w:ascii="Times New Roman" w:hAnsi="Times New Roman" w:cs="Times New Roman"/>
          <w:sz w:val="20"/>
          <w:szCs w:val="20"/>
          <w:lang w:val="en-US"/>
        </w:rPr>
        <w:t xml:space="preserve"> (4) </w:t>
      </w:r>
      <w:r w:rsidR="00645261" w:rsidRPr="001B4976">
        <w:rPr>
          <w:rFonts w:ascii="Times New Roman" w:hAnsi="Times New Roman" w:cs="Times New Roman"/>
          <w:sz w:val="20"/>
          <w:szCs w:val="20"/>
          <w:lang w:val="en-US"/>
        </w:rPr>
        <w:t>right subtree keywords set</w:t>
      </w:r>
      <w:r w:rsidR="001B4976">
        <w:rPr>
          <w:rFonts w:ascii="Times New Roman" w:hAnsi="Times New Roman" w:cs="Times New Roman"/>
          <w:sz w:val="20"/>
          <w:szCs w:val="20"/>
          <w:lang w:val="en-US"/>
        </w:rPr>
        <w:t xml:space="preserve"> </w:t>
      </w:r>
      <w:r w:rsidR="00645261" w:rsidRPr="001B4976">
        <w:rPr>
          <w:rFonts w:ascii="Times New Roman" w:hAnsi="Times New Roman" w:cs="Times New Roman"/>
          <w:sz w:val="20"/>
          <w:szCs w:val="20"/>
          <w:lang w:val="en-US"/>
        </w:rPr>
        <w:t>(same as above for right subtree)</w:t>
      </w:r>
      <w:r w:rsidR="001B4976" w:rsidRPr="001B4976">
        <w:rPr>
          <w:rFonts w:ascii="Times New Roman" w:hAnsi="Times New Roman" w:cs="Times New Roman"/>
          <w:sz w:val="20"/>
          <w:szCs w:val="20"/>
          <w:lang w:val="en-US"/>
        </w:rPr>
        <w:t xml:space="preserve"> (5) </w:t>
      </w:r>
      <w:r w:rsidR="00645261" w:rsidRPr="001B4976">
        <w:rPr>
          <w:rFonts w:ascii="Times New Roman" w:hAnsi="Times New Roman" w:cs="Times New Roman"/>
          <w:sz w:val="20"/>
          <w:szCs w:val="20"/>
          <w:lang w:val="en-US"/>
        </w:rPr>
        <w:t>its own keywords</w:t>
      </w:r>
      <w:r w:rsidR="001B4976">
        <w:rPr>
          <w:rFonts w:ascii="Times New Roman" w:hAnsi="Times New Roman" w:cs="Times New Roman"/>
          <w:sz w:val="20"/>
          <w:szCs w:val="20"/>
          <w:lang w:val="en-US"/>
        </w:rPr>
        <w:t>. (Figure 3)</w:t>
      </w:r>
    </w:p>
    <w:p w14:paraId="3FCAF332" w14:textId="09D8F1E4" w:rsidR="006037CC" w:rsidRPr="001B4976" w:rsidRDefault="00396B11" w:rsidP="001B4976">
      <w:pPr>
        <w:numPr>
          <w:ilvl w:val="0"/>
          <w:numId w:val="2"/>
        </w:numPr>
        <w:jc w:val="both"/>
        <w:rPr>
          <w:rFonts w:ascii="Times New Roman" w:hAnsi="Times New Roman" w:cs="Times New Roman"/>
          <w:sz w:val="20"/>
          <w:szCs w:val="20"/>
        </w:rPr>
      </w:pPr>
      <w:r w:rsidRPr="001B4976">
        <w:rPr>
          <w:rFonts w:ascii="Times New Roman" w:hAnsi="Times New Roman" w:cs="Times New Roman"/>
          <w:i/>
          <w:sz w:val="20"/>
          <w:szCs w:val="20"/>
        </w:rPr>
        <w:t xml:space="preserve">Step 3: </w:t>
      </w:r>
      <w:r w:rsidR="003C17E6" w:rsidRPr="001B4976">
        <w:rPr>
          <w:rFonts w:ascii="Times New Roman" w:hAnsi="Times New Roman" w:cs="Times New Roman"/>
          <w:i/>
          <w:sz w:val="20"/>
          <w:szCs w:val="20"/>
        </w:rPr>
        <w:t>E</w:t>
      </w:r>
      <w:r w:rsidRPr="001B4976">
        <w:rPr>
          <w:rFonts w:ascii="Times New Roman" w:hAnsi="Times New Roman" w:cs="Times New Roman"/>
          <w:i/>
          <w:sz w:val="20"/>
          <w:szCs w:val="20"/>
        </w:rPr>
        <w:t xml:space="preserve">xtraction of papers. </w:t>
      </w:r>
      <w:r w:rsidR="006037CC" w:rsidRPr="001B4976">
        <w:rPr>
          <w:rFonts w:ascii="Times New Roman" w:hAnsi="Times New Roman" w:cs="Times New Roman"/>
          <w:sz w:val="20"/>
          <w:szCs w:val="20"/>
        </w:rPr>
        <w:t>The input data is a set of publications with title, abstract and keywords</w:t>
      </w:r>
      <w:r w:rsidR="00D81618" w:rsidRPr="001B4976">
        <w:rPr>
          <w:rFonts w:ascii="Times New Roman" w:hAnsi="Times New Roman" w:cs="Times New Roman"/>
          <w:sz w:val="20"/>
          <w:szCs w:val="20"/>
        </w:rPr>
        <w:t xml:space="preserve"> grouped with respect to their field of study.</w:t>
      </w:r>
      <w:r w:rsidR="006037CC" w:rsidRPr="001B4976">
        <w:rPr>
          <w:rFonts w:ascii="Times New Roman" w:hAnsi="Times New Roman" w:cs="Times New Roman"/>
          <w:sz w:val="20"/>
          <w:szCs w:val="20"/>
        </w:rPr>
        <w:t xml:space="preserve"> </w:t>
      </w:r>
      <w:r w:rsidR="00981083" w:rsidRPr="001B4976">
        <w:rPr>
          <w:rFonts w:ascii="Times New Roman" w:hAnsi="Times New Roman" w:cs="Times New Roman"/>
          <w:sz w:val="20"/>
          <w:szCs w:val="20"/>
        </w:rPr>
        <w:t>Initially the researcher select</w:t>
      </w:r>
      <w:r w:rsidR="00D81618" w:rsidRPr="001B4976">
        <w:rPr>
          <w:rFonts w:ascii="Times New Roman" w:hAnsi="Times New Roman" w:cs="Times New Roman"/>
          <w:sz w:val="20"/>
          <w:szCs w:val="20"/>
        </w:rPr>
        <w:t>s</w:t>
      </w:r>
      <w:r w:rsidR="00981083" w:rsidRPr="001B4976">
        <w:rPr>
          <w:rFonts w:ascii="Times New Roman" w:hAnsi="Times New Roman" w:cs="Times New Roman"/>
          <w:sz w:val="20"/>
          <w:szCs w:val="20"/>
        </w:rPr>
        <w:t xml:space="preserve"> the appropriate field of study from</w:t>
      </w:r>
      <w:r w:rsidR="006037CC" w:rsidRPr="001B4976">
        <w:rPr>
          <w:rFonts w:ascii="Times New Roman" w:hAnsi="Times New Roman" w:cs="Times New Roman"/>
          <w:sz w:val="20"/>
          <w:szCs w:val="20"/>
        </w:rPr>
        <w:t xml:space="preserve"> the list given in the system.</w:t>
      </w:r>
      <w:r w:rsidR="00D81618" w:rsidRPr="001B4976">
        <w:rPr>
          <w:rFonts w:ascii="Times New Roman" w:hAnsi="Times New Roman" w:cs="Times New Roman"/>
          <w:sz w:val="20"/>
          <w:szCs w:val="20"/>
        </w:rPr>
        <w:t xml:space="preserve"> T</w:t>
      </w:r>
      <w:r w:rsidR="00981083" w:rsidRPr="001B4976">
        <w:rPr>
          <w:rFonts w:ascii="Times New Roman" w:hAnsi="Times New Roman" w:cs="Times New Roman"/>
          <w:sz w:val="20"/>
          <w:szCs w:val="20"/>
        </w:rPr>
        <w:t>he system extract</w:t>
      </w:r>
      <w:r w:rsidR="00D81618" w:rsidRPr="001B4976">
        <w:rPr>
          <w:rFonts w:ascii="Times New Roman" w:hAnsi="Times New Roman" w:cs="Times New Roman"/>
          <w:sz w:val="20"/>
          <w:szCs w:val="20"/>
        </w:rPr>
        <w:t>s all</w:t>
      </w:r>
      <w:r w:rsidR="00981083" w:rsidRPr="001B4976">
        <w:rPr>
          <w:rFonts w:ascii="Times New Roman" w:hAnsi="Times New Roman" w:cs="Times New Roman"/>
          <w:sz w:val="20"/>
          <w:szCs w:val="20"/>
        </w:rPr>
        <w:t xml:space="preserve"> papers which </w:t>
      </w:r>
      <w:r w:rsidR="00D81618" w:rsidRPr="001B4976">
        <w:rPr>
          <w:rFonts w:ascii="Times New Roman" w:hAnsi="Times New Roman" w:cs="Times New Roman"/>
          <w:sz w:val="20"/>
          <w:szCs w:val="20"/>
        </w:rPr>
        <w:t>belong to</w:t>
      </w:r>
      <w:r w:rsidR="00981083" w:rsidRPr="001B4976">
        <w:rPr>
          <w:rFonts w:ascii="Times New Roman" w:hAnsi="Times New Roman" w:cs="Times New Roman"/>
          <w:sz w:val="20"/>
          <w:szCs w:val="20"/>
        </w:rPr>
        <w:t xml:space="preserve"> </w:t>
      </w:r>
      <w:r w:rsidR="003C17E6" w:rsidRPr="001B4976">
        <w:rPr>
          <w:rFonts w:ascii="Times New Roman" w:hAnsi="Times New Roman" w:cs="Times New Roman"/>
          <w:sz w:val="20"/>
          <w:szCs w:val="20"/>
        </w:rPr>
        <w:t>this</w:t>
      </w:r>
      <w:r w:rsidR="00981083" w:rsidRPr="001B4976">
        <w:rPr>
          <w:rFonts w:ascii="Times New Roman" w:hAnsi="Times New Roman" w:cs="Times New Roman"/>
          <w:sz w:val="20"/>
          <w:szCs w:val="20"/>
        </w:rPr>
        <w:t xml:space="preserve"> domain. Next, the </w:t>
      </w:r>
      <w:r w:rsidR="00981083" w:rsidRPr="001B4976">
        <w:rPr>
          <w:rFonts w:ascii="Times New Roman" w:hAnsi="Times New Roman" w:cs="Times New Roman"/>
          <w:sz w:val="20"/>
          <w:szCs w:val="20"/>
        </w:rPr>
        <w:lastRenderedPageBreak/>
        <w:t xml:space="preserve">system will ask a few related keywords of the paper, for which the researcher wants to know the venue. </w:t>
      </w:r>
      <w:r w:rsidR="003C17E6" w:rsidRPr="001B4976">
        <w:rPr>
          <w:rFonts w:ascii="Times New Roman" w:hAnsi="Times New Roman" w:cs="Times New Roman"/>
          <w:sz w:val="20"/>
          <w:szCs w:val="20"/>
        </w:rPr>
        <w:t xml:space="preserve">Based on these keywords, the matching group or groups of publications are </w:t>
      </w:r>
      <w:r w:rsidR="00AB6DAF" w:rsidRPr="001B4976">
        <w:rPr>
          <w:rFonts w:ascii="Times New Roman" w:hAnsi="Times New Roman" w:cs="Times New Roman"/>
          <w:sz w:val="20"/>
          <w:szCs w:val="20"/>
        </w:rPr>
        <w:t>shortlisted,</w:t>
      </w:r>
      <w:r w:rsidR="005F48B4">
        <w:rPr>
          <w:rFonts w:ascii="Times New Roman" w:hAnsi="Times New Roman" w:cs="Times New Roman"/>
          <w:sz w:val="20"/>
          <w:szCs w:val="20"/>
        </w:rPr>
        <w:t xml:space="preserve"> and all the unique papers of these groups are extracted</w:t>
      </w:r>
      <w:r w:rsidR="003C17E6" w:rsidRPr="001B4976">
        <w:rPr>
          <w:rFonts w:ascii="Times New Roman" w:hAnsi="Times New Roman" w:cs="Times New Roman"/>
          <w:sz w:val="20"/>
          <w:szCs w:val="20"/>
        </w:rPr>
        <w:t>.</w:t>
      </w:r>
    </w:p>
    <w:p w14:paraId="67E096AF" w14:textId="3487B724" w:rsidR="003E43D4" w:rsidRPr="00C62C07" w:rsidRDefault="00396B11" w:rsidP="003E43D4">
      <w:pPr>
        <w:numPr>
          <w:ilvl w:val="0"/>
          <w:numId w:val="2"/>
        </w:numPr>
        <w:jc w:val="both"/>
        <w:rPr>
          <w:rFonts w:ascii="Times New Roman" w:hAnsi="Times New Roman" w:cs="Times New Roman"/>
          <w:sz w:val="20"/>
          <w:szCs w:val="20"/>
          <w:highlight w:val="cyan"/>
        </w:rPr>
      </w:pPr>
      <w:r w:rsidRPr="006F67A8">
        <w:rPr>
          <w:rFonts w:ascii="Times New Roman" w:hAnsi="Times New Roman" w:cs="Times New Roman"/>
          <w:i/>
          <w:sz w:val="20"/>
          <w:szCs w:val="20"/>
        </w:rPr>
        <w:t>Step 4</w:t>
      </w:r>
      <w:r w:rsidR="003E43D4" w:rsidRPr="006F67A8">
        <w:rPr>
          <w:rFonts w:ascii="Times New Roman" w:hAnsi="Times New Roman" w:cs="Times New Roman"/>
          <w:i/>
          <w:sz w:val="20"/>
          <w:szCs w:val="20"/>
        </w:rPr>
        <w:t xml:space="preserve">: Check for the availability of references. </w:t>
      </w:r>
      <w:r w:rsidR="003E43D4" w:rsidRPr="006F67A8">
        <w:rPr>
          <w:rFonts w:ascii="Times New Roman" w:hAnsi="Times New Roman" w:cs="Times New Roman"/>
          <w:sz w:val="20"/>
          <w:szCs w:val="20"/>
        </w:rPr>
        <w:t>Now,</w:t>
      </w:r>
      <w:r w:rsidR="000335FF">
        <w:rPr>
          <w:rFonts w:ascii="Times New Roman" w:hAnsi="Times New Roman" w:cs="Times New Roman"/>
          <w:sz w:val="20"/>
          <w:szCs w:val="20"/>
        </w:rPr>
        <w:t xml:space="preserve"> to build the citation network between the papers,</w:t>
      </w:r>
      <w:r w:rsidR="003E43D4" w:rsidRPr="006F67A8">
        <w:rPr>
          <w:rFonts w:ascii="Times New Roman" w:hAnsi="Times New Roman" w:cs="Times New Roman"/>
          <w:sz w:val="20"/>
          <w:szCs w:val="20"/>
        </w:rPr>
        <w:t xml:space="preserve"> the system will check whether</w:t>
      </w:r>
      <w:r w:rsidR="000335FF">
        <w:rPr>
          <w:rFonts w:ascii="Times New Roman" w:hAnsi="Times New Roman" w:cs="Times New Roman"/>
          <w:sz w:val="20"/>
          <w:szCs w:val="20"/>
        </w:rPr>
        <w:t xml:space="preserve"> the extracted paper</w:t>
      </w:r>
      <w:r w:rsidR="00526B2F">
        <w:rPr>
          <w:rFonts w:ascii="Times New Roman" w:hAnsi="Times New Roman" w:cs="Times New Roman"/>
          <w:sz w:val="20"/>
          <w:szCs w:val="20"/>
        </w:rPr>
        <w:t>’</w:t>
      </w:r>
      <w:r w:rsidR="000335FF">
        <w:rPr>
          <w:rFonts w:ascii="Times New Roman" w:hAnsi="Times New Roman" w:cs="Times New Roman"/>
          <w:sz w:val="20"/>
          <w:szCs w:val="20"/>
        </w:rPr>
        <w:t>s references are there in the dataset or not.</w:t>
      </w:r>
      <w:r w:rsidR="003E43D4" w:rsidRPr="006F67A8">
        <w:rPr>
          <w:rFonts w:ascii="Times New Roman" w:hAnsi="Times New Roman" w:cs="Times New Roman"/>
          <w:sz w:val="20"/>
          <w:szCs w:val="20"/>
        </w:rPr>
        <w:t xml:space="preserve"> It will divide </w:t>
      </w:r>
      <w:r w:rsidR="000335FF">
        <w:rPr>
          <w:rFonts w:ascii="Times New Roman" w:hAnsi="Times New Roman" w:cs="Times New Roman"/>
          <w:sz w:val="20"/>
          <w:szCs w:val="20"/>
        </w:rPr>
        <w:t xml:space="preserve">them </w:t>
      </w:r>
      <w:r w:rsidR="003E43D4" w:rsidRPr="006F67A8">
        <w:rPr>
          <w:rFonts w:ascii="Times New Roman" w:hAnsi="Times New Roman" w:cs="Times New Roman"/>
          <w:sz w:val="20"/>
          <w:szCs w:val="20"/>
        </w:rPr>
        <w:t>in two sets. It will keep those papers whose references are available in the dataset in one set</w:t>
      </w:r>
      <w:r w:rsidR="004704B5">
        <w:rPr>
          <w:rFonts w:ascii="Times New Roman" w:hAnsi="Times New Roman" w:cs="Times New Roman"/>
          <w:sz w:val="20"/>
          <w:szCs w:val="20"/>
        </w:rPr>
        <w:t xml:space="preserve"> (set-I)</w:t>
      </w:r>
      <w:r w:rsidR="003E43D4" w:rsidRPr="006F67A8">
        <w:rPr>
          <w:rFonts w:ascii="Times New Roman" w:hAnsi="Times New Roman" w:cs="Times New Roman"/>
          <w:sz w:val="20"/>
          <w:szCs w:val="20"/>
        </w:rPr>
        <w:t xml:space="preserve"> </w:t>
      </w:r>
      <w:r w:rsidR="004704B5">
        <w:rPr>
          <w:rFonts w:ascii="Times New Roman" w:hAnsi="Times New Roman" w:cs="Times New Roman"/>
          <w:sz w:val="20"/>
          <w:szCs w:val="20"/>
        </w:rPr>
        <w:t xml:space="preserve">and </w:t>
      </w:r>
      <w:r w:rsidR="003E43D4" w:rsidRPr="006F67A8">
        <w:rPr>
          <w:rFonts w:ascii="Times New Roman" w:hAnsi="Times New Roman" w:cs="Times New Roman"/>
          <w:sz w:val="20"/>
          <w:szCs w:val="20"/>
        </w:rPr>
        <w:t xml:space="preserve">the other set </w:t>
      </w:r>
      <w:r w:rsidR="004704B5">
        <w:rPr>
          <w:rFonts w:ascii="Times New Roman" w:hAnsi="Times New Roman" w:cs="Times New Roman"/>
          <w:sz w:val="20"/>
          <w:szCs w:val="20"/>
        </w:rPr>
        <w:t xml:space="preserve">(set-II) will </w:t>
      </w:r>
      <w:r w:rsidR="003E43D4" w:rsidRPr="006F67A8">
        <w:rPr>
          <w:rFonts w:ascii="Times New Roman" w:hAnsi="Times New Roman" w:cs="Times New Roman"/>
          <w:sz w:val="20"/>
          <w:szCs w:val="20"/>
        </w:rPr>
        <w:t>retain the other papers whose references are not available</w:t>
      </w:r>
      <w:r w:rsidR="005F48B4">
        <w:rPr>
          <w:rFonts w:ascii="Times New Roman" w:hAnsi="Times New Roman" w:cs="Times New Roman"/>
          <w:sz w:val="20"/>
          <w:szCs w:val="20"/>
        </w:rPr>
        <w:t>.</w:t>
      </w:r>
      <w:r w:rsidR="003E43D4" w:rsidRPr="00C62C07">
        <w:rPr>
          <w:rFonts w:ascii="Times New Roman" w:hAnsi="Times New Roman" w:cs="Times New Roman"/>
          <w:sz w:val="20"/>
          <w:szCs w:val="20"/>
          <w:highlight w:val="cyan"/>
        </w:rPr>
        <w:t xml:space="preserve"> </w:t>
      </w:r>
    </w:p>
    <w:p w14:paraId="2E01A964" w14:textId="2FB303F1" w:rsidR="003E43D4" w:rsidRPr="006F67A8" w:rsidRDefault="003E43D4" w:rsidP="003E43D4">
      <w:pPr>
        <w:numPr>
          <w:ilvl w:val="0"/>
          <w:numId w:val="2"/>
        </w:numPr>
        <w:jc w:val="both"/>
        <w:rPr>
          <w:rFonts w:ascii="Times New Roman" w:hAnsi="Times New Roman" w:cs="Times New Roman"/>
          <w:sz w:val="20"/>
          <w:szCs w:val="20"/>
        </w:rPr>
      </w:pPr>
      <w:r w:rsidRPr="006F67A8">
        <w:rPr>
          <w:rFonts w:ascii="Times New Roman" w:hAnsi="Times New Roman" w:cs="Times New Roman"/>
          <w:i/>
          <w:sz w:val="20"/>
          <w:szCs w:val="20"/>
        </w:rPr>
        <w:t xml:space="preserve">Step </w:t>
      </w:r>
      <w:r w:rsidR="00396B11" w:rsidRPr="006F67A8">
        <w:rPr>
          <w:rFonts w:ascii="Times New Roman" w:hAnsi="Times New Roman" w:cs="Times New Roman"/>
          <w:i/>
          <w:sz w:val="20"/>
          <w:szCs w:val="20"/>
        </w:rPr>
        <w:t>5:</w:t>
      </w:r>
      <w:r w:rsidR="004704B5">
        <w:rPr>
          <w:rFonts w:ascii="Times New Roman" w:hAnsi="Times New Roman" w:cs="Times New Roman"/>
          <w:i/>
          <w:sz w:val="20"/>
          <w:szCs w:val="20"/>
        </w:rPr>
        <w:t xml:space="preserve"> Forming</w:t>
      </w:r>
      <w:r w:rsidR="00396B11" w:rsidRPr="006F67A8">
        <w:rPr>
          <w:rFonts w:ascii="Times New Roman" w:hAnsi="Times New Roman" w:cs="Times New Roman"/>
          <w:i/>
          <w:sz w:val="20"/>
          <w:szCs w:val="20"/>
        </w:rPr>
        <w:t xml:space="preserve"> </w:t>
      </w:r>
      <w:r w:rsidR="004704B5">
        <w:rPr>
          <w:rFonts w:ascii="Times New Roman" w:hAnsi="Times New Roman" w:cs="Times New Roman"/>
          <w:i/>
          <w:sz w:val="20"/>
          <w:szCs w:val="20"/>
        </w:rPr>
        <w:t>c</w:t>
      </w:r>
      <w:r w:rsidRPr="006F67A8">
        <w:rPr>
          <w:rFonts w:ascii="Times New Roman" w:hAnsi="Times New Roman" w:cs="Times New Roman"/>
          <w:i/>
          <w:sz w:val="20"/>
          <w:szCs w:val="20"/>
        </w:rPr>
        <w:t xml:space="preserve">itation </w:t>
      </w:r>
      <w:proofErr w:type="gramStart"/>
      <w:r w:rsidR="004704B5">
        <w:rPr>
          <w:rFonts w:ascii="Times New Roman" w:hAnsi="Times New Roman" w:cs="Times New Roman"/>
          <w:i/>
          <w:sz w:val="20"/>
          <w:szCs w:val="20"/>
        </w:rPr>
        <w:t xml:space="preserve">network </w:t>
      </w:r>
      <w:r w:rsidRPr="006F67A8">
        <w:rPr>
          <w:rFonts w:ascii="Times New Roman" w:hAnsi="Times New Roman" w:cs="Times New Roman"/>
          <w:i/>
          <w:sz w:val="20"/>
          <w:szCs w:val="20"/>
        </w:rPr>
        <w:t xml:space="preserve"> and</w:t>
      </w:r>
      <w:proofErr w:type="gramEnd"/>
      <w:r w:rsidRPr="006F67A8">
        <w:rPr>
          <w:rFonts w:ascii="Times New Roman" w:hAnsi="Times New Roman" w:cs="Times New Roman"/>
          <w:i/>
          <w:sz w:val="20"/>
          <w:szCs w:val="20"/>
        </w:rPr>
        <w:t xml:space="preserve"> computation of various centrality measures. </w:t>
      </w:r>
      <w:r w:rsidRPr="006F67A8">
        <w:rPr>
          <w:rFonts w:ascii="Times New Roman" w:hAnsi="Times New Roman" w:cs="Times New Roman"/>
          <w:sz w:val="20"/>
          <w:szCs w:val="20"/>
        </w:rPr>
        <w:t>The system will proceed with set</w:t>
      </w:r>
      <w:r w:rsidR="004704B5">
        <w:rPr>
          <w:rFonts w:ascii="Times New Roman" w:hAnsi="Times New Roman" w:cs="Times New Roman"/>
          <w:sz w:val="20"/>
          <w:szCs w:val="20"/>
        </w:rPr>
        <w:t>-I</w:t>
      </w:r>
      <w:r w:rsidRPr="006F67A8">
        <w:rPr>
          <w:rFonts w:ascii="Times New Roman" w:hAnsi="Times New Roman" w:cs="Times New Roman"/>
          <w:sz w:val="20"/>
          <w:szCs w:val="20"/>
        </w:rPr>
        <w:t xml:space="preserve">. It will make a citation </w:t>
      </w:r>
      <w:r w:rsidR="005F48B4">
        <w:rPr>
          <w:rFonts w:ascii="Times New Roman" w:hAnsi="Times New Roman" w:cs="Times New Roman"/>
          <w:sz w:val="20"/>
          <w:szCs w:val="20"/>
        </w:rPr>
        <w:t>network</w:t>
      </w:r>
      <w:r w:rsidRPr="006F67A8">
        <w:rPr>
          <w:rFonts w:ascii="Times New Roman" w:hAnsi="Times New Roman" w:cs="Times New Roman"/>
          <w:sz w:val="20"/>
          <w:szCs w:val="20"/>
        </w:rPr>
        <w:t xml:space="preserve"> </w:t>
      </w:r>
      <w:r w:rsidR="005F48B4">
        <w:rPr>
          <w:rFonts w:ascii="Times New Roman" w:hAnsi="Times New Roman" w:cs="Times New Roman"/>
          <w:sz w:val="20"/>
          <w:szCs w:val="20"/>
        </w:rPr>
        <w:t>of</w:t>
      </w:r>
      <w:r w:rsidRPr="006F67A8">
        <w:rPr>
          <w:rFonts w:ascii="Times New Roman" w:hAnsi="Times New Roman" w:cs="Times New Roman"/>
          <w:sz w:val="20"/>
          <w:szCs w:val="20"/>
        </w:rPr>
        <w:t xml:space="preserve"> all papers from that set</w:t>
      </w:r>
      <w:r w:rsidR="004704B5">
        <w:rPr>
          <w:rFonts w:ascii="Times New Roman" w:hAnsi="Times New Roman" w:cs="Times New Roman"/>
          <w:sz w:val="20"/>
          <w:szCs w:val="20"/>
        </w:rPr>
        <w:t>.</w:t>
      </w:r>
      <w:r w:rsidRPr="006F67A8">
        <w:rPr>
          <w:rFonts w:ascii="Times New Roman" w:hAnsi="Times New Roman" w:cs="Times New Roman"/>
          <w:sz w:val="20"/>
          <w:szCs w:val="20"/>
        </w:rPr>
        <w:t xml:space="preserve"> </w:t>
      </w:r>
      <w:r w:rsidR="004704B5">
        <w:rPr>
          <w:rFonts w:ascii="Times New Roman" w:hAnsi="Times New Roman" w:cs="Times New Roman"/>
          <w:sz w:val="20"/>
          <w:szCs w:val="20"/>
        </w:rPr>
        <w:t>T</w:t>
      </w:r>
      <w:r w:rsidRPr="006F67A8">
        <w:rPr>
          <w:rFonts w:ascii="Times New Roman" w:hAnsi="Times New Roman" w:cs="Times New Roman"/>
          <w:sz w:val="20"/>
          <w:szCs w:val="20"/>
        </w:rPr>
        <w:t xml:space="preserve">he </w:t>
      </w:r>
      <w:r w:rsidR="004704B5">
        <w:rPr>
          <w:rFonts w:ascii="Times New Roman" w:hAnsi="Times New Roman" w:cs="Times New Roman"/>
          <w:sz w:val="20"/>
          <w:szCs w:val="20"/>
        </w:rPr>
        <w:t xml:space="preserve">5 </w:t>
      </w:r>
      <w:r w:rsidRPr="006F67A8">
        <w:rPr>
          <w:rFonts w:ascii="Times New Roman" w:hAnsi="Times New Roman" w:cs="Times New Roman"/>
          <w:sz w:val="20"/>
          <w:szCs w:val="20"/>
        </w:rPr>
        <w:t>centrality measure</w:t>
      </w:r>
      <w:r w:rsidR="004704B5">
        <w:rPr>
          <w:rFonts w:ascii="Times New Roman" w:hAnsi="Times New Roman" w:cs="Times New Roman"/>
          <w:sz w:val="20"/>
          <w:szCs w:val="20"/>
        </w:rPr>
        <w:t>s: betweenness, closeness, degree, eigenvector and hits scor</w:t>
      </w:r>
      <w:r w:rsidR="005F48B4">
        <w:rPr>
          <w:rFonts w:ascii="Times New Roman" w:hAnsi="Times New Roman" w:cs="Times New Roman"/>
          <w:sz w:val="20"/>
          <w:szCs w:val="20"/>
        </w:rPr>
        <w:t xml:space="preserve">e </w:t>
      </w:r>
      <w:r w:rsidRPr="006F67A8">
        <w:rPr>
          <w:rFonts w:ascii="Times New Roman" w:hAnsi="Times New Roman" w:cs="Times New Roman"/>
          <w:sz w:val="20"/>
          <w:szCs w:val="20"/>
        </w:rPr>
        <w:t>of</w:t>
      </w:r>
      <w:r w:rsidR="005F48B4">
        <w:rPr>
          <w:rFonts w:ascii="Times New Roman" w:hAnsi="Times New Roman" w:cs="Times New Roman"/>
          <w:sz w:val="20"/>
          <w:szCs w:val="20"/>
        </w:rPr>
        <w:t>/for</w:t>
      </w:r>
      <w:r w:rsidRPr="006F67A8">
        <w:rPr>
          <w:rFonts w:ascii="Times New Roman" w:hAnsi="Times New Roman" w:cs="Times New Roman"/>
          <w:sz w:val="20"/>
          <w:szCs w:val="20"/>
        </w:rPr>
        <w:t xml:space="preserve"> all individual papers </w:t>
      </w:r>
      <w:r w:rsidR="004704B5">
        <w:rPr>
          <w:rFonts w:ascii="Times New Roman" w:hAnsi="Times New Roman" w:cs="Times New Roman"/>
          <w:sz w:val="20"/>
          <w:szCs w:val="20"/>
        </w:rPr>
        <w:t>are</w:t>
      </w:r>
      <w:r w:rsidRPr="006F67A8">
        <w:rPr>
          <w:rFonts w:ascii="Times New Roman" w:hAnsi="Times New Roman" w:cs="Times New Roman"/>
          <w:sz w:val="20"/>
          <w:szCs w:val="20"/>
        </w:rPr>
        <w:t xml:space="preserve"> calculated. Individual </w:t>
      </w:r>
      <w:proofErr w:type="gramStart"/>
      <w:r w:rsidRPr="006F67A8">
        <w:rPr>
          <w:rFonts w:ascii="Times New Roman" w:hAnsi="Times New Roman" w:cs="Times New Roman"/>
          <w:sz w:val="20"/>
          <w:szCs w:val="20"/>
        </w:rPr>
        <w:t xml:space="preserve">average </w:t>
      </w:r>
      <w:r w:rsidR="004704B5">
        <w:rPr>
          <w:rFonts w:ascii="Times New Roman" w:hAnsi="Times New Roman" w:cs="Times New Roman"/>
          <w:sz w:val="20"/>
          <w:szCs w:val="20"/>
        </w:rPr>
        <w:t xml:space="preserve"> of</w:t>
      </w:r>
      <w:proofErr w:type="gramEnd"/>
      <w:r w:rsidR="004704B5">
        <w:rPr>
          <w:rFonts w:ascii="Times New Roman" w:hAnsi="Times New Roman" w:cs="Times New Roman"/>
          <w:sz w:val="20"/>
          <w:szCs w:val="20"/>
        </w:rPr>
        <w:t xml:space="preserve"> each measure is</w:t>
      </w:r>
      <w:r w:rsidRPr="006F67A8">
        <w:rPr>
          <w:rFonts w:ascii="Times New Roman" w:hAnsi="Times New Roman" w:cs="Times New Roman"/>
          <w:sz w:val="20"/>
          <w:szCs w:val="20"/>
        </w:rPr>
        <w:t xml:space="preserve"> used as a threshold to </w:t>
      </w:r>
      <w:r w:rsidR="00B64DC1">
        <w:rPr>
          <w:rFonts w:ascii="Times New Roman" w:hAnsi="Times New Roman" w:cs="Times New Roman"/>
          <w:sz w:val="20"/>
          <w:szCs w:val="20"/>
        </w:rPr>
        <w:t xml:space="preserve">further narrow down the number of </w:t>
      </w:r>
      <w:r w:rsidRPr="006F67A8">
        <w:rPr>
          <w:rFonts w:ascii="Times New Roman" w:hAnsi="Times New Roman" w:cs="Times New Roman"/>
          <w:sz w:val="20"/>
          <w:szCs w:val="20"/>
        </w:rPr>
        <w:t xml:space="preserve"> candidate papers</w:t>
      </w:r>
      <w:r w:rsidR="00EA7336">
        <w:rPr>
          <w:rFonts w:ascii="Times New Roman" w:hAnsi="Times New Roman" w:cs="Times New Roman"/>
          <w:sz w:val="20"/>
          <w:szCs w:val="20"/>
        </w:rPr>
        <w:t>.</w:t>
      </w:r>
    </w:p>
    <w:p w14:paraId="10CC37CC" w14:textId="51A14D84" w:rsidR="00774965" w:rsidRPr="006F67A8" w:rsidRDefault="00774965" w:rsidP="00774965">
      <w:pPr>
        <w:numPr>
          <w:ilvl w:val="0"/>
          <w:numId w:val="2"/>
        </w:numPr>
        <w:jc w:val="both"/>
        <w:rPr>
          <w:rFonts w:ascii="Times New Roman" w:hAnsi="Times New Roman" w:cs="Times New Roman"/>
          <w:sz w:val="20"/>
          <w:szCs w:val="20"/>
        </w:rPr>
      </w:pPr>
      <w:r w:rsidRPr="006F67A8">
        <w:rPr>
          <w:rFonts w:ascii="Times New Roman" w:hAnsi="Times New Roman" w:cs="Times New Roman"/>
          <w:i/>
          <w:sz w:val="20"/>
          <w:szCs w:val="20"/>
        </w:rPr>
        <w:t>Step 6: Calculation of title similarity and computing C-Score.</w:t>
      </w:r>
      <w:r w:rsidR="00C22F8B">
        <w:rPr>
          <w:rFonts w:ascii="Times New Roman" w:hAnsi="Times New Roman" w:cs="Times New Roman"/>
          <w:i/>
          <w:sz w:val="20"/>
          <w:szCs w:val="20"/>
        </w:rPr>
        <w:t xml:space="preserve"> </w:t>
      </w:r>
      <w:r w:rsidRPr="006F67A8">
        <w:rPr>
          <w:rFonts w:ascii="Times New Roman" w:hAnsi="Times New Roman" w:cs="Times New Roman"/>
          <w:sz w:val="20"/>
          <w:szCs w:val="20"/>
        </w:rPr>
        <w:t xml:space="preserve">SNAVER </w:t>
      </w:r>
      <w:r w:rsidR="00EA7336">
        <w:rPr>
          <w:rFonts w:ascii="Times New Roman" w:hAnsi="Times New Roman" w:cs="Times New Roman"/>
          <w:sz w:val="20"/>
          <w:szCs w:val="20"/>
        </w:rPr>
        <w:t xml:space="preserve">now asks </w:t>
      </w:r>
      <w:proofErr w:type="gramStart"/>
      <w:r w:rsidR="00EA7336">
        <w:rPr>
          <w:rFonts w:ascii="Times New Roman" w:hAnsi="Times New Roman" w:cs="Times New Roman"/>
          <w:sz w:val="20"/>
          <w:szCs w:val="20"/>
        </w:rPr>
        <w:t xml:space="preserve">for </w:t>
      </w:r>
      <w:r w:rsidRPr="006F67A8">
        <w:rPr>
          <w:rFonts w:ascii="Times New Roman" w:hAnsi="Times New Roman" w:cs="Times New Roman"/>
          <w:sz w:val="20"/>
          <w:szCs w:val="20"/>
        </w:rPr>
        <w:t xml:space="preserve"> the</w:t>
      </w:r>
      <w:proofErr w:type="gramEnd"/>
      <w:r w:rsidRPr="006F67A8">
        <w:rPr>
          <w:rFonts w:ascii="Times New Roman" w:hAnsi="Times New Roman" w:cs="Times New Roman"/>
          <w:sz w:val="20"/>
          <w:szCs w:val="20"/>
        </w:rPr>
        <w:t xml:space="preserve"> title of the seed paper. </w:t>
      </w:r>
      <w:r w:rsidR="00EA7336">
        <w:rPr>
          <w:rFonts w:ascii="Times New Roman" w:hAnsi="Times New Roman" w:cs="Times New Roman"/>
          <w:sz w:val="20"/>
          <w:szCs w:val="20"/>
        </w:rPr>
        <w:t xml:space="preserve">This title is </w:t>
      </w:r>
      <w:r w:rsidRPr="006F67A8">
        <w:rPr>
          <w:rFonts w:ascii="Times New Roman" w:hAnsi="Times New Roman" w:cs="Times New Roman"/>
          <w:sz w:val="20"/>
          <w:szCs w:val="20"/>
        </w:rPr>
        <w:t>c</w:t>
      </w:r>
      <w:r w:rsidR="00EA7336">
        <w:rPr>
          <w:rFonts w:ascii="Times New Roman" w:hAnsi="Times New Roman" w:cs="Times New Roman"/>
          <w:sz w:val="20"/>
          <w:szCs w:val="20"/>
        </w:rPr>
        <w:t>ompared with all the titles of filtered papers from the above step.</w:t>
      </w:r>
      <w:r w:rsidRPr="006F67A8">
        <w:rPr>
          <w:rFonts w:ascii="Times New Roman" w:hAnsi="Times New Roman" w:cs="Times New Roman"/>
          <w:sz w:val="20"/>
          <w:szCs w:val="20"/>
        </w:rPr>
        <w:t xml:space="preserve"> </w:t>
      </w:r>
      <w:r w:rsidR="00EA7336">
        <w:rPr>
          <w:rFonts w:ascii="Times New Roman" w:hAnsi="Times New Roman" w:cs="Times New Roman"/>
          <w:sz w:val="20"/>
          <w:szCs w:val="20"/>
        </w:rPr>
        <w:t xml:space="preserve"> All papers whose t</w:t>
      </w:r>
      <w:r w:rsidRPr="006F67A8">
        <w:rPr>
          <w:rFonts w:ascii="Times New Roman" w:hAnsi="Times New Roman" w:cs="Times New Roman"/>
          <w:sz w:val="20"/>
          <w:szCs w:val="20"/>
        </w:rPr>
        <w:t>itle similarit</w:t>
      </w:r>
      <w:r w:rsidR="00EA7336">
        <w:rPr>
          <w:rFonts w:ascii="Times New Roman" w:hAnsi="Times New Roman" w:cs="Times New Roman"/>
          <w:sz w:val="20"/>
          <w:szCs w:val="20"/>
        </w:rPr>
        <w:t xml:space="preserve">y </w:t>
      </w:r>
      <w:proofErr w:type="gramStart"/>
      <w:r w:rsidR="00EA7336">
        <w:rPr>
          <w:rFonts w:ascii="Times New Roman" w:hAnsi="Times New Roman" w:cs="Times New Roman"/>
          <w:sz w:val="20"/>
          <w:szCs w:val="20"/>
        </w:rPr>
        <w:t>score  is</w:t>
      </w:r>
      <w:proofErr w:type="gramEnd"/>
      <w:r w:rsidR="00EA7336">
        <w:rPr>
          <w:rFonts w:ascii="Times New Roman" w:hAnsi="Times New Roman" w:cs="Times New Roman"/>
          <w:sz w:val="20"/>
          <w:szCs w:val="20"/>
        </w:rPr>
        <w:t xml:space="preserve"> greater than</w:t>
      </w:r>
      <w:r w:rsidRPr="006F67A8">
        <w:rPr>
          <w:rFonts w:ascii="Times New Roman" w:hAnsi="Times New Roman" w:cs="Times New Roman"/>
          <w:sz w:val="20"/>
          <w:szCs w:val="20"/>
        </w:rPr>
        <w:t xml:space="preserve"> the average  similarity score</w:t>
      </w:r>
      <w:r w:rsidR="00EA7336">
        <w:rPr>
          <w:rFonts w:ascii="Times New Roman" w:hAnsi="Times New Roman" w:cs="Times New Roman"/>
          <w:sz w:val="20"/>
          <w:szCs w:val="20"/>
        </w:rPr>
        <w:t xml:space="preserve"> is retained</w:t>
      </w:r>
      <w:r w:rsidRPr="006F67A8">
        <w:rPr>
          <w:rFonts w:ascii="Times New Roman" w:hAnsi="Times New Roman" w:cs="Times New Roman"/>
          <w:sz w:val="20"/>
          <w:szCs w:val="20"/>
        </w:rPr>
        <w:t xml:space="preserve">. And only those filtered papers </w:t>
      </w:r>
      <w:r w:rsidR="00EA7336">
        <w:rPr>
          <w:rFonts w:ascii="Times New Roman" w:hAnsi="Times New Roman" w:cs="Times New Roman"/>
          <w:sz w:val="20"/>
          <w:szCs w:val="20"/>
        </w:rPr>
        <w:t>are</w:t>
      </w:r>
      <w:r w:rsidR="005F48B4">
        <w:rPr>
          <w:rFonts w:ascii="Times New Roman" w:hAnsi="Times New Roman" w:cs="Times New Roman"/>
          <w:sz w:val="20"/>
          <w:szCs w:val="20"/>
        </w:rPr>
        <w:t xml:space="preserve"> </w:t>
      </w:r>
      <w:r w:rsidRPr="006F67A8">
        <w:rPr>
          <w:rFonts w:ascii="Times New Roman" w:hAnsi="Times New Roman" w:cs="Times New Roman"/>
          <w:sz w:val="20"/>
          <w:szCs w:val="20"/>
        </w:rPr>
        <w:t xml:space="preserve">taken into consideration. </w:t>
      </w:r>
      <w:commentRangeStart w:id="173"/>
      <w:r w:rsidRPr="006F67A8">
        <w:rPr>
          <w:rFonts w:ascii="Times New Roman" w:hAnsi="Times New Roman" w:cs="Times New Roman"/>
          <w:sz w:val="20"/>
          <w:szCs w:val="20"/>
        </w:rPr>
        <w:t>The</w:t>
      </w:r>
      <w:commentRangeEnd w:id="173"/>
      <w:r w:rsidR="0099452F">
        <w:rPr>
          <w:rStyle w:val="CommentReference"/>
        </w:rPr>
        <w:commentReference w:id="173"/>
      </w:r>
      <w:r w:rsidRPr="006F67A8">
        <w:rPr>
          <w:rFonts w:ascii="Times New Roman" w:hAnsi="Times New Roman" w:cs="Times New Roman"/>
          <w:sz w:val="20"/>
          <w:szCs w:val="20"/>
        </w:rPr>
        <w:t xml:space="preserve"> bibliographic coupling (BC) and co-citation (CC) score can be computed to get the more similar papers </w:t>
      </w:r>
      <w:r w:rsidRPr="00920BB9">
        <w:rPr>
          <w:rFonts w:ascii="Times New Roman" w:hAnsi="Times New Roman" w:cs="Times New Roman"/>
          <w:sz w:val="20"/>
          <w:szCs w:val="20"/>
          <w:highlight w:val="cyan"/>
        </w:rPr>
        <w:t>and to get a C-score to filter those papers which are not that much related to the paper of interest (POI). We need to retain only those papers which are satisfies a minimum of average C-score and can be taken into further computation.</w:t>
      </w:r>
      <w:r w:rsidRPr="006F67A8">
        <w:rPr>
          <w:rFonts w:ascii="Times New Roman" w:hAnsi="Times New Roman" w:cs="Times New Roman"/>
          <w:sz w:val="20"/>
          <w:szCs w:val="20"/>
        </w:rPr>
        <w:t xml:space="preserve"> </w:t>
      </w:r>
    </w:p>
    <w:p w14:paraId="0585581E" w14:textId="11F21B1A" w:rsidR="00774965" w:rsidRPr="00DF4343" w:rsidRDefault="00774965" w:rsidP="00DF4343">
      <w:pPr>
        <w:numPr>
          <w:ilvl w:val="0"/>
          <w:numId w:val="2"/>
        </w:numPr>
        <w:jc w:val="both"/>
        <w:rPr>
          <w:rFonts w:ascii="Times New Roman" w:hAnsi="Times New Roman" w:cs="Times New Roman"/>
          <w:sz w:val="20"/>
          <w:szCs w:val="20"/>
        </w:rPr>
      </w:pPr>
      <w:r w:rsidRPr="006F67A8">
        <w:rPr>
          <w:rFonts w:ascii="Times New Roman" w:hAnsi="Times New Roman" w:cs="Times New Roman"/>
          <w:i/>
          <w:sz w:val="20"/>
          <w:szCs w:val="20"/>
        </w:rPr>
        <w:t xml:space="preserve">Step 7: Computation of main path analysis through identification of key route. </w:t>
      </w:r>
      <w:r w:rsidRPr="006F67A8">
        <w:rPr>
          <w:rFonts w:ascii="Times New Roman" w:hAnsi="Times New Roman" w:cs="Times New Roman"/>
          <w:sz w:val="20"/>
          <w:szCs w:val="20"/>
        </w:rPr>
        <w:t xml:space="preserve">The </w:t>
      </w:r>
      <w:r w:rsidR="0099452F">
        <w:rPr>
          <w:rFonts w:ascii="Times New Roman" w:hAnsi="Times New Roman" w:cs="Times New Roman"/>
          <w:sz w:val="20"/>
          <w:szCs w:val="20"/>
        </w:rPr>
        <w:t xml:space="preserve">filtered papers are then again used to make the </w:t>
      </w:r>
      <w:r w:rsidRPr="006F67A8">
        <w:rPr>
          <w:rFonts w:ascii="Times New Roman" w:hAnsi="Times New Roman" w:cs="Times New Roman"/>
          <w:sz w:val="20"/>
          <w:szCs w:val="20"/>
        </w:rPr>
        <w:t>citation network</w:t>
      </w:r>
      <w:r w:rsidR="0099452F">
        <w:rPr>
          <w:rFonts w:ascii="Times New Roman" w:hAnsi="Times New Roman" w:cs="Times New Roman"/>
          <w:sz w:val="20"/>
          <w:szCs w:val="20"/>
        </w:rPr>
        <w:t xml:space="preserve">. This time the significance of each link is considered by giving weights according to the search path node pair algorithm which is </w:t>
      </w:r>
      <w:r w:rsidR="0099452F" w:rsidRPr="0099452F">
        <w:rPr>
          <w:rFonts w:ascii="Times New Roman" w:hAnsi="Times New Roman" w:cs="Times New Roman"/>
          <w:sz w:val="20"/>
          <w:szCs w:val="20"/>
        </w:rPr>
        <w:t xml:space="preserve">the number of times the link is traversed if one runs through all possible paths from all the ancestors of the tail node (including itself) to all the descendants of the head node (including </w:t>
      </w:r>
      <w:commentRangeStart w:id="174"/>
      <w:r w:rsidR="0099452F" w:rsidRPr="0099452F">
        <w:rPr>
          <w:rFonts w:ascii="Times New Roman" w:hAnsi="Times New Roman" w:cs="Times New Roman"/>
          <w:sz w:val="20"/>
          <w:szCs w:val="20"/>
        </w:rPr>
        <w:t>itself</w:t>
      </w:r>
      <w:commentRangeEnd w:id="174"/>
      <w:r w:rsidR="00306D3A">
        <w:rPr>
          <w:rStyle w:val="CommentReference"/>
        </w:rPr>
        <w:commentReference w:id="174"/>
      </w:r>
      <w:r w:rsidR="0099452F" w:rsidRPr="0099452F">
        <w:rPr>
          <w:rFonts w:ascii="Times New Roman" w:hAnsi="Times New Roman" w:cs="Times New Roman"/>
          <w:sz w:val="20"/>
          <w:szCs w:val="20"/>
        </w:rPr>
        <w:t>).</w:t>
      </w:r>
      <w:r w:rsidR="0005648D">
        <w:rPr>
          <w:rFonts w:ascii="Times New Roman" w:hAnsi="Times New Roman" w:cs="Times New Roman"/>
          <w:sz w:val="20"/>
          <w:szCs w:val="20"/>
        </w:rPr>
        <w:t xml:space="preserve"> </w:t>
      </w:r>
      <w:r w:rsidR="005F48B4" w:rsidRPr="0005648D">
        <w:rPr>
          <w:rStyle w:val="HTMLCite"/>
          <w:color w:val="FF0000"/>
        </w:rPr>
        <w:t>[</w:t>
      </w:r>
      <w:proofErr w:type="spellStart"/>
      <w:r w:rsidR="005F48B4" w:rsidRPr="0005648D">
        <w:rPr>
          <w:rStyle w:val="HTMLCite"/>
          <w:color w:val="FF0000"/>
        </w:rPr>
        <w:t>Hummon</w:t>
      </w:r>
      <w:proofErr w:type="spellEnd"/>
      <w:r w:rsidR="005F48B4" w:rsidRPr="0005648D">
        <w:rPr>
          <w:rStyle w:val="HTMLCite"/>
          <w:color w:val="FF0000"/>
        </w:rPr>
        <w:t xml:space="preserve">, Norman P.; </w:t>
      </w:r>
      <w:proofErr w:type="spellStart"/>
      <w:r w:rsidR="005F48B4" w:rsidRPr="0005648D">
        <w:rPr>
          <w:rStyle w:val="HTMLCite"/>
          <w:color w:val="FF0000"/>
        </w:rPr>
        <w:t>Doreian</w:t>
      </w:r>
      <w:proofErr w:type="spellEnd"/>
      <w:r w:rsidR="005F48B4" w:rsidRPr="0005648D">
        <w:rPr>
          <w:rStyle w:val="HTMLCite"/>
          <w:color w:val="FF0000"/>
        </w:rPr>
        <w:t xml:space="preserve">, Patrick. </w:t>
      </w:r>
      <w:hyperlink r:id="rId10" w:history="1">
        <w:r w:rsidR="005F48B4" w:rsidRPr="0005648D">
          <w:rPr>
            <w:rStyle w:val="Hyperlink"/>
            <w:i/>
            <w:iCs/>
            <w:color w:val="FF0000"/>
          </w:rPr>
          <w:t>"Connectivity in a citation network: The development of DNA theory"</w:t>
        </w:r>
      </w:hyperlink>
      <w:r w:rsidR="005F48B4" w:rsidRPr="0005648D">
        <w:rPr>
          <w:rStyle w:val="HTMLCite"/>
          <w:color w:val="FF0000"/>
        </w:rPr>
        <w:t xml:space="preserve">. Social Networks. </w:t>
      </w:r>
      <w:r w:rsidR="005F48B4" w:rsidRPr="0005648D">
        <w:rPr>
          <w:rStyle w:val="HTMLCite"/>
          <w:b/>
          <w:bCs/>
          <w:color w:val="FF0000"/>
        </w:rPr>
        <w:t>11</w:t>
      </w:r>
      <w:r w:rsidR="005F48B4" w:rsidRPr="0005648D">
        <w:rPr>
          <w:rStyle w:val="HTMLCite"/>
          <w:color w:val="FF0000"/>
        </w:rPr>
        <w:t xml:space="preserve"> (1): 39–63. </w:t>
      </w:r>
      <w:hyperlink r:id="rId11" w:tooltip="Digital object identifier" w:history="1">
        <w:r w:rsidR="005F48B4" w:rsidRPr="0005648D">
          <w:rPr>
            <w:rStyle w:val="Hyperlink"/>
            <w:i/>
            <w:iCs/>
            <w:color w:val="FF0000"/>
          </w:rPr>
          <w:t>doi</w:t>
        </w:r>
      </w:hyperlink>
      <w:r w:rsidR="005F48B4" w:rsidRPr="0005648D">
        <w:rPr>
          <w:rStyle w:val="HTMLCite"/>
          <w:color w:val="FF0000"/>
        </w:rPr>
        <w:t>:</w:t>
      </w:r>
      <w:hyperlink r:id="rId12" w:history="1">
        <w:r w:rsidR="005F48B4" w:rsidRPr="0005648D">
          <w:rPr>
            <w:rStyle w:val="Hyperlink"/>
            <w:i/>
            <w:iCs/>
            <w:color w:val="FF0000"/>
          </w:rPr>
          <w:t>10.1016/0378-8733(89)90017-8</w:t>
        </w:r>
      </w:hyperlink>
      <w:r w:rsidR="005F48B4" w:rsidRPr="0005648D">
        <w:rPr>
          <w:rStyle w:val="HTMLCite"/>
          <w:color w:val="FF0000"/>
        </w:rPr>
        <w:t>.]</w:t>
      </w:r>
      <w:r w:rsidRPr="006F67A8">
        <w:rPr>
          <w:rFonts w:ascii="Times New Roman" w:hAnsi="Times New Roman" w:cs="Times New Roman"/>
          <w:sz w:val="20"/>
          <w:szCs w:val="20"/>
        </w:rPr>
        <w:t xml:space="preserve"> </w:t>
      </w:r>
      <w:r w:rsidR="00306D3A">
        <w:rPr>
          <w:rFonts w:ascii="Times New Roman" w:hAnsi="Times New Roman" w:cs="Times New Roman"/>
          <w:sz w:val="20"/>
          <w:szCs w:val="20"/>
        </w:rPr>
        <w:t xml:space="preserve">Based on these weights Key-route search is performed to select the most influential nodes/papers from the citation network. </w:t>
      </w:r>
    </w:p>
    <w:p w14:paraId="6792238E" w14:textId="744F00FA" w:rsidR="00774965" w:rsidRPr="006F67A8" w:rsidRDefault="00774965" w:rsidP="00774965">
      <w:pPr>
        <w:numPr>
          <w:ilvl w:val="0"/>
          <w:numId w:val="2"/>
        </w:numPr>
        <w:jc w:val="both"/>
        <w:rPr>
          <w:rFonts w:ascii="Times New Roman" w:hAnsi="Times New Roman" w:cs="Times New Roman"/>
          <w:sz w:val="20"/>
          <w:szCs w:val="20"/>
        </w:rPr>
      </w:pPr>
      <w:r w:rsidRPr="006F67A8">
        <w:rPr>
          <w:rFonts w:ascii="Times New Roman" w:hAnsi="Times New Roman" w:cs="Times New Roman"/>
          <w:i/>
          <w:sz w:val="20"/>
          <w:szCs w:val="20"/>
        </w:rPr>
        <w:t xml:space="preserve">Step 8: Selection of candidate papers to </w:t>
      </w:r>
      <w:r w:rsidRPr="006F67A8">
        <w:rPr>
          <w:rFonts w:ascii="Times New Roman" w:hAnsi="Times New Roman" w:cs="Times New Roman"/>
          <w:sz w:val="20"/>
          <w:szCs w:val="20"/>
        </w:rPr>
        <w:t>check abstract similarity. After getting the key route papers in the previous step, the recommender system will add a few more papers whose references were not available in the dataset.</w:t>
      </w:r>
      <w:r w:rsidR="00C7268B">
        <w:rPr>
          <w:rFonts w:ascii="Times New Roman" w:hAnsi="Times New Roman" w:cs="Times New Roman"/>
          <w:sz w:val="20"/>
          <w:szCs w:val="20"/>
        </w:rPr>
        <w:t xml:space="preserve"> Title similarity is performed for set-II from step-4 and the top similar papers are chosen.</w:t>
      </w:r>
      <w:r w:rsidRPr="006F67A8">
        <w:rPr>
          <w:rFonts w:ascii="Times New Roman" w:hAnsi="Times New Roman" w:cs="Times New Roman"/>
          <w:sz w:val="20"/>
          <w:szCs w:val="20"/>
        </w:rPr>
        <w:t xml:space="preserve"> We are doing this due to the high title similarity of the seed paper with them. We have two </w:t>
      </w:r>
      <w:r w:rsidR="006F67A8" w:rsidRPr="006F67A8">
        <w:rPr>
          <w:rFonts w:ascii="Times New Roman" w:hAnsi="Times New Roman" w:cs="Times New Roman"/>
          <w:sz w:val="20"/>
          <w:szCs w:val="20"/>
        </w:rPr>
        <w:t>assumptions</w:t>
      </w:r>
      <w:r w:rsidRPr="006F67A8">
        <w:rPr>
          <w:rFonts w:ascii="Times New Roman" w:hAnsi="Times New Roman" w:cs="Times New Roman"/>
          <w:sz w:val="20"/>
          <w:szCs w:val="20"/>
        </w:rPr>
        <w:t xml:space="preserve"> regarding the inclusion of these papers for abstract similarity check. 1) There may be a few papers present whose references are </w:t>
      </w:r>
      <w:r w:rsidRPr="0005648D">
        <w:rPr>
          <w:rFonts w:ascii="Times New Roman" w:hAnsi="Times New Roman" w:cs="Times New Roman"/>
          <w:sz w:val="20"/>
          <w:szCs w:val="20"/>
        </w:rPr>
        <w:t>not there</w:t>
      </w:r>
      <w:r w:rsidRPr="006F67A8">
        <w:rPr>
          <w:rFonts w:ascii="Times New Roman" w:hAnsi="Times New Roman" w:cs="Times New Roman"/>
          <w:sz w:val="20"/>
          <w:szCs w:val="20"/>
        </w:rPr>
        <w:t xml:space="preserve"> </w:t>
      </w:r>
      <w:r w:rsidR="00C7268B">
        <w:rPr>
          <w:rFonts w:ascii="Times New Roman" w:hAnsi="Times New Roman" w:cs="Times New Roman"/>
          <w:sz w:val="20"/>
          <w:szCs w:val="20"/>
        </w:rPr>
        <w:t xml:space="preserve">in the dataset </w:t>
      </w:r>
      <w:r w:rsidRPr="006F67A8">
        <w:rPr>
          <w:rFonts w:ascii="Times New Roman" w:hAnsi="Times New Roman" w:cs="Times New Roman"/>
          <w:sz w:val="20"/>
          <w:szCs w:val="20"/>
        </w:rPr>
        <w:t>but may be involved with many reputed venues. 2) The seed paper’s title is matching with them so there is a probability that the seed paper may get accepted with the same level of venues.</w:t>
      </w:r>
    </w:p>
    <w:p w14:paraId="6C6AE250" w14:textId="7F2CC5FE" w:rsidR="00774965" w:rsidRDefault="00774965" w:rsidP="00774965">
      <w:pPr>
        <w:numPr>
          <w:ilvl w:val="0"/>
          <w:numId w:val="2"/>
        </w:numPr>
        <w:jc w:val="both"/>
        <w:rPr>
          <w:rFonts w:ascii="Times New Roman" w:hAnsi="Times New Roman" w:cs="Times New Roman"/>
          <w:sz w:val="20"/>
          <w:szCs w:val="20"/>
        </w:rPr>
      </w:pPr>
      <w:r w:rsidRPr="006F67A8">
        <w:rPr>
          <w:rFonts w:ascii="Times New Roman" w:hAnsi="Times New Roman" w:cs="Times New Roman"/>
          <w:sz w:val="20"/>
          <w:szCs w:val="20"/>
        </w:rPr>
        <w:t>Step 9: C</w:t>
      </w:r>
      <w:r w:rsidRPr="006F67A8">
        <w:rPr>
          <w:rFonts w:ascii="Times New Roman" w:hAnsi="Times New Roman" w:cs="Times New Roman"/>
          <w:i/>
          <w:sz w:val="20"/>
          <w:szCs w:val="20"/>
        </w:rPr>
        <w:t>omputing abstract similarities by LDA</w:t>
      </w:r>
      <w:r w:rsidR="006F67A8" w:rsidRPr="006F67A8">
        <w:rPr>
          <w:rFonts w:ascii="Times New Roman" w:hAnsi="Times New Roman" w:cs="Times New Roman"/>
          <w:i/>
          <w:sz w:val="20"/>
          <w:szCs w:val="20"/>
        </w:rPr>
        <w:t xml:space="preserve"> </w:t>
      </w:r>
      <w:r w:rsidRPr="006F67A8">
        <w:rPr>
          <w:rFonts w:ascii="Times New Roman" w:hAnsi="Times New Roman" w:cs="Times New Roman"/>
          <w:i/>
          <w:sz w:val="20"/>
          <w:szCs w:val="20"/>
        </w:rPr>
        <w:t xml:space="preserve">and non-negative matrix factorization (NMF) methods. </w:t>
      </w:r>
      <w:r w:rsidRPr="006F67A8">
        <w:rPr>
          <w:rFonts w:ascii="Times New Roman" w:hAnsi="Times New Roman" w:cs="Times New Roman"/>
          <w:sz w:val="20"/>
          <w:szCs w:val="20"/>
        </w:rPr>
        <w:t xml:space="preserve">After selecting all candidate papers, </w:t>
      </w:r>
      <w:r w:rsidR="00C7268B">
        <w:rPr>
          <w:rFonts w:ascii="Times New Roman" w:hAnsi="Times New Roman" w:cs="Times New Roman"/>
          <w:sz w:val="20"/>
          <w:szCs w:val="20"/>
        </w:rPr>
        <w:t xml:space="preserve">we </w:t>
      </w:r>
      <w:r w:rsidRPr="006F67A8">
        <w:rPr>
          <w:rFonts w:ascii="Times New Roman" w:hAnsi="Times New Roman" w:cs="Times New Roman"/>
          <w:sz w:val="20"/>
          <w:szCs w:val="20"/>
        </w:rPr>
        <w:t>perform the abstract similarities based on two methods. Firstly</w:t>
      </w:r>
      <w:r w:rsidR="00C7268B">
        <w:rPr>
          <w:rFonts w:ascii="Times New Roman" w:hAnsi="Times New Roman" w:cs="Times New Roman"/>
          <w:sz w:val="20"/>
          <w:szCs w:val="20"/>
        </w:rPr>
        <w:t>,</w:t>
      </w:r>
      <w:r w:rsidRPr="006F67A8">
        <w:rPr>
          <w:rFonts w:ascii="Times New Roman" w:hAnsi="Times New Roman" w:cs="Times New Roman"/>
          <w:sz w:val="20"/>
          <w:szCs w:val="20"/>
        </w:rPr>
        <w:t xml:space="preserve"> LDA technique has been used to calculate the </w:t>
      </w:r>
      <w:r w:rsidR="00620422" w:rsidRPr="006F67A8">
        <w:rPr>
          <w:rFonts w:ascii="Times New Roman" w:hAnsi="Times New Roman" w:cs="Times New Roman"/>
          <w:sz w:val="20"/>
          <w:szCs w:val="20"/>
        </w:rPr>
        <w:t>similarit</w:t>
      </w:r>
      <w:r w:rsidR="00620422">
        <w:rPr>
          <w:rFonts w:ascii="Times New Roman" w:hAnsi="Times New Roman" w:cs="Times New Roman"/>
          <w:sz w:val="20"/>
          <w:szCs w:val="20"/>
        </w:rPr>
        <w:t>y</w:t>
      </w:r>
      <w:r w:rsidRPr="006F67A8">
        <w:rPr>
          <w:rFonts w:ascii="Times New Roman" w:hAnsi="Times New Roman" w:cs="Times New Roman"/>
          <w:sz w:val="20"/>
          <w:szCs w:val="20"/>
        </w:rPr>
        <w:t xml:space="preserve"> of individual papers</w:t>
      </w:r>
      <w:r w:rsidR="00620422">
        <w:rPr>
          <w:rFonts w:ascii="Times New Roman" w:hAnsi="Times New Roman" w:cs="Times New Roman"/>
          <w:sz w:val="20"/>
          <w:szCs w:val="20"/>
        </w:rPr>
        <w:t>’ abstract with the seed paper’s abstract</w:t>
      </w:r>
      <w:r w:rsidRPr="006F67A8">
        <w:rPr>
          <w:rFonts w:ascii="Times New Roman" w:hAnsi="Times New Roman" w:cs="Times New Roman"/>
          <w:sz w:val="20"/>
          <w:szCs w:val="20"/>
        </w:rPr>
        <w:t>. Secondly, th</w:t>
      </w:r>
      <w:r w:rsidR="00D533AE">
        <w:rPr>
          <w:rFonts w:ascii="Times New Roman" w:hAnsi="Times New Roman" w:cs="Times New Roman"/>
          <w:sz w:val="20"/>
          <w:szCs w:val="20"/>
        </w:rPr>
        <w:t xml:space="preserve">is similarity is again calculated using Non-negative matrix factorization. </w:t>
      </w:r>
    </w:p>
    <w:p w14:paraId="1E98617B" w14:textId="1E16D835" w:rsidR="00D533AE" w:rsidRPr="00D533AE" w:rsidRDefault="00D533AE" w:rsidP="00D533AE">
      <w:pPr>
        <w:numPr>
          <w:ilvl w:val="0"/>
          <w:numId w:val="2"/>
        </w:numPr>
        <w:jc w:val="both"/>
        <w:rPr>
          <w:rFonts w:ascii="Times New Roman" w:hAnsi="Times New Roman" w:cs="Times New Roman"/>
          <w:sz w:val="20"/>
          <w:szCs w:val="20"/>
        </w:rPr>
      </w:pPr>
      <w:commentRangeStart w:id="175"/>
      <w:r w:rsidRPr="00D533AE">
        <w:rPr>
          <w:rFonts w:ascii="Times New Roman" w:hAnsi="Times New Roman" w:cs="Times New Roman"/>
          <w:sz w:val="20"/>
          <w:szCs w:val="20"/>
        </w:rPr>
        <w:t xml:space="preserve">Step 10: </w:t>
      </w:r>
      <w:r w:rsidRPr="00DC26DD">
        <w:rPr>
          <w:rFonts w:ascii="Times New Roman" w:hAnsi="Times New Roman" w:cs="Times New Roman"/>
          <w:i/>
          <w:sz w:val="20"/>
          <w:szCs w:val="20"/>
        </w:rPr>
        <w:t>Computing the Rank</w:t>
      </w:r>
      <w:r w:rsidRPr="00D533AE">
        <w:rPr>
          <w:rFonts w:ascii="Times New Roman" w:hAnsi="Times New Roman" w:cs="Times New Roman"/>
          <w:i/>
          <w:sz w:val="20"/>
          <w:szCs w:val="20"/>
        </w:rPr>
        <w:t xml:space="preserve"> and suggesting the journal</w:t>
      </w:r>
      <w:r w:rsidRPr="00D533AE">
        <w:rPr>
          <w:rFonts w:ascii="Times New Roman" w:hAnsi="Times New Roman" w:cs="Times New Roman"/>
          <w:sz w:val="20"/>
          <w:szCs w:val="20"/>
        </w:rPr>
        <w:t xml:space="preserve">. Each paper is given a rank based on their score of similarity with the seed paper’s abstract using both LDA and NMF. Finally, both these ranks are combined to get the final rank of the papers. </w:t>
      </w:r>
      <w:r>
        <w:rPr>
          <w:rFonts w:ascii="Times New Roman" w:hAnsi="Times New Roman" w:cs="Times New Roman"/>
          <w:sz w:val="20"/>
          <w:szCs w:val="20"/>
        </w:rPr>
        <w:t>The</w:t>
      </w:r>
      <w:r w:rsidRPr="00D533AE">
        <w:rPr>
          <w:rFonts w:ascii="Times New Roman" w:hAnsi="Times New Roman" w:cs="Times New Roman"/>
          <w:sz w:val="20"/>
          <w:szCs w:val="20"/>
        </w:rPr>
        <w:t xml:space="preserve"> ranked papers are used to fetch the journals in the same order and suggest the top k (specified by the user) unique journals.</w:t>
      </w:r>
      <w:commentRangeEnd w:id="175"/>
      <w:r>
        <w:rPr>
          <w:rStyle w:val="CommentReference"/>
        </w:rPr>
        <w:commentReference w:id="175"/>
      </w:r>
    </w:p>
    <w:p w14:paraId="5B790E32" w14:textId="77777777" w:rsidR="00774965" w:rsidRPr="006F67A8" w:rsidRDefault="00774965" w:rsidP="00774965">
      <w:pPr>
        <w:ind w:left="720"/>
        <w:jc w:val="both"/>
        <w:rPr>
          <w:rFonts w:ascii="Times New Roman" w:hAnsi="Times New Roman" w:cs="Times New Roman"/>
          <w:sz w:val="20"/>
          <w:szCs w:val="20"/>
        </w:rPr>
      </w:pPr>
    </w:p>
    <w:p w14:paraId="4E228D2C" w14:textId="77777777" w:rsidR="006037CC" w:rsidRPr="006F67A8" w:rsidRDefault="006037CC" w:rsidP="006037CC">
      <w:pPr>
        <w:ind w:left="360"/>
        <w:jc w:val="both"/>
        <w:rPr>
          <w:rFonts w:ascii="Times New Roman" w:hAnsi="Times New Roman" w:cs="Times New Roman"/>
          <w:sz w:val="20"/>
          <w:szCs w:val="20"/>
        </w:rPr>
      </w:pPr>
      <w:r w:rsidRPr="006F67A8">
        <w:rPr>
          <w:rFonts w:ascii="Times New Roman" w:hAnsi="Times New Roman" w:cs="Times New Roman"/>
          <w:i/>
          <w:noProof/>
          <w:sz w:val="20"/>
          <w:szCs w:val="20"/>
          <w:lang w:val="en-US" w:eastAsia="en-US"/>
        </w:rPr>
        <w:lastRenderedPageBreak/>
        <w:drawing>
          <wp:inline distT="0" distB="0" distL="0" distR="0" wp14:anchorId="28392CC5" wp14:editId="34774B86">
            <wp:extent cx="5381625" cy="6248400"/>
            <wp:effectExtent l="19050" t="0" r="9525" b="0"/>
            <wp:docPr id="2" name="Picture 1" descr="C:\Users\hp\Desktop\New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Newpic.PNG"/>
                    <pic:cNvPicPr>
                      <a:picLocks noChangeAspect="1" noChangeArrowheads="1"/>
                    </pic:cNvPicPr>
                  </pic:nvPicPr>
                  <pic:blipFill>
                    <a:blip r:embed="rId13"/>
                    <a:srcRect/>
                    <a:stretch>
                      <a:fillRect/>
                    </a:stretch>
                  </pic:blipFill>
                  <pic:spPr bwMode="auto">
                    <a:xfrm>
                      <a:off x="0" y="0"/>
                      <a:ext cx="5381625" cy="6248400"/>
                    </a:xfrm>
                    <a:prstGeom prst="rect">
                      <a:avLst/>
                    </a:prstGeom>
                    <a:noFill/>
                    <a:ln w="9525">
                      <a:noFill/>
                      <a:miter lim="800000"/>
                      <a:headEnd/>
                      <a:tailEnd/>
                    </a:ln>
                  </pic:spPr>
                </pic:pic>
              </a:graphicData>
            </a:graphic>
          </wp:inline>
        </w:drawing>
      </w:r>
    </w:p>
    <w:p w14:paraId="1E8EB83D" w14:textId="77777777" w:rsidR="00011554" w:rsidRPr="00011554" w:rsidRDefault="00011554" w:rsidP="00011554">
      <w:pPr>
        <w:jc w:val="center"/>
        <w:rPr>
          <w:rFonts w:ascii="Times New Roman" w:hAnsi="Times New Roman" w:cs="Times New Roman"/>
          <w:b/>
          <w:sz w:val="16"/>
          <w:szCs w:val="16"/>
        </w:rPr>
      </w:pPr>
      <w:r w:rsidRPr="00011554">
        <w:rPr>
          <w:rFonts w:ascii="Times New Roman" w:hAnsi="Times New Roman" w:cs="Times New Roman"/>
          <w:b/>
          <w:sz w:val="16"/>
          <w:szCs w:val="16"/>
        </w:rPr>
        <w:t xml:space="preserve">Figure </w:t>
      </w:r>
      <w:r>
        <w:rPr>
          <w:rFonts w:ascii="Times New Roman" w:hAnsi="Times New Roman" w:cs="Times New Roman"/>
          <w:b/>
          <w:sz w:val="16"/>
          <w:szCs w:val="16"/>
        </w:rPr>
        <w:t>2</w:t>
      </w:r>
      <w:r w:rsidRPr="00011554">
        <w:rPr>
          <w:rFonts w:ascii="Times New Roman" w:hAnsi="Times New Roman" w:cs="Times New Roman"/>
          <w:b/>
          <w:sz w:val="16"/>
          <w:szCs w:val="16"/>
        </w:rPr>
        <w:t>: The structure of SNAVER</w:t>
      </w:r>
    </w:p>
    <w:p w14:paraId="643EBB2C" w14:textId="1DADFD03" w:rsidR="00E637DF" w:rsidRPr="006F67A8" w:rsidRDefault="00106D8A" w:rsidP="00E57DC1">
      <w:pPr>
        <w:numPr>
          <w:ilvl w:val="0"/>
          <w:numId w:val="2"/>
        </w:numPr>
        <w:jc w:val="both"/>
        <w:rPr>
          <w:rFonts w:ascii="Times New Roman" w:hAnsi="Times New Roman" w:cs="Times New Roman"/>
          <w:sz w:val="20"/>
          <w:szCs w:val="20"/>
        </w:rPr>
      </w:pPr>
      <w:r w:rsidRPr="006F67A8">
        <w:rPr>
          <w:rFonts w:ascii="Times New Roman" w:hAnsi="Times New Roman" w:cs="Times New Roman"/>
          <w:i/>
          <w:sz w:val="20"/>
          <w:szCs w:val="20"/>
        </w:rPr>
        <w:t xml:space="preserve">Step </w:t>
      </w:r>
      <w:r w:rsidR="00865E5A" w:rsidRPr="006F67A8">
        <w:rPr>
          <w:rFonts w:ascii="Times New Roman" w:hAnsi="Times New Roman" w:cs="Times New Roman"/>
          <w:i/>
          <w:sz w:val="20"/>
          <w:szCs w:val="20"/>
        </w:rPr>
        <w:t>10</w:t>
      </w:r>
      <w:r w:rsidRPr="006F67A8">
        <w:rPr>
          <w:rFonts w:ascii="Times New Roman" w:hAnsi="Times New Roman" w:cs="Times New Roman"/>
          <w:i/>
          <w:sz w:val="20"/>
          <w:szCs w:val="20"/>
        </w:rPr>
        <w:t>:</w:t>
      </w:r>
      <w:r w:rsidR="00E637DF" w:rsidRPr="006F67A8">
        <w:rPr>
          <w:rFonts w:ascii="Times New Roman" w:hAnsi="Times New Roman" w:cs="Times New Roman"/>
          <w:i/>
          <w:sz w:val="20"/>
          <w:szCs w:val="20"/>
        </w:rPr>
        <w:t xml:space="preserve"> Final venues recommendation by merging the results.</w:t>
      </w:r>
      <w:r w:rsidR="00D533AE">
        <w:rPr>
          <w:rFonts w:ascii="Times New Roman" w:hAnsi="Times New Roman" w:cs="Times New Roman"/>
          <w:i/>
          <w:sz w:val="20"/>
          <w:szCs w:val="20"/>
        </w:rPr>
        <w:t xml:space="preserve"> </w:t>
      </w:r>
      <w:r w:rsidR="00E637DF" w:rsidRPr="006F67A8">
        <w:rPr>
          <w:rFonts w:ascii="Times New Roman" w:hAnsi="Times New Roman" w:cs="Times New Roman"/>
          <w:sz w:val="20"/>
          <w:szCs w:val="20"/>
        </w:rPr>
        <w:t>The system store</w:t>
      </w:r>
      <w:r w:rsidR="00D533AE">
        <w:rPr>
          <w:rFonts w:ascii="Times New Roman" w:hAnsi="Times New Roman" w:cs="Times New Roman"/>
          <w:sz w:val="20"/>
          <w:szCs w:val="20"/>
        </w:rPr>
        <w:t>s</w:t>
      </w:r>
      <w:r w:rsidR="00E637DF" w:rsidRPr="006F67A8">
        <w:rPr>
          <w:rFonts w:ascii="Times New Roman" w:hAnsi="Times New Roman" w:cs="Times New Roman"/>
          <w:sz w:val="20"/>
          <w:szCs w:val="20"/>
        </w:rPr>
        <w:t xml:space="preserve"> the order of the recommended venues using both LDA and non-negative matrix factorization methods. Later</w:t>
      </w:r>
      <w:r w:rsidR="00D533AE">
        <w:rPr>
          <w:rFonts w:ascii="Times New Roman" w:hAnsi="Times New Roman" w:cs="Times New Roman"/>
          <w:sz w:val="20"/>
          <w:szCs w:val="20"/>
        </w:rPr>
        <w:t>,</w:t>
      </w:r>
      <w:r w:rsidR="00E637DF" w:rsidRPr="006F67A8">
        <w:rPr>
          <w:rFonts w:ascii="Times New Roman" w:hAnsi="Times New Roman" w:cs="Times New Roman"/>
          <w:sz w:val="20"/>
          <w:szCs w:val="20"/>
        </w:rPr>
        <w:t xml:space="preserve"> the ranking of both these methods</w:t>
      </w:r>
      <w:r w:rsidR="00D533AE">
        <w:rPr>
          <w:rFonts w:ascii="Times New Roman" w:hAnsi="Times New Roman" w:cs="Times New Roman"/>
          <w:sz w:val="20"/>
          <w:szCs w:val="20"/>
        </w:rPr>
        <w:t xml:space="preserve"> are merged</w:t>
      </w:r>
      <w:r w:rsidR="00E637DF" w:rsidRPr="006F67A8">
        <w:rPr>
          <w:rFonts w:ascii="Times New Roman" w:hAnsi="Times New Roman" w:cs="Times New Roman"/>
          <w:sz w:val="20"/>
          <w:szCs w:val="20"/>
        </w:rPr>
        <w:t xml:space="preserve"> to make a</w:t>
      </w:r>
      <w:r w:rsidR="00D533AE">
        <w:rPr>
          <w:rFonts w:ascii="Times New Roman" w:hAnsi="Times New Roman" w:cs="Times New Roman"/>
          <w:sz w:val="20"/>
          <w:szCs w:val="20"/>
        </w:rPr>
        <w:t>n</w:t>
      </w:r>
      <w:r w:rsidR="00E637DF" w:rsidRPr="006F67A8">
        <w:rPr>
          <w:rFonts w:ascii="Times New Roman" w:hAnsi="Times New Roman" w:cs="Times New Roman"/>
          <w:sz w:val="20"/>
          <w:szCs w:val="20"/>
        </w:rPr>
        <w:t xml:space="preserve"> efficient recommendation. It take</w:t>
      </w:r>
      <w:r w:rsidR="00D533AE">
        <w:rPr>
          <w:rFonts w:ascii="Times New Roman" w:hAnsi="Times New Roman" w:cs="Times New Roman"/>
          <w:sz w:val="20"/>
          <w:szCs w:val="20"/>
        </w:rPr>
        <w:t>s</w:t>
      </w:r>
      <w:r w:rsidR="00E637DF" w:rsidRPr="006F67A8">
        <w:rPr>
          <w:rFonts w:ascii="Times New Roman" w:hAnsi="Times New Roman" w:cs="Times New Roman"/>
          <w:sz w:val="20"/>
          <w:szCs w:val="20"/>
        </w:rPr>
        <w:t xml:space="preserve"> the sum of the rankings of these two methods </w:t>
      </w:r>
      <w:r w:rsidR="00D533AE">
        <w:rPr>
          <w:rFonts w:ascii="Times New Roman" w:hAnsi="Times New Roman" w:cs="Times New Roman"/>
          <w:sz w:val="20"/>
          <w:szCs w:val="20"/>
        </w:rPr>
        <w:t xml:space="preserve">and divide it by 2 </w:t>
      </w:r>
      <w:r w:rsidR="00E637DF" w:rsidRPr="006F67A8">
        <w:rPr>
          <w:rFonts w:ascii="Times New Roman" w:hAnsi="Times New Roman" w:cs="Times New Roman"/>
          <w:sz w:val="20"/>
          <w:szCs w:val="20"/>
        </w:rPr>
        <w:t>to produce a final ranking of venues. The same ranking would be recommended by the proposed system.</w:t>
      </w:r>
    </w:p>
    <w:p w14:paraId="559F7DF8" w14:textId="36D0310F" w:rsidR="003E43D4" w:rsidRPr="006F67A8" w:rsidRDefault="00E637DF" w:rsidP="00E57DC1">
      <w:pPr>
        <w:numPr>
          <w:ilvl w:val="0"/>
          <w:numId w:val="2"/>
        </w:numPr>
        <w:jc w:val="both"/>
        <w:rPr>
          <w:rFonts w:ascii="Times New Roman" w:hAnsi="Times New Roman" w:cs="Times New Roman"/>
          <w:sz w:val="20"/>
          <w:szCs w:val="20"/>
        </w:rPr>
      </w:pPr>
      <w:r w:rsidRPr="006F67A8">
        <w:rPr>
          <w:rFonts w:ascii="Times New Roman" w:hAnsi="Times New Roman" w:cs="Times New Roman"/>
          <w:i/>
          <w:sz w:val="20"/>
          <w:szCs w:val="20"/>
        </w:rPr>
        <w:t>Ste</w:t>
      </w:r>
      <w:r w:rsidR="005D0619">
        <w:rPr>
          <w:rFonts w:ascii="Times New Roman" w:hAnsi="Times New Roman" w:cs="Times New Roman"/>
          <w:i/>
          <w:sz w:val="20"/>
          <w:szCs w:val="20"/>
        </w:rPr>
        <w:t xml:space="preserve">p </w:t>
      </w:r>
      <w:r w:rsidRPr="006F67A8">
        <w:rPr>
          <w:rFonts w:ascii="Times New Roman" w:hAnsi="Times New Roman" w:cs="Times New Roman"/>
          <w:i/>
          <w:sz w:val="20"/>
          <w:szCs w:val="20"/>
        </w:rPr>
        <w:t>11:</w:t>
      </w:r>
      <w:r w:rsidRPr="006F67A8">
        <w:rPr>
          <w:rFonts w:ascii="Times New Roman" w:hAnsi="Times New Roman" w:cs="Times New Roman"/>
          <w:sz w:val="20"/>
          <w:szCs w:val="20"/>
        </w:rPr>
        <w:t xml:space="preserve"> The target researcher can give a few inputs such as venues with specific publishers, only journal, only top tier conferences, minimum impact factor of the journals, number of suggested venues etc to refine the results </w:t>
      </w:r>
      <w:r w:rsidR="00A42390" w:rsidRPr="006F67A8">
        <w:rPr>
          <w:rFonts w:ascii="Times New Roman" w:hAnsi="Times New Roman" w:cs="Times New Roman"/>
          <w:sz w:val="20"/>
          <w:szCs w:val="20"/>
        </w:rPr>
        <w:t xml:space="preserve">to make it personalised venue recommendation.  </w:t>
      </w:r>
    </w:p>
    <w:p w14:paraId="62B07E04" w14:textId="45769F43" w:rsidR="00B92902" w:rsidRDefault="00B92902" w:rsidP="002F1D4B">
      <w:pPr>
        <w:jc w:val="both"/>
        <w:rPr>
          <w:rFonts w:ascii="Times New Roman" w:hAnsi="Times New Roman" w:cs="Times New Roman"/>
          <w:b/>
          <w:sz w:val="20"/>
          <w:szCs w:val="20"/>
        </w:rPr>
      </w:pPr>
      <w:r w:rsidRPr="006F67A8">
        <w:rPr>
          <w:rFonts w:ascii="Times New Roman" w:hAnsi="Times New Roman" w:cs="Times New Roman"/>
          <w:b/>
          <w:sz w:val="20"/>
          <w:szCs w:val="20"/>
        </w:rPr>
        <w:t>4.3 Model Analysis</w:t>
      </w:r>
    </w:p>
    <w:p w14:paraId="72C8B3FD" w14:textId="7F2244D3" w:rsidR="008A7959" w:rsidRDefault="008A7959" w:rsidP="002F1D4B">
      <w:pPr>
        <w:jc w:val="both"/>
        <w:rPr>
          <w:rFonts w:ascii="Times New Roman" w:hAnsi="Times New Roman" w:cs="Times New Roman"/>
          <w:b/>
          <w:sz w:val="20"/>
          <w:szCs w:val="20"/>
        </w:rPr>
      </w:pPr>
    </w:p>
    <w:p w14:paraId="60B74823" w14:textId="3D871454" w:rsidR="008A7959" w:rsidRPr="007523BC" w:rsidRDefault="008A7959" w:rsidP="002F1D4B">
      <w:pPr>
        <w:jc w:val="both"/>
        <w:rPr>
          <w:rFonts w:ascii="Times New Roman" w:hAnsi="Times New Roman" w:cs="Times New Roman"/>
          <w:b/>
          <w:i/>
          <w:sz w:val="20"/>
          <w:szCs w:val="20"/>
        </w:rPr>
      </w:pPr>
      <w:r>
        <w:rPr>
          <w:rFonts w:ascii="Times New Roman" w:hAnsi="Times New Roman" w:cs="Times New Roman"/>
          <w:b/>
          <w:sz w:val="20"/>
          <w:szCs w:val="20"/>
        </w:rPr>
        <w:lastRenderedPageBreak/>
        <w:t xml:space="preserve">4.3.1 </w:t>
      </w:r>
      <w:r w:rsidRPr="007523BC">
        <w:rPr>
          <w:rFonts w:ascii="Times New Roman" w:hAnsi="Times New Roman" w:cs="Times New Roman"/>
          <w:b/>
          <w:i/>
          <w:sz w:val="20"/>
          <w:szCs w:val="20"/>
        </w:rPr>
        <w:t>Selecting the field of stud</w:t>
      </w:r>
      <w:r w:rsidR="00C539F7">
        <w:rPr>
          <w:rFonts w:ascii="Times New Roman" w:hAnsi="Times New Roman" w:cs="Times New Roman"/>
          <w:b/>
          <w:i/>
          <w:sz w:val="20"/>
          <w:szCs w:val="20"/>
        </w:rPr>
        <w:t>y and making the hybrid graph</w:t>
      </w:r>
    </w:p>
    <w:p w14:paraId="67823941" w14:textId="41A6B18E" w:rsidR="009C62BE" w:rsidRPr="00C539F7" w:rsidRDefault="009C62BE" w:rsidP="008A7959">
      <w:pPr>
        <w:jc w:val="both"/>
        <w:rPr>
          <w:rFonts w:ascii="Times New Roman" w:hAnsi="Times New Roman" w:cs="Times New Roman"/>
          <w:sz w:val="20"/>
          <w:szCs w:val="20"/>
          <w:lang w:val="en-US"/>
        </w:rPr>
      </w:pPr>
      <w:r w:rsidRPr="00C539F7">
        <w:rPr>
          <w:rFonts w:ascii="Times New Roman" w:hAnsi="Times New Roman" w:cs="Times New Roman"/>
          <w:sz w:val="20"/>
          <w:szCs w:val="20"/>
        </w:rPr>
        <w:t xml:space="preserve">Information about which field or fields of study does a publication belong to is very valuable for many tasks. </w:t>
      </w:r>
      <w:r w:rsidR="008A7959" w:rsidRPr="00C539F7">
        <w:rPr>
          <w:rFonts w:ascii="Times New Roman" w:hAnsi="Times New Roman" w:cs="Times New Roman"/>
          <w:sz w:val="20"/>
          <w:szCs w:val="20"/>
        </w:rPr>
        <w:t xml:space="preserve">The </w:t>
      </w:r>
      <w:r w:rsidRPr="00C539F7">
        <w:rPr>
          <w:rFonts w:ascii="Times New Roman" w:hAnsi="Times New Roman" w:cs="Times New Roman"/>
          <w:sz w:val="20"/>
          <w:szCs w:val="20"/>
        </w:rPr>
        <w:t>MA</w:t>
      </w:r>
      <w:r w:rsidR="005D0619">
        <w:rPr>
          <w:rFonts w:ascii="Times New Roman" w:hAnsi="Times New Roman" w:cs="Times New Roman"/>
          <w:sz w:val="20"/>
          <w:szCs w:val="20"/>
        </w:rPr>
        <w:t>G</w:t>
      </w:r>
      <w:r w:rsidRPr="00C539F7">
        <w:rPr>
          <w:rFonts w:ascii="Times New Roman" w:hAnsi="Times New Roman" w:cs="Times New Roman"/>
          <w:sz w:val="20"/>
          <w:szCs w:val="20"/>
        </w:rPr>
        <w:t xml:space="preserve"> </w:t>
      </w:r>
      <w:r w:rsidR="008A7959" w:rsidRPr="00C539F7">
        <w:rPr>
          <w:rFonts w:ascii="Times New Roman" w:hAnsi="Times New Roman" w:cs="Times New Roman"/>
          <w:sz w:val="20"/>
          <w:szCs w:val="20"/>
        </w:rPr>
        <w:t>dataset contains papers</w:t>
      </w:r>
      <w:r w:rsidRPr="00C539F7">
        <w:rPr>
          <w:rFonts w:ascii="Times New Roman" w:hAnsi="Times New Roman" w:cs="Times New Roman"/>
          <w:sz w:val="20"/>
          <w:szCs w:val="20"/>
        </w:rPr>
        <w:t xml:space="preserve">, </w:t>
      </w:r>
      <w:r w:rsidR="008A7959" w:rsidRPr="00C539F7">
        <w:rPr>
          <w:rFonts w:ascii="Times New Roman" w:hAnsi="Times New Roman" w:cs="Times New Roman"/>
          <w:sz w:val="20"/>
          <w:szCs w:val="20"/>
        </w:rPr>
        <w:t xml:space="preserve">their related keywords and </w:t>
      </w:r>
      <w:r w:rsidRPr="00C539F7">
        <w:rPr>
          <w:rFonts w:ascii="Times New Roman" w:hAnsi="Times New Roman" w:cs="Times New Roman"/>
          <w:sz w:val="20"/>
          <w:szCs w:val="20"/>
        </w:rPr>
        <w:t xml:space="preserve">its </w:t>
      </w:r>
      <w:r w:rsidR="008A7959" w:rsidRPr="00C539F7">
        <w:rPr>
          <w:rFonts w:ascii="Times New Roman" w:hAnsi="Times New Roman" w:cs="Times New Roman"/>
          <w:sz w:val="20"/>
          <w:szCs w:val="20"/>
        </w:rPr>
        <w:t xml:space="preserve">field of study. </w:t>
      </w:r>
      <w:r w:rsidR="008A7959" w:rsidRPr="00C539F7">
        <w:rPr>
          <w:rFonts w:ascii="Times New Roman" w:hAnsi="Times New Roman" w:cs="Times New Roman"/>
          <w:sz w:val="20"/>
          <w:szCs w:val="20"/>
          <w:lang w:val="en-US"/>
        </w:rPr>
        <w:t>For each field of study, we have stored all the papers and keywords related to that field in one file. Each Field belongs to some level (</w:t>
      </w:r>
      <w:r w:rsidRPr="00C539F7">
        <w:rPr>
          <w:rFonts w:ascii="Times New Roman" w:hAnsi="Times New Roman" w:cs="Times New Roman"/>
          <w:sz w:val="20"/>
          <w:szCs w:val="20"/>
          <w:lang w:val="en-US"/>
        </w:rPr>
        <w:t xml:space="preserve">level0, </w:t>
      </w:r>
      <w:r w:rsidR="008A7959" w:rsidRPr="00C539F7">
        <w:rPr>
          <w:rFonts w:ascii="Times New Roman" w:hAnsi="Times New Roman" w:cs="Times New Roman"/>
          <w:sz w:val="20"/>
          <w:szCs w:val="20"/>
          <w:lang w:val="en-US"/>
        </w:rPr>
        <w:t xml:space="preserve">level1, level2 or level3). </w:t>
      </w:r>
      <w:r w:rsidR="00D336A5" w:rsidRPr="00C539F7">
        <w:rPr>
          <w:rFonts w:ascii="Times New Roman" w:hAnsi="Times New Roman" w:cs="Times New Roman"/>
          <w:sz w:val="20"/>
          <w:szCs w:val="20"/>
          <w:lang w:val="en-US"/>
        </w:rPr>
        <w:t xml:space="preserve">The list given to the researcher are all the level 0 fields; computer science, physics, chemistry, biology etc. (19 such fields exists). </w:t>
      </w:r>
      <w:r w:rsidR="00C539F7" w:rsidRPr="00C539F7">
        <w:rPr>
          <w:rFonts w:ascii="Times New Roman" w:hAnsi="Times New Roman" w:cs="Times New Roman"/>
          <w:sz w:val="20"/>
          <w:szCs w:val="20"/>
          <w:lang w:val="en-US"/>
        </w:rPr>
        <w:t>These are very diverse fields and the user selects one of these</w:t>
      </w:r>
      <w:r w:rsidR="006D233F">
        <w:rPr>
          <w:rFonts w:ascii="Times New Roman" w:hAnsi="Times New Roman" w:cs="Times New Roman"/>
          <w:sz w:val="20"/>
          <w:szCs w:val="20"/>
          <w:lang w:val="en-US"/>
        </w:rPr>
        <w:t xml:space="preserve"> fields</w:t>
      </w:r>
      <w:r w:rsidR="00C539F7" w:rsidRPr="00C539F7">
        <w:rPr>
          <w:rFonts w:ascii="Times New Roman" w:hAnsi="Times New Roman" w:cs="Times New Roman"/>
          <w:sz w:val="20"/>
          <w:szCs w:val="20"/>
          <w:lang w:val="en-US"/>
        </w:rPr>
        <w:t>. Figure 3 illustrates how the actual fields are present and related to each other.</w:t>
      </w:r>
    </w:p>
    <w:p w14:paraId="5A46AB0E" w14:textId="41DDC596" w:rsidR="008A7959" w:rsidRDefault="00BA3C9C" w:rsidP="008A7959">
      <w:pPr>
        <w:jc w:val="both"/>
        <w:rPr>
          <w:rFonts w:ascii="Times New Roman" w:hAnsi="Times New Roman" w:cs="Times New Roman"/>
          <w:b/>
          <w:sz w:val="20"/>
          <w:szCs w:val="20"/>
          <w:lang w:val="en-US"/>
        </w:rPr>
      </w:pPr>
      <w:r>
        <w:rPr>
          <w:rFonts w:ascii="Times New Roman" w:hAnsi="Times New Roman" w:cs="Times New Roman"/>
          <w:b/>
          <w:noProof/>
          <w:sz w:val="20"/>
          <w:szCs w:val="20"/>
          <w:lang w:val="en-US"/>
        </w:rPr>
        <w:pict w14:anchorId="73F1F224">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26" type="#_x0000_t38" style="position:absolute;left:0;text-align:left;margin-left:75.75pt;margin-top:9.7pt;width:255pt;height:66.75pt;flip:y;z-index:251658240" o:connectortype="curved" adj="186,84458,-12515">
            <v:stroke endarrow="block"/>
          </v:shape>
        </w:pict>
      </w:r>
      <w:r w:rsidR="009C62BE">
        <w:rPr>
          <w:rFonts w:ascii="Times New Roman" w:hAnsi="Times New Roman" w:cs="Times New Roman"/>
          <w:b/>
          <w:noProof/>
          <w:sz w:val="20"/>
          <w:szCs w:val="20"/>
          <w:lang w:val="en-US"/>
        </w:rPr>
        <w:drawing>
          <wp:inline distT="0" distB="0" distL="0" distR="0" wp14:anchorId="60800788" wp14:editId="33F0E151">
            <wp:extent cx="3075235" cy="2616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39834"/>
                    <a:stretch/>
                  </pic:blipFill>
                  <pic:spPr bwMode="auto">
                    <a:xfrm>
                      <a:off x="0" y="0"/>
                      <a:ext cx="3080798" cy="2621474"/>
                    </a:xfrm>
                    <a:prstGeom prst="rect">
                      <a:avLst/>
                    </a:prstGeom>
                    <a:noFill/>
                    <a:ln>
                      <a:noFill/>
                    </a:ln>
                    <a:extLst>
                      <a:ext uri="{53640926-AAD7-44D8-BBD7-CCE9431645EC}">
                        <a14:shadowObscured xmlns:a14="http://schemas.microsoft.com/office/drawing/2010/main"/>
                      </a:ext>
                    </a:extLst>
                  </pic:spPr>
                </pic:pic>
              </a:graphicData>
            </a:graphic>
          </wp:inline>
        </w:drawing>
      </w:r>
      <w:r w:rsidR="00C539F7">
        <w:rPr>
          <w:rFonts w:ascii="Times New Roman" w:hAnsi="Times New Roman" w:cs="Times New Roman"/>
          <w:b/>
          <w:sz w:val="20"/>
          <w:szCs w:val="20"/>
          <w:lang w:val="en-US"/>
        </w:rPr>
        <w:t xml:space="preserve">      </w:t>
      </w:r>
      <w:r w:rsidR="00C539F7">
        <w:rPr>
          <w:rFonts w:ascii="Times New Roman" w:hAnsi="Times New Roman" w:cs="Times New Roman"/>
          <w:b/>
          <w:noProof/>
          <w:sz w:val="20"/>
          <w:szCs w:val="20"/>
          <w:lang w:val="en-US"/>
        </w:rPr>
        <w:drawing>
          <wp:inline distT="0" distB="0" distL="0" distR="0" wp14:anchorId="690E3322" wp14:editId="6E924157">
            <wp:extent cx="2373549" cy="3356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86736" cy="3375500"/>
                    </a:xfrm>
                    <a:prstGeom prst="rect">
                      <a:avLst/>
                    </a:prstGeom>
                    <a:noFill/>
                    <a:ln>
                      <a:noFill/>
                    </a:ln>
                  </pic:spPr>
                </pic:pic>
              </a:graphicData>
            </a:graphic>
          </wp:inline>
        </w:drawing>
      </w:r>
    </w:p>
    <w:p w14:paraId="4D7DE6E7" w14:textId="02D530CE" w:rsidR="00C539F7" w:rsidRDefault="00C539F7" w:rsidP="008A7959">
      <w:pPr>
        <w:jc w:val="both"/>
        <w:rPr>
          <w:ins w:id="176" w:author="RAHUL AGARWAL 150911112" w:date="2018-01-15T20:20:00Z"/>
          <w:rFonts w:ascii="Times New Roman" w:hAnsi="Times New Roman" w:cs="Times New Roman"/>
          <w:b/>
          <w:sz w:val="20"/>
          <w:szCs w:val="20"/>
          <w:lang w:val="en-US"/>
        </w:rPr>
      </w:pPr>
      <w:r>
        <w:rPr>
          <w:rFonts w:ascii="Times New Roman" w:hAnsi="Times New Roman" w:cs="Times New Roman"/>
          <w:b/>
          <w:sz w:val="20"/>
          <w:szCs w:val="20"/>
          <w:lang w:val="en-US"/>
        </w:rPr>
        <w:tab/>
      </w:r>
      <w:r>
        <w:rPr>
          <w:rFonts w:ascii="Times New Roman" w:hAnsi="Times New Roman" w:cs="Times New Roman"/>
          <w:b/>
          <w:sz w:val="20"/>
          <w:szCs w:val="20"/>
          <w:lang w:val="en-US"/>
        </w:rPr>
        <w:tab/>
        <w:t>Figure 3</w:t>
      </w:r>
      <w:r>
        <w:rPr>
          <w:rFonts w:ascii="Times New Roman" w:hAnsi="Times New Roman" w:cs="Times New Roman"/>
          <w:b/>
          <w:sz w:val="20"/>
          <w:szCs w:val="20"/>
          <w:lang w:val="en-US"/>
        </w:rPr>
        <w:tab/>
      </w:r>
      <w:r>
        <w:rPr>
          <w:rFonts w:ascii="Times New Roman" w:hAnsi="Times New Roman" w:cs="Times New Roman"/>
          <w:b/>
          <w:sz w:val="20"/>
          <w:szCs w:val="20"/>
          <w:lang w:val="en-US"/>
        </w:rPr>
        <w:tab/>
      </w:r>
      <w:r>
        <w:rPr>
          <w:rFonts w:ascii="Times New Roman" w:hAnsi="Times New Roman" w:cs="Times New Roman"/>
          <w:b/>
          <w:sz w:val="20"/>
          <w:szCs w:val="20"/>
          <w:lang w:val="en-US"/>
        </w:rPr>
        <w:tab/>
      </w:r>
      <w:r>
        <w:rPr>
          <w:rFonts w:ascii="Times New Roman" w:hAnsi="Times New Roman" w:cs="Times New Roman"/>
          <w:b/>
          <w:sz w:val="20"/>
          <w:szCs w:val="20"/>
          <w:lang w:val="en-US"/>
        </w:rPr>
        <w:tab/>
      </w:r>
      <w:r>
        <w:rPr>
          <w:rFonts w:ascii="Times New Roman" w:hAnsi="Times New Roman" w:cs="Times New Roman"/>
          <w:b/>
          <w:sz w:val="20"/>
          <w:szCs w:val="20"/>
          <w:lang w:val="en-US"/>
        </w:rPr>
        <w:tab/>
      </w:r>
      <w:r w:rsidR="007523BC">
        <w:rPr>
          <w:rFonts w:ascii="Times New Roman" w:hAnsi="Times New Roman" w:cs="Times New Roman"/>
          <w:b/>
          <w:sz w:val="20"/>
          <w:szCs w:val="20"/>
          <w:lang w:val="en-US"/>
        </w:rPr>
        <w:tab/>
      </w:r>
      <w:r>
        <w:rPr>
          <w:rFonts w:ascii="Times New Roman" w:hAnsi="Times New Roman" w:cs="Times New Roman"/>
          <w:b/>
          <w:sz w:val="20"/>
          <w:szCs w:val="20"/>
          <w:lang w:val="en-US"/>
        </w:rPr>
        <w:tab/>
        <w:t>Figure 4</w:t>
      </w:r>
    </w:p>
    <w:p w14:paraId="76A81CE1" w14:textId="77777777" w:rsidR="00A90F4D" w:rsidRDefault="00A72B40" w:rsidP="008A7959">
      <w:pPr>
        <w:jc w:val="both"/>
        <w:rPr>
          <w:ins w:id="177" w:author="RAHUL AGARWAL 150911112" w:date="2018-01-15T20:29:00Z"/>
          <w:rFonts w:ascii="Times New Roman" w:hAnsi="Times New Roman" w:cs="Times New Roman"/>
          <w:b/>
          <w:sz w:val="20"/>
          <w:szCs w:val="20"/>
          <w:lang w:val="en-US"/>
        </w:rPr>
      </w:pPr>
      <w:ins w:id="178" w:author="RAHUL AGARWAL 150911112" w:date="2018-01-15T20:20:00Z">
        <w:r>
          <w:rPr>
            <w:rFonts w:ascii="Times New Roman" w:hAnsi="Times New Roman" w:cs="Times New Roman"/>
            <w:b/>
            <w:sz w:val="20"/>
            <w:szCs w:val="20"/>
            <w:lang w:val="en-US"/>
          </w:rPr>
          <w:t xml:space="preserve">Figure 3 represents the actual </w:t>
        </w:r>
        <w:r w:rsidR="00A90F4D">
          <w:rPr>
            <w:rFonts w:ascii="Times New Roman" w:hAnsi="Times New Roman" w:cs="Times New Roman"/>
            <w:b/>
            <w:sz w:val="20"/>
            <w:szCs w:val="20"/>
            <w:lang w:val="en-US"/>
          </w:rPr>
          <w:t xml:space="preserve">hierarchy of the dataset. Papers </w:t>
        </w:r>
      </w:ins>
      <w:ins w:id="179" w:author="RAHUL AGARWAL 150911112" w:date="2018-01-15T20:21:00Z">
        <w:r w:rsidR="00A90F4D">
          <w:rPr>
            <w:rFonts w:ascii="Times New Roman" w:hAnsi="Times New Roman" w:cs="Times New Roman"/>
            <w:b/>
            <w:sz w:val="20"/>
            <w:szCs w:val="20"/>
            <w:lang w:val="en-US"/>
          </w:rPr>
          <w:t>belong to one of the l</w:t>
        </w:r>
      </w:ins>
      <w:ins w:id="180" w:author="RAHUL AGARWAL 150911112" w:date="2018-01-15T20:26:00Z">
        <w:r w:rsidR="00A90F4D">
          <w:rPr>
            <w:rFonts w:ascii="Times New Roman" w:hAnsi="Times New Roman" w:cs="Times New Roman"/>
            <w:b/>
            <w:sz w:val="20"/>
            <w:szCs w:val="20"/>
            <w:lang w:val="en-US"/>
          </w:rPr>
          <w:t xml:space="preserve">evel </w:t>
        </w:r>
      </w:ins>
      <w:ins w:id="181" w:author="RAHUL AGARWAL 150911112" w:date="2018-01-15T20:21:00Z">
        <w:r w:rsidR="00A90F4D">
          <w:rPr>
            <w:rFonts w:ascii="Times New Roman" w:hAnsi="Times New Roman" w:cs="Times New Roman"/>
            <w:b/>
            <w:sz w:val="20"/>
            <w:szCs w:val="20"/>
            <w:lang w:val="en-US"/>
          </w:rPr>
          <w:t xml:space="preserve">3 nodes and these nodes can be a part of multiple level 2 nodes which can be a part of multiple level 1 nodes. Although the number of level 1 nodes who are a part of multiple level 0 nodes are </w:t>
        </w:r>
      </w:ins>
      <w:ins w:id="182" w:author="RAHUL AGARWAL 150911112" w:date="2018-01-15T20:22:00Z">
        <w:r w:rsidR="00A90F4D">
          <w:rPr>
            <w:rFonts w:ascii="Times New Roman" w:hAnsi="Times New Roman" w:cs="Times New Roman"/>
            <w:b/>
            <w:sz w:val="20"/>
            <w:szCs w:val="20"/>
            <w:lang w:val="en-US"/>
          </w:rPr>
          <w:t xml:space="preserve">comparatively less, it is also possible. </w:t>
        </w:r>
      </w:ins>
      <w:ins w:id="183" w:author="RAHUL AGARWAL 150911112" w:date="2018-01-15T20:23:00Z">
        <w:r w:rsidR="00A90F4D">
          <w:rPr>
            <w:rFonts w:ascii="Times New Roman" w:hAnsi="Times New Roman" w:cs="Times New Roman"/>
            <w:b/>
            <w:sz w:val="20"/>
            <w:szCs w:val="20"/>
            <w:lang w:val="en-US"/>
          </w:rPr>
          <w:t>(</w:t>
        </w:r>
      </w:ins>
      <w:ins w:id="184" w:author="RAHUL AGARWAL 150911112" w:date="2018-01-15T20:24:00Z">
        <w:r w:rsidR="00A90F4D">
          <w:rPr>
            <w:rFonts w:ascii="Times New Roman" w:hAnsi="Times New Roman" w:cs="Times New Roman"/>
            <w:b/>
            <w:sz w:val="20"/>
            <w:szCs w:val="20"/>
            <w:lang w:val="en-US"/>
          </w:rPr>
          <w:t>I</w:t>
        </w:r>
      </w:ins>
      <w:ins w:id="185" w:author="RAHUL AGARWAL 150911112" w:date="2018-01-15T20:23:00Z">
        <w:r w:rsidR="00A90F4D">
          <w:rPr>
            <w:rFonts w:ascii="Times New Roman" w:hAnsi="Times New Roman" w:cs="Times New Roman"/>
            <w:b/>
            <w:sz w:val="20"/>
            <w:szCs w:val="20"/>
            <w:lang w:val="en-US"/>
          </w:rPr>
          <w:t xml:space="preserve">n case of inter disciplinary fields) </w:t>
        </w:r>
      </w:ins>
      <w:ins w:id="186" w:author="RAHUL AGARWAL 150911112" w:date="2018-01-15T20:22:00Z">
        <w:r w:rsidR="00A90F4D">
          <w:rPr>
            <w:rFonts w:ascii="Times New Roman" w:hAnsi="Times New Roman" w:cs="Times New Roman"/>
            <w:b/>
            <w:sz w:val="20"/>
            <w:szCs w:val="20"/>
            <w:lang w:val="en-US"/>
          </w:rPr>
          <w:t xml:space="preserve">Hence, </w:t>
        </w:r>
      </w:ins>
      <w:ins w:id="187" w:author="RAHUL AGARWAL 150911112" w:date="2018-01-15T20:23:00Z">
        <w:r w:rsidR="00A90F4D">
          <w:rPr>
            <w:rFonts w:ascii="Times New Roman" w:hAnsi="Times New Roman" w:cs="Times New Roman"/>
            <w:b/>
            <w:sz w:val="20"/>
            <w:szCs w:val="20"/>
            <w:lang w:val="en-US"/>
          </w:rPr>
          <w:t xml:space="preserve">locating the field of study </w:t>
        </w:r>
      </w:ins>
      <w:ins w:id="188" w:author="RAHUL AGARWAL 150911112" w:date="2018-01-15T20:25:00Z">
        <w:r w:rsidR="00A90F4D">
          <w:rPr>
            <w:rFonts w:ascii="Times New Roman" w:hAnsi="Times New Roman" w:cs="Times New Roman"/>
            <w:b/>
            <w:sz w:val="20"/>
            <w:szCs w:val="20"/>
            <w:lang w:val="en-US"/>
          </w:rPr>
          <w:t>to get all the relevant</w:t>
        </w:r>
      </w:ins>
      <w:ins w:id="189" w:author="RAHUL AGARWAL 150911112" w:date="2018-01-15T20:22:00Z">
        <w:r w:rsidR="00A90F4D">
          <w:rPr>
            <w:rFonts w:ascii="Times New Roman" w:hAnsi="Times New Roman" w:cs="Times New Roman"/>
            <w:b/>
            <w:sz w:val="20"/>
            <w:szCs w:val="20"/>
            <w:lang w:val="en-US"/>
          </w:rPr>
          <w:t xml:space="preserve"> papers </w:t>
        </w:r>
      </w:ins>
      <w:ins w:id="190" w:author="RAHUL AGARWAL 150911112" w:date="2018-01-15T20:25:00Z">
        <w:r w:rsidR="00A90F4D">
          <w:rPr>
            <w:rFonts w:ascii="Times New Roman" w:hAnsi="Times New Roman" w:cs="Times New Roman"/>
            <w:b/>
            <w:sz w:val="20"/>
            <w:szCs w:val="20"/>
            <w:lang w:val="en-US"/>
          </w:rPr>
          <w:t xml:space="preserve">using the keywords is a very tedious and difficult task. </w:t>
        </w:r>
      </w:ins>
    </w:p>
    <w:p w14:paraId="4ED8C4A0" w14:textId="52C0158A" w:rsidR="00A90F4D" w:rsidRDefault="00E64C0B" w:rsidP="008A7959">
      <w:pPr>
        <w:jc w:val="both"/>
        <w:rPr>
          <w:rFonts w:ascii="Times New Roman" w:hAnsi="Times New Roman" w:cs="Times New Roman"/>
          <w:b/>
          <w:sz w:val="20"/>
          <w:szCs w:val="20"/>
          <w:lang w:val="en-US"/>
        </w:rPr>
      </w:pPr>
      <w:ins w:id="191" w:author="RAHUL AGARWAL 150911112" w:date="2018-01-15T20:31:00Z">
        <w:r>
          <w:rPr>
            <w:rFonts w:ascii="Times New Roman" w:hAnsi="Times New Roman" w:cs="Times New Roman"/>
            <w:b/>
            <w:sz w:val="20"/>
            <w:szCs w:val="20"/>
            <w:lang w:val="en-US"/>
          </w:rPr>
          <w:t>The</w:t>
        </w:r>
      </w:ins>
      <w:ins w:id="192" w:author="RAHUL AGARWAL 150911112" w:date="2018-01-15T20:26:00Z">
        <w:r w:rsidR="00A90F4D">
          <w:rPr>
            <w:rFonts w:ascii="Times New Roman" w:hAnsi="Times New Roman" w:cs="Times New Roman"/>
            <w:b/>
            <w:sz w:val="20"/>
            <w:szCs w:val="20"/>
            <w:lang w:val="en-US"/>
          </w:rPr>
          <w:t xml:space="preserve"> hyb</w:t>
        </w:r>
      </w:ins>
      <w:ins w:id="193" w:author="RAHUL AGARWAL 150911112" w:date="2018-01-15T20:27:00Z">
        <w:r w:rsidR="00A90F4D">
          <w:rPr>
            <w:rFonts w:ascii="Times New Roman" w:hAnsi="Times New Roman" w:cs="Times New Roman"/>
            <w:b/>
            <w:sz w:val="20"/>
            <w:szCs w:val="20"/>
            <w:lang w:val="en-US"/>
          </w:rPr>
          <w:t xml:space="preserve">rid binary tree </w:t>
        </w:r>
      </w:ins>
      <w:ins w:id="194" w:author="RAHUL AGARWAL 150911112" w:date="2018-01-15T20:29:00Z">
        <w:r w:rsidR="00A90F4D">
          <w:rPr>
            <w:rFonts w:ascii="Times New Roman" w:hAnsi="Times New Roman" w:cs="Times New Roman"/>
            <w:b/>
            <w:sz w:val="20"/>
            <w:szCs w:val="20"/>
            <w:lang w:val="en-US"/>
          </w:rPr>
          <w:t xml:space="preserve">(figure 4) </w:t>
        </w:r>
      </w:ins>
      <w:ins w:id="195" w:author="RAHUL AGARWAL 150911112" w:date="2018-01-15T20:27:00Z">
        <w:r w:rsidR="00A90F4D">
          <w:rPr>
            <w:rFonts w:ascii="Times New Roman" w:hAnsi="Times New Roman" w:cs="Times New Roman"/>
            <w:b/>
            <w:sz w:val="20"/>
            <w:szCs w:val="20"/>
            <w:lang w:val="en-US"/>
          </w:rPr>
          <w:t>divides each level in 2 halves, one greater than the average confidence score and the other equal to and less than the average confidence score of all the</w:t>
        </w:r>
      </w:ins>
      <w:ins w:id="196" w:author="RAHUL AGARWAL 150911112" w:date="2018-01-15T20:31:00Z">
        <w:r>
          <w:rPr>
            <w:rFonts w:ascii="Times New Roman" w:hAnsi="Times New Roman" w:cs="Times New Roman"/>
            <w:b/>
            <w:sz w:val="20"/>
            <w:szCs w:val="20"/>
            <w:lang w:val="en-US"/>
          </w:rPr>
          <w:t xml:space="preserve"> children</w:t>
        </w:r>
      </w:ins>
      <w:ins w:id="197" w:author="RAHUL AGARWAL 150911112" w:date="2018-01-15T20:27:00Z">
        <w:r w:rsidR="00A90F4D">
          <w:rPr>
            <w:rFonts w:ascii="Times New Roman" w:hAnsi="Times New Roman" w:cs="Times New Roman"/>
            <w:b/>
            <w:sz w:val="20"/>
            <w:szCs w:val="20"/>
            <w:lang w:val="en-US"/>
          </w:rPr>
          <w:t xml:space="preserve"> n</w:t>
        </w:r>
      </w:ins>
      <w:ins w:id="198" w:author="RAHUL AGARWAL 150911112" w:date="2018-01-15T20:28:00Z">
        <w:r w:rsidR="00A90F4D">
          <w:rPr>
            <w:rFonts w:ascii="Times New Roman" w:hAnsi="Times New Roman" w:cs="Times New Roman"/>
            <w:b/>
            <w:sz w:val="20"/>
            <w:szCs w:val="20"/>
            <w:lang w:val="en-US"/>
          </w:rPr>
          <w:t xml:space="preserve">odes with the parent node. The keywords of all the papers are fetched from the bottom </w:t>
        </w:r>
      </w:ins>
      <w:ins w:id="199" w:author="RAHUL AGARWAL 150911112" w:date="2018-01-15T20:31:00Z">
        <w:r>
          <w:rPr>
            <w:rFonts w:ascii="Times New Roman" w:hAnsi="Times New Roman" w:cs="Times New Roman"/>
            <w:b/>
            <w:sz w:val="20"/>
            <w:szCs w:val="20"/>
            <w:lang w:val="en-US"/>
          </w:rPr>
          <w:t xml:space="preserve">to top </w:t>
        </w:r>
      </w:ins>
      <w:ins w:id="200" w:author="RAHUL AGARWAL 150911112" w:date="2018-01-15T20:28:00Z">
        <w:r w:rsidR="00A90F4D">
          <w:rPr>
            <w:rFonts w:ascii="Times New Roman" w:hAnsi="Times New Roman" w:cs="Times New Roman"/>
            <w:b/>
            <w:sz w:val="20"/>
            <w:szCs w:val="20"/>
            <w:lang w:val="en-US"/>
          </w:rPr>
          <w:t>most level and stored after groupin</w:t>
        </w:r>
      </w:ins>
      <w:ins w:id="201" w:author="RAHUL AGARWAL 150911112" w:date="2018-01-15T20:29:00Z">
        <w:r w:rsidR="00A90F4D">
          <w:rPr>
            <w:rFonts w:ascii="Times New Roman" w:hAnsi="Times New Roman" w:cs="Times New Roman"/>
            <w:b/>
            <w:sz w:val="20"/>
            <w:szCs w:val="20"/>
            <w:lang w:val="en-US"/>
          </w:rPr>
          <w:t xml:space="preserve">g in the higher levels. There is duplication of </w:t>
        </w:r>
      </w:ins>
      <w:ins w:id="202" w:author="RAHUL AGARWAL 150911112" w:date="2018-01-15T20:31:00Z">
        <w:r>
          <w:rPr>
            <w:rFonts w:ascii="Times New Roman" w:hAnsi="Times New Roman" w:cs="Times New Roman"/>
            <w:b/>
            <w:sz w:val="20"/>
            <w:szCs w:val="20"/>
            <w:lang w:val="en-US"/>
          </w:rPr>
          <w:t>data,</w:t>
        </w:r>
      </w:ins>
      <w:ins w:id="203" w:author="RAHUL AGARWAL 150911112" w:date="2018-01-15T20:29:00Z">
        <w:r w:rsidR="00A90F4D">
          <w:rPr>
            <w:rFonts w:ascii="Times New Roman" w:hAnsi="Times New Roman" w:cs="Times New Roman"/>
            <w:b/>
            <w:sz w:val="20"/>
            <w:szCs w:val="20"/>
            <w:lang w:val="en-US"/>
          </w:rPr>
          <w:t xml:space="preserve"> but the amount of computation time is s</w:t>
        </w:r>
      </w:ins>
      <w:ins w:id="204" w:author="RAHUL AGARWAL 150911112" w:date="2018-01-15T20:30:00Z">
        <w:r w:rsidR="00A90F4D">
          <w:rPr>
            <w:rFonts w:ascii="Times New Roman" w:hAnsi="Times New Roman" w:cs="Times New Roman"/>
            <w:b/>
            <w:sz w:val="20"/>
            <w:szCs w:val="20"/>
            <w:lang w:val="en-US"/>
          </w:rPr>
          <w:t xml:space="preserve">aved largely </w:t>
        </w:r>
      </w:ins>
      <w:ins w:id="205" w:author="RAHUL AGARWAL 150911112" w:date="2018-01-15T20:32:00Z">
        <w:r w:rsidR="00937328">
          <w:rPr>
            <w:rFonts w:ascii="Times New Roman" w:hAnsi="Times New Roman" w:cs="Times New Roman"/>
            <w:b/>
            <w:sz w:val="20"/>
            <w:szCs w:val="20"/>
            <w:lang w:val="en-US"/>
          </w:rPr>
          <w:t>as at every step just like the binary tree search algorithm, the unmatched half side of the tree is pruned.</w:t>
        </w:r>
      </w:ins>
      <w:bookmarkStart w:id="206" w:name="_GoBack"/>
      <w:bookmarkEnd w:id="206"/>
    </w:p>
    <w:p w14:paraId="4433C599" w14:textId="0F44EDB9" w:rsidR="00C539F7" w:rsidRPr="00C539F7" w:rsidRDefault="00C539F7" w:rsidP="002F1D4B">
      <w:pPr>
        <w:jc w:val="both"/>
        <w:rPr>
          <w:rFonts w:ascii="Times New Roman" w:hAnsi="Times New Roman" w:cs="Times New Roman"/>
          <w:sz w:val="20"/>
          <w:szCs w:val="20"/>
        </w:rPr>
      </w:pPr>
      <w:r>
        <w:rPr>
          <w:rFonts w:ascii="Times New Roman" w:hAnsi="Times New Roman" w:cs="Times New Roman"/>
          <w:sz w:val="20"/>
          <w:szCs w:val="20"/>
          <w:lang w:val="en-US"/>
        </w:rPr>
        <w:t>The main purpose is</w:t>
      </w:r>
      <w:r w:rsidRPr="00C539F7">
        <w:rPr>
          <w:rFonts w:ascii="Times New Roman" w:hAnsi="Times New Roman" w:cs="Times New Roman"/>
          <w:sz w:val="20"/>
          <w:szCs w:val="20"/>
          <w:lang w:val="en-US"/>
        </w:rPr>
        <w:t xml:space="preserve"> to select all the papers from the field</w:t>
      </w:r>
      <w:r w:rsidR="001D1FDF">
        <w:rPr>
          <w:rFonts w:ascii="Times New Roman" w:hAnsi="Times New Roman" w:cs="Times New Roman"/>
          <w:sz w:val="20"/>
          <w:szCs w:val="20"/>
          <w:lang w:val="en-US"/>
        </w:rPr>
        <w:t>s</w:t>
      </w:r>
      <w:r w:rsidRPr="00C539F7">
        <w:rPr>
          <w:rFonts w:ascii="Times New Roman" w:hAnsi="Times New Roman" w:cs="Times New Roman"/>
          <w:sz w:val="20"/>
          <w:szCs w:val="20"/>
          <w:lang w:val="en-US"/>
        </w:rPr>
        <w:t xml:space="preserve"> which </w:t>
      </w:r>
      <w:r w:rsidR="001D1FDF">
        <w:rPr>
          <w:rFonts w:ascii="Times New Roman" w:hAnsi="Times New Roman" w:cs="Times New Roman"/>
          <w:sz w:val="20"/>
          <w:szCs w:val="20"/>
          <w:lang w:val="en-US"/>
        </w:rPr>
        <w:t>are</w:t>
      </w:r>
      <w:r w:rsidRPr="00C539F7">
        <w:rPr>
          <w:rFonts w:ascii="Times New Roman" w:hAnsi="Times New Roman" w:cs="Times New Roman"/>
          <w:sz w:val="20"/>
          <w:szCs w:val="20"/>
          <w:lang w:val="en-US"/>
        </w:rPr>
        <w:t xml:space="preserve"> rel</w:t>
      </w:r>
      <w:r>
        <w:rPr>
          <w:rFonts w:ascii="Times New Roman" w:hAnsi="Times New Roman" w:cs="Times New Roman"/>
          <w:sz w:val="20"/>
          <w:szCs w:val="20"/>
          <w:lang w:val="en-US"/>
        </w:rPr>
        <w:t>e</w:t>
      </w:r>
      <w:r w:rsidRPr="00C539F7">
        <w:rPr>
          <w:rFonts w:ascii="Times New Roman" w:hAnsi="Times New Roman" w:cs="Times New Roman"/>
          <w:sz w:val="20"/>
          <w:szCs w:val="20"/>
          <w:lang w:val="en-US"/>
        </w:rPr>
        <w:t>v</w:t>
      </w:r>
      <w:r>
        <w:rPr>
          <w:rFonts w:ascii="Times New Roman" w:hAnsi="Times New Roman" w:cs="Times New Roman"/>
          <w:sz w:val="20"/>
          <w:szCs w:val="20"/>
          <w:lang w:val="en-US"/>
        </w:rPr>
        <w:t>a</w:t>
      </w:r>
      <w:r w:rsidRPr="00C539F7">
        <w:rPr>
          <w:rFonts w:ascii="Times New Roman" w:hAnsi="Times New Roman" w:cs="Times New Roman"/>
          <w:sz w:val="20"/>
          <w:szCs w:val="20"/>
          <w:lang w:val="en-US"/>
        </w:rPr>
        <w:t>nt to the user</w:t>
      </w:r>
      <w:r w:rsidR="001D1FDF">
        <w:rPr>
          <w:rFonts w:ascii="Times New Roman" w:hAnsi="Times New Roman" w:cs="Times New Roman"/>
          <w:sz w:val="20"/>
          <w:szCs w:val="20"/>
          <w:lang w:val="en-US"/>
        </w:rPr>
        <w:t>,</w:t>
      </w:r>
      <w:r w:rsidRPr="00C539F7">
        <w:rPr>
          <w:rFonts w:ascii="Times New Roman" w:hAnsi="Times New Roman" w:cs="Times New Roman"/>
          <w:sz w:val="20"/>
          <w:szCs w:val="20"/>
          <w:lang w:val="en-US"/>
        </w:rPr>
        <w:t xml:space="preserve"> based on the keywords entered</w:t>
      </w:r>
      <w:r w:rsidR="001D1FDF">
        <w:rPr>
          <w:rFonts w:ascii="Times New Roman" w:hAnsi="Times New Roman" w:cs="Times New Roman"/>
          <w:sz w:val="20"/>
          <w:szCs w:val="20"/>
          <w:lang w:val="en-US"/>
        </w:rPr>
        <w:t>.</w:t>
      </w:r>
      <w:r>
        <w:rPr>
          <w:rFonts w:ascii="Times New Roman" w:hAnsi="Times New Roman" w:cs="Times New Roman"/>
          <w:sz w:val="20"/>
          <w:szCs w:val="20"/>
          <w:lang w:val="en-US"/>
        </w:rPr>
        <w:t xml:space="preserve"> </w:t>
      </w:r>
      <w:r w:rsidR="001D1FDF">
        <w:rPr>
          <w:rFonts w:ascii="Times New Roman" w:hAnsi="Times New Roman" w:cs="Times New Roman"/>
          <w:sz w:val="20"/>
          <w:szCs w:val="20"/>
          <w:lang w:val="en-US"/>
        </w:rPr>
        <w:t>This is done by</w:t>
      </w:r>
      <w:r>
        <w:rPr>
          <w:rFonts w:ascii="Times New Roman" w:hAnsi="Times New Roman" w:cs="Times New Roman"/>
          <w:sz w:val="20"/>
          <w:szCs w:val="20"/>
          <w:lang w:val="en-US"/>
        </w:rPr>
        <w:t xml:space="preserve"> </w:t>
      </w:r>
      <w:r w:rsidR="001D1FDF">
        <w:rPr>
          <w:rFonts w:ascii="Times New Roman" w:hAnsi="Times New Roman" w:cs="Times New Roman"/>
          <w:sz w:val="20"/>
          <w:szCs w:val="20"/>
        </w:rPr>
        <w:t>c</w:t>
      </w:r>
      <w:r w:rsidR="001D1FDF" w:rsidRPr="001D1FDF">
        <w:rPr>
          <w:rFonts w:ascii="Times New Roman" w:hAnsi="Times New Roman" w:cs="Times New Roman"/>
          <w:sz w:val="20"/>
          <w:szCs w:val="20"/>
        </w:rPr>
        <w:t>heck</w:t>
      </w:r>
      <w:r w:rsidR="001D1FDF">
        <w:rPr>
          <w:rFonts w:ascii="Times New Roman" w:hAnsi="Times New Roman" w:cs="Times New Roman"/>
          <w:sz w:val="20"/>
          <w:szCs w:val="20"/>
        </w:rPr>
        <w:t>ing</w:t>
      </w:r>
      <w:r w:rsidR="001D1FDF" w:rsidRPr="001D1FDF">
        <w:rPr>
          <w:rFonts w:ascii="Times New Roman" w:hAnsi="Times New Roman" w:cs="Times New Roman"/>
          <w:sz w:val="20"/>
          <w:szCs w:val="20"/>
        </w:rPr>
        <w:t xml:space="preserve"> similarity </w:t>
      </w:r>
      <w:r w:rsidR="001D1FDF">
        <w:rPr>
          <w:rFonts w:ascii="Times New Roman" w:hAnsi="Times New Roman" w:cs="Times New Roman"/>
          <w:sz w:val="20"/>
          <w:szCs w:val="20"/>
        </w:rPr>
        <w:t xml:space="preserve">of </w:t>
      </w:r>
      <w:r w:rsidR="001D1FDF" w:rsidRPr="001D1FDF">
        <w:rPr>
          <w:rFonts w:ascii="Times New Roman" w:hAnsi="Times New Roman" w:cs="Times New Roman"/>
          <w:sz w:val="20"/>
          <w:szCs w:val="20"/>
        </w:rPr>
        <w:t>all field</w:t>
      </w:r>
      <w:r w:rsidR="006D233F">
        <w:rPr>
          <w:rFonts w:ascii="Times New Roman" w:hAnsi="Times New Roman" w:cs="Times New Roman"/>
          <w:sz w:val="20"/>
          <w:szCs w:val="20"/>
        </w:rPr>
        <w:t>’</w:t>
      </w:r>
      <w:r w:rsidR="001D1FDF" w:rsidRPr="001D1FDF">
        <w:rPr>
          <w:rFonts w:ascii="Times New Roman" w:hAnsi="Times New Roman" w:cs="Times New Roman"/>
          <w:sz w:val="20"/>
          <w:szCs w:val="20"/>
        </w:rPr>
        <w:t>s</w:t>
      </w:r>
      <w:r w:rsidR="001D1FDF">
        <w:rPr>
          <w:rFonts w:ascii="Times New Roman" w:hAnsi="Times New Roman" w:cs="Times New Roman"/>
          <w:sz w:val="20"/>
          <w:szCs w:val="20"/>
        </w:rPr>
        <w:t xml:space="preserve"> keywords with that of the entered keywords. </w:t>
      </w:r>
      <w:r w:rsidR="001D1FDF" w:rsidRPr="001D1FDF">
        <w:rPr>
          <w:rFonts w:ascii="Times New Roman" w:hAnsi="Times New Roman" w:cs="Times New Roman"/>
          <w:sz w:val="20"/>
          <w:szCs w:val="20"/>
        </w:rPr>
        <w:t>ch</w:t>
      </w:r>
      <w:r w:rsidR="001D1FDF">
        <w:rPr>
          <w:rFonts w:ascii="Times New Roman" w:hAnsi="Times New Roman" w:cs="Times New Roman"/>
          <w:sz w:val="20"/>
          <w:szCs w:val="20"/>
        </w:rPr>
        <w:t>o</w:t>
      </w:r>
      <w:r w:rsidR="001D1FDF" w:rsidRPr="001D1FDF">
        <w:rPr>
          <w:rFonts w:ascii="Times New Roman" w:hAnsi="Times New Roman" w:cs="Times New Roman"/>
          <w:sz w:val="20"/>
          <w:szCs w:val="20"/>
        </w:rPr>
        <w:t>ose the field</w:t>
      </w:r>
      <w:r w:rsidR="001D1FDF">
        <w:rPr>
          <w:rFonts w:ascii="Times New Roman" w:hAnsi="Times New Roman" w:cs="Times New Roman"/>
          <w:sz w:val="20"/>
          <w:szCs w:val="20"/>
        </w:rPr>
        <w:t>s</w:t>
      </w:r>
      <w:r w:rsidR="001D1FDF" w:rsidRPr="001D1FDF">
        <w:rPr>
          <w:rFonts w:ascii="Times New Roman" w:hAnsi="Times New Roman" w:cs="Times New Roman"/>
          <w:sz w:val="20"/>
          <w:szCs w:val="20"/>
        </w:rPr>
        <w:t xml:space="preserve"> which </w:t>
      </w:r>
      <w:r w:rsidR="001D1FDF">
        <w:rPr>
          <w:rFonts w:ascii="Times New Roman" w:hAnsi="Times New Roman" w:cs="Times New Roman"/>
          <w:sz w:val="20"/>
          <w:szCs w:val="20"/>
        </w:rPr>
        <w:t>are</w:t>
      </w:r>
      <w:r w:rsidR="001D1FDF" w:rsidRPr="001D1FDF">
        <w:rPr>
          <w:rFonts w:ascii="Times New Roman" w:hAnsi="Times New Roman" w:cs="Times New Roman"/>
          <w:sz w:val="20"/>
          <w:szCs w:val="20"/>
        </w:rPr>
        <w:t xml:space="preserve"> most similar </w:t>
      </w:r>
      <w:r w:rsidR="001D1FDF">
        <w:rPr>
          <w:rFonts w:ascii="Times New Roman" w:hAnsi="Times New Roman" w:cs="Times New Roman"/>
          <w:sz w:val="20"/>
          <w:szCs w:val="20"/>
        </w:rPr>
        <w:t>and extract all its papers. To optimize this search a hybrid binary tree is created as discussed in the step 3 of data pre-processing.</w:t>
      </w:r>
      <w:r w:rsidR="00231DD2">
        <w:rPr>
          <w:rFonts w:ascii="Times New Roman" w:hAnsi="Times New Roman" w:cs="Times New Roman"/>
          <w:sz w:val="20"/>
          <w:szCs w:val="20"/>
        </w:rPr>
        <w:t xml:space="preserve"> Figure 4 shows an example of how the tree looks like.</w:t>
      </w:r>
    </w:p>
    <w:p w14:paraId="150CCD57" w14:textId="5729DC11" w:rsidR="00E526FD" w:rsidRPr="006F67A8" w:rsidRDefault="00A42390" w:rsidP="00B91F89">
      <w:pPr>
        <w:jc w:val="both"/>
        <w:rPr>
          <w:rFonts w:ascii="Times New Roman" w:hAnsi="Times New Roman" w:cs="Times New Roman"/>
          <w:i/>
          <w:sz w:val="20"/>
          <w:szCs w:val="20"/>
        </w:rPr>
      </w:pPr>
      <w:r w:rsidRPr="006F67A8">
        <w:rPr>
          <w:rFonts w:ascii="Times New Roman" w:hAnsi="Times New Roman" w:cs="Times New Roman"/>
          <w:i/>
          <w:sz w:val="20"/>
          <w:szCs w:val="20"/>
        </w:rPr>
        <w:t>4.3.1</w:t>
      </w:r>
      <w:r w:rsidR="00810986">
        <w:rPr>
          <w:rFonts w:ascii="Times New Roman" w:hAnsi="Times New Roman" w:cs="Times New Roman"/>
          <w:i/>
          <w:sz w:val="20"/>
          <w:szCs w:val="20"/>
        </w:rPr>
        <w:t xml:space="preserve"> </w:t>
      </w:r>
      <w:r w:rsidR="00AB6DAF">
        <w:rPr>
          <w:rFonts w:ascii="Times New Roman" w:hAnsi="Times New Roman" w:cs="Times New Roman"/>
          <w:i/>
          <w:sz w:val="20"/>
          <w:szCs w:val="20"/>
        </w:rPr>
        <w:t>Search using keywords</w:t>
      </w:r>
    </w:p>
    <w:p w14:paraId="53C83E02" w14:textId="37888D4B" w:rsidR="00E526FD" w:rsidRDefault="00C539F7" w:rsidP="00B91F89">
      <w:pPr>
        <w:jc w:val="both"/>
        <w:rPr>
          <w:rFonts w:ascii="Times New Roman" w:hAnsi="Times New Roman" w:cs="Times New Roman"/>
          <w:sz w:val="20"/>
          <w:szCs w:val="20"/>
          <w:lang w:val="en-US"/>
        </w:rPr>
      </w:pPr>
      <w:r w:rsidRPr="00C539F7">
        <w:rPr>
          <w:rFonts w:ascii="Times New Roman" w:hAnsi="Times New Roman" w:cs="Times New Roman"/>
          <w:sz w:val="20"/>
          <w:szCs w:val="20"/>
          <w:lang w:val="en-US"/>
        </w:rPr>
        <w:t xml:space="preserve">The fields related to each other </w:t>
      </w:r>
      <w:r>
        <w:rPr>
          <w:rFonts w:ascii="Times New Roman" w:hAnsi="Times New Roman" w:cs="Times New Roman"/>
          <w:sz w:val="20"/>
          <w:szCs w:val="20"/>
          <w:lang w:val="en-US"/>
        </w:rPr>
        <w:t xml:space="preserve">have a </w:t>
      </w:r>
      <w:r w:rsidRPr="00C539F7">
        <w:rPr>
          <w:rFonts w:ascii="Times New Roman" w:hAnsi="Times New Roman" w:cs="Times New Roman"/>
          <w:sz w:val="20"/>
          <w:szCs w:val="20"/>
          <w:lang w:val="en-US"/>
        </w:rPr>
        <w:t>confidence score given to them. Score of 1 implying the 2 fields are very similar (part of or dependent on each other) and lower scores impli</w:t>
      </w:r>
      <w:r>
        <w:rPr>
          <w:rFonts w:ascii="Times New Roman" w:hAnsi="Times New Roman" w:cs="Times New Roman"/>
          <w:sz w:val="20"/>
          <w:szCs w:val="20"/>
          <w:lang w:val="en-US"/>
        </w:rPr>
        <w:t>es</w:t>
      </w:r>
      <w:r w:rsidRPr="00C539F7">
        <w:rPr>
          <w:rFonts w:ascii="Times New Roman" w:hAnsi="Times New Roman" w:cs="Times New Roman"/>
          <w:sz w:val="20"/>
          <w:szCs w:val="20"/>
          <w:lang w:val="en-US"/>
        </w:rPr>
        <w:t xml:space="preserve"> lesser similarity. If the 2 fields are not </w:t>
      </w:r>
      <w:r w:rsidRPr="00C539F7">
        <w:rPr>
          <w:rFonts w:ascii="Times New Roman" w:hAnsi="Times New Roman" w:cs="Times New Roman"/>
          <w:sz w:val="20"/>
          <w:szCs w:val="20"/>
          <w:lang w:val="en-US"/>
        </w:rPr>
        <w:lastRenderedPageBreak/>
        <w:t>similar at all, their confidence score will be 0.</w:t>
      </w:r>
      <w:r>
        <w:rPr>
          <w:rFonts w:ascii="Times New Roman" w:hAnsi="Times New Roman" w:cs="Times New Roman"/>
          <w:sz w:val="20"/>
          <w:szCs w:val="20"/>
          <w:lang w:val="en-US"/>
        </w:rPr>
        <w:t xml:space="preserve"> </w:t>
      </w:r>
      <w:r w:rsidR="00E526FD" w:rsidRPr="00231DD2">
        <w:rPr>
          <w:rFonts w:ascii="Times New Roman" w:hAnsi="Times New Roman" w:cs="Times New Roman"/>
          <w:sz w:val="20"/>
        </w:rPr>
        <w:t xml:space="preserve">To select all the papers from the field which is </w:t>
      </w:r>
      <w:r w:rsidR="009A2E4A" w:rsidRPr="00231DD2">
        <w:rPr>
          <w:rFonts w:ascii="Times New Roman" w:hAnsi="Times New Roman" w:cs="Times New Roman"/>
          <w:sz w:val="20"/>
        </w:rPr>
        <w:t>relevant</w:t>
      </w:r>
      <w:r w:rsidR="00E526FD" w:rsidRPr="00231DD2">
        <w:rPr>
          <w:rFonts w:ascii="Times New Roman" w:hAnsi="Times New Roman" w:cs="Times New Roman"/>
          <w:sz w:val="20"/>
        </w:rPr>
        <w:t xml:space="preserve"> to the user based on the keywords entered.</w:t>
      </w:r>
      <w:r w:rsidR="00231DD2">
        <w:rPr>
          <w:rFonts w:ascii="Times New Roman" w:hAnsi="Times New Roman" w:cs="Times New Roman"/>
          <w:sz w:val="20"/>
          <w:szCs w:val="20"/>
          <w:lang w:val="en-US"/>
        </w:rPr>
        <w:t xml:space="preserve"> </w:t>
      </w:r>
      <w:r w:rsidR="00231DD2" w:rsidRPr="001D1FDF">
        <w:rPr>
          <w:rFonts w:ascii="Times New Roman" w:hAnsi="Times New Roman" w:cs="Times New Roman"/>
          <w:sz w:val="20"/>
          <w:szCs w:val="20"/>
          <w:lang w:val="en-US"/>
        </w:rPr>
        <w:t>A queue Z is created which at start contains only the node corresponding to the field of study chosen by the user.</w:t>
      </w:r>
      <w:r w:rsidR="00231DD2">
        <w:rPr>
          <w:rFonts w:ascii="Times New Roman" w:hAnsi="Times New Roman" w:cs="Times New Roman"/>
          <w:sz w:val="20"/>
          <w:szCs w:val="20"/>
          <w:lang w:val="en-US"/>
        </w:rPr>
        <w:t xml:space="preserve"> </w:t>
      </w:r>
      <w:r w:rsidR="00231DD2" w:rsidRPr="001D1FDF">
        <w:rPr>
          <w:rFonts w:ascii="Times New Roman" w:hAnsi="Times New Roman" w:cs="Times New Roman"/>
          <w:sz w:val="20"/>
          <w:szCs w:val="20"/>
          <w:lang w:val="en-US"/>
        </w:rPr>
        <w:t>Each node is popped from this queue Z</w:t>
      </w:r>
      <w:r w:rsidR="00231DD2">
        <w:rPr>
          <w:rFonts w:ascii="Times New Roman" w:hAnsi="Times New Roman" w:cs="Times New Roman"/>
          <w:sz w:val="20"/>
          <w:szCs w:val="20"/>
          <w:lang w:val="en-US"/>
        </w:rPr>
        <w:t>. T</w:t>
      </w:r>
      <w:r w:rsidR="00231DD2" w:rsidRPr="001D1FDF">
        <w:rPr>
          <w:rFonts w:ascii="Times New Roman" w:hAnsi="Times New Roman" w:cs="Times New Roman"/>
          <w:sz w:val="20"/>
          <w:szCs w:val="20"/>
          <w:lang w:val="en-US"/>
        </w:rPr>
        <w:t>he given set of keywords is matched with the left</w:t>
      </w:r>
      <w:r w:rsidR="006D233F">
        <w:rPr>
          <w:rFonts w:ascii="Times New Roman" w:hAnsi="Times New Roman" w:cs="Times New Roman"/>
          <w:sz w:val="20"/>
          <w:szCs w:val="20"/>
          <w:lang w:val="en-US"/>
        </w:rPr>
        <w:t>,</w:t>
      </w:r>
      <w:r w:rsidR="00231DD2" w:rsidRPr="001D1FDF">
        <w:rPr>
          <w:rFonts w:ascii="Times New Roman" w:hAnsi="Times New Roman" w:cs="Times New Roman"/>
          <w:sz w:val="20"/>
          <w:szCs w:val="20"/>
          <w:lang w:val="en-US"/>
        </w:rPr>
        <w:t xml:space="preserve"> right and parent sets of keywords</w:t>
      </w:r>
      <w:r w:rsidR="00231DD2">
        <w:rPr>
          <w:rFonts w:ascii="Times New Roman" w:hAnsi="Times New Roman" w:cs="Times New Roman"/>
          <w:sz w:val="20"/>
          <w:szCs w:val="20"/>
          <w:lang w:val="en-US"/>
        </w:rPr>
        <w:t xml:space="preserve"> of the popped node</w:t>
      </w:r>
      <w:r w:rsidR="00231DD2" w:rsidRPr="001D1FDF">
        <w:rPr>
          <w:rFonts w:ascii="Times New Roman" w:hAnsi="Times New Roman" w:cs="Times New Roman"/>
          <w:sz w:val="20"/>
          <w:szCs w:val="20"/>
          <w:lang w:val="en-US"/>
        </w:rPr>
        <w:t xml:space="preserve"> separately. Upon match, the number of matches is</w:t>
      </w:r>
      <w:r w:rsidR="00231DD2">
        <w:rPr>
          <w:rFonts w:ascii="Times New Roman" w:hAnsi="Times New Roman" w:cs="Times New Roman"/>
          <w:sz w:val="20"/>
          <w:szCs w:val="20"/>
          <w:lang w:val="en-US"/>
        </w:rPr>
        <w:t xml:space="preserve"> </w:t>
      </w:r>
      <w:r w:rsidR="00231DD2" w:rsidRPr="001D1FDF">
        <w:rPr>
          <w:rFonts w:ascii="Times New Roman" w:hAnsi="Times New Roman" w:cs="Times New Roman"/>
          <w:sz w:val="20"/>
          <w:szCs w:val="20"/>
          <w:lang w:val="en-US"/>
        </w:rPr>
        <w:t>checked.</w:t>
      </w:r>
      <w:r w:rsidR="00231DD2">
        <w:rPr>
          <w:rFonts w:ascii="Times New Roman" w:hAnsi="Times New Roman" w:cs="Times New Roman"/>
          <w:sz w:val="20"/>
          <w:szCs w:val="20"/>
          <w:lang w:val="en-US"/>
        </w:rPr>
        <w:t xml:space="preserve"> </w:t>
      </w:r>
      <w:r w:rsidR="00231DD2" w:rsidRPr="001D1FDF">
        <w:rPr>
          <w:rFonts w:ascii="Times New Roman" w:hAnsi="Times New Roman" w:cs="Times New Roman"/>
          <w:sz w:val="20"/>
          <w:szCs w:val="20"/>
          <w:lang w:val="en-US"/>
        </w:rPr>
        <w:t>Case 1:</w:t>
      </w:r>
      <w:r w:rsidR="00231DD2">
        <w:rPr>
          <w:rFonts w:ascii="Times New Roman" w:hAnsi="Times New Roman" w:cs="Times New Roman"/>
          <w:sz w:val="20"/>
          <w:szCs w:val="20"/>
          <w:lang w:val="en-US"/>
        </w:rPr>
        <w:t xml:space="preserve"> </w:t>
      </w:r>
      <w:r w:rsidR="00231DD2" w:rsidRPr="001D1FDF">
        <w:rPr>
          <w:rFonts w:ascii="Times New Roman" w:hAnsi="Times New Roman" w:cs="Times New Roman"/>
          <w:sz w:val="20"/>
          <w:szCs w:val="20"/>
          <w:lang w:val="en-US"/>
        </w:rPr>
        <w:t>If the number of matches is greater on any one side, the other side is pruned.</w:t>
      </w:r>
      <w:r w:rsidR="00231DD2">
        <w:rPr>
          <w:rFonts w:ascii="Times New Roman" w:hAnsi="Times New Roman" w:cs="Times New Roman"/>
          <w:sz w:val="20"/>
          <w:szCs w:val="20"/>
          <w:lang w:val="en-US"/>
        </w:rPr>
        <w:t xml:space="preserve"> </w:t>
      </w:r>
      <w:r w:rsidR="00231DD2" w:rsidRPr="001D1FDF">
        <w:rPr>
          <w:rFonts w:ascii="Times New Roman" w:hAnsi="Times New Roman" w:cs="Times New Roman"/>
          <w:sz w:val="20"/>
          <w:szCs w:val="20"/>
          <w:lang w:val="en-US"/>
        </w:rPr>
        <w:t>and all the nodes of the greater side are add</w:t>
      </w:r>
      <w:r w:rsidR="00231DD2">
        <w:rPr>
          <w:rFonts w:ascii="Times New Roman" w:hAnsi="Times New Roman" w:cs="Times New Roman"/>
          <w:sz w:val="20"/>
          <w:szCs w:val="20"/>
          <w:lang w:val="en-US"/>
        </w:rPr>
        <w:t>ed</w:t>
      </w:r>
      <w:r w:rsidR="00231DD2" w:rsidRPr="001D1FDF">
        <w:rPr>
          <w:rFonts w:ascii="Times New Roman" w:hAnsi="Times New Roman" w:cs="Times New Roman"/>
          <w:sz w:val="20"/>
          <w:szCs w:val="20"/>
          <w:lang w:val="en-US"/>
        </w:rPr>
        <w:t xml:space="preserve"> to the queue Z.</w:t>
      </w:r>
      <w:r w:rsidR="00231DD2">
        <w:rPr>
          <w:rFonts w:ascii="Times New Roman" w:hAnsi="Times New Roman" w:cs="Times New Roman"/>
          <w:sz w:val="20"/>
          <w:szCs w:val="20"/>
          <w:lang w:val="en-US"/>
        </w:rPr>
        <w:t xml:space="preserve"> </w:t>
      </w:r>
      <w:r w:rsidR="00231DD2" w:rsidRPr="001D1FDF">
        <w:rPr>
          <w:rFonts w:ascii="Times New Roman" w:hAnsi="Times New Roman" w:cs="Times New Roman"/>
          <w:sz w:val="20"/>
          <w:szCs w:val="20"/>
          <w:lang w:val="en-US"/>
        </w:rPr>
        <w:t>Case 2:</w:t>
      </w:r>
      <w:r w:rsidR="00231DD2">
        <w:rPr>
          <w:rFonts w:ascii="Times New Roman" w:hAnsi="Times New Roman" w:cs="Times New Roman"/>
          <w:sz w:val="20"/>
          <w:szCs w:val="20"/>
          <w:lang w:val="en-US"/>
        </w:rPr>
        <w:t xml:space="preserve"> </w:t>
      </w:r>
      <w:r w:rsidR="00231DD2" w:rsidRPr="001D1FDF">
        <w:rPr>
          <w:rFonts w:ascii="Times New Roman" w:hAnsi="Times New Roman" w:cs="Times New Roman"/>
          <w:sz w:val="20"/>
          <w:szCs w:val="20"/>
          <w:lang w:val="en-US"/>
        </w:rPr>
        <w:t>If the number of matches on both the sides are equal, nodes from both the sides are added to the queue Z.</w:t>
      </w:r>
      <w:r w:rsidR="00231DD2">
        <w:rPr>
          <w:rFonts w:ascii="Times New Roman" w:hAnsi="Times New Roman" w:cs="Times New Roman"/>
          <w:sz w:val="20"/>
          <w:szCs w:val="20"/>
          <w:lang w:val="en-US"/>
        </w:rPr>
        <w:t xml:space="preserve"> </w:t>
      </w:r>
      <w:r w:rsidR="00231DD2" w:rsidRPr="001D1FDF">
        <w:rPr>
          <w:rFonts w:ascii="Times New Roman" w:hAnsi="Times New Roman" w:cs="Times New Roman"/>
          <w:sz w:val="20"/>
          <w:szCs w:val="20"/>
          <w:lang w:val="en-US"/>
        </w:rPr>
        <w:t>Case 3:</w:t>
      </w:r>
      <w:r w:rsidR="00231DD2">
        <w:rPr>
          <w:rFonts w:ascii="Times New Roman" w:hAnsi="Times New Roman" w:cs="Times New Roman"/>
          <w:sz w:val="20"/>
          <w:szCs w:val="20"/>
          <w:lang w:val="en-US"/>
        </w:rPr>
        <w:t xml:space="preserve"> </w:t>
      </w:r>
      <w:r w:rsidR="00231DD2" w:rsidRPr="001D1FDF">
        <w:rPr>
          <w:rFonts w:ascii="Times New Roman" w:hAnsi="Times New Roman" w:cs="Times New Roman"/>
          <w:sz w:val="20"/>
          <w:szCs w:val="20"/>
          <w:lang w:val="en-US"/>
        </w:rPr>
        <w:t>If the number of matches of the parent is equal to that of the greater side or all three are equal, even the parent node is added to the queue Z.</w:t>
      </w:r>
      <w:r w:rsidR="00231DD2" w:rsidRPr="00231DD2">
        <w:rPr>
          <w:rFonts w:ascii="Times New Roman" w:hAnsi="Times New Roman" w:cs="Times New Roman"/>
          <w:sz w:val="20"/>
          <w:szCs w:val="20"/>
          <w:lang w:val="en-US"/>
        </w:rPr>
        <w:t xml:space="preserve"> </w:t>
      </w:r>
      <w:r w:rsidR="00231DD2">
        <w:rPr>
          <w:rFonts w:ascii="Times New Roman" w:hAnsi="Times New Roman" w:cs="Times New Roman"/>
          <w:sz w:val="20"/>
          <w:szCs w:val="20"/>
          <w:lang w:val="en-US"/>
        </w:rPr>
        <w:t xml:space="preserve">This </w:t>
      </w:r>
      <w:r w:rsidR="00231DD2" w:rsidRPr="001D1FDF">
        <w:rPr>
          <w:rFonts w:ascii="Times New Roman" w:hAnsi="Times New Roman" w:cs="Times New Roman"/>
          <w:sz w:val="20"/>
          <w:szCs w:val="20"/>
          <w:lang w:val="en-US"/>
        </w:rPr>
        <w:t>process is repeated until no more nodes are left in the queue</w:t>
      </w:r>
      <w:r w:rsidR="00231DD2">
        <w:rPr>
          <w:rFonts w:ascii="Times New Roman" w:hAnsi="Times New Roman" w:cs="Times New Roman"/>
          <w:sz w:val="20"/>
          <w:szCs w:val="20"/>
          <w:lang w:val="en-US"/>
        </w:rPr>
        <w:t xml:space="preserve"> or we have reached level 3. </w:t>
      </w:r>
      <w:r w:rsidR="00231DD2" w:rsidRPr="001D1FDF">
        <w:rPr>
          <w:rFonts w:ascii="Times New Roman" w:hAnsi="Times New Roman" w:cs="Times New Roman"/>
          <w:sz w:val="20"/>
          <w:szCs w:val="20"/>
          <w:lang w:val="en-US"/>
        </w:rPr>
        <w:t>The scores (i.e</w:t>
      </w:r>
      <w:r w:rsidR="00231DD2">
        <w:rPr>
          <w:rFonts w:ascii="Times New Roman" w:hAnsi="Times New Roman" w:cs="Times New Roman"/>
          <w:sz w:val="20"/>
          <w:szCs w:val="20"/>
          <w:lang w:val="en-US"/>
        </w:rPr>
        <w:t>.,</w:t>
      </w:r>
      <w:r w:rsidR="00231DD2" w:rsidRPr="001D1FDF">
        <w:rPr>
          <w:rFonts w:ascii="Times New Roman" w:hAnsi="Times New Roman" w:cs="Times New Roman"/>
          <w:sz w:val="20"/>
          <w:szCs w:val="20"/>
          <w:lang w:val="en-US"/>
        </w:rPr>
        <w:t xml:space="preserve"> number of matches) for each node is compared and papers from all the nodes with maximum score are extracted.</w:t>
      </w:r>
    </w:p>
    <w:p w14:paraId="7F4802F1" w14:textId="7092CB0A" w:rsidR="00D86AA4" w:rsidRDefault="005D1776" w:rsidP="00B91F89">
      <w:pPr>
        <w:jc w:val="both"/>
        <w:rPr>
          <w:rFonts w:ascii="Times New Roman" w:hAnsi="Times New Roman" w:cs="Times New Roman"/>
          <w:sz w:val="20"/>
          <w:szCs w:val="20"/>
          <w:lang w:val="en-US"/>
        </w:rPr>
      </w:pPr>
      <w:r>
        <w:rPr>
          <w:rFonts w:ascii="Times New Roman" w:hAnsi="Times New Roman" w:cs="Times New Roman"/>
          <w:sz w:val="20"/>
          <w:szCs w:val="20"/>
          <w:lang w:val="en-US"/>
        </w:rPr>
        <w:t>Matching of the keyword is done in the following steps:</w:t>
      </w:r>
    </w:p>
    <w:p w14:paraId="4A84292E" w14:textId="69233454" w:rsidR="005D1776" w:rsidRDefault="005D1776" w:rsidP="005D1776">
      <w:pPr>
        <w:pStyle w:val="ListParagraph"/>
        <w:numPr>
          <w:ilvl w:val="0"/>
          <w:numId w:val="27"/>
        </w:numPr>
        <w:jc w:val="both"/>
        <w:rPr>
          <w:rFonts w:ascii="Times New Roman" w:hAnsi="Times New Roman" w:cs="Times New Roman"/>
          <w:sz w:val="20"/>
          <w:szCs w:val="20"/>
          <w:lang w:val="en-US"/>
        </w:rPr>
      </w:pPr>
      <w:r>
        <w:rPr>
          <w:rFonts w:ascii="Times New Roman" w:hAnsi="Times New Roman" w:cs="Times New Roman"/>
          <w:sz w:val="20"/>
          <w:szCs w:val="20"/>
          <w:lang w:val="en-US"/>
        </w:rPr>
        <w:t>The given keywords are tokenized, and checked for stop words to be removed.</w:t>
      </w:r>
    </w:p>
    <w:p w14:paraId="4B0DD058" w14:textId="3BAC11B4" w:rsidR="005D1776" w:rsidRDefault="005D1776" w:rsidP="005D1776">
      <w:pPr>
        <w:pStyle w:val="ListParagraph"/>
        <w:numPr>
          <w:ilvl w:val="0"/>
          <w:numId w:val="27"/>
        </w:numPr>
        <w:jc w:val="both"/>
        <w:rPr>
          <w:rFonts w:ascii="Times New Roman" w:hAnsi="Times New Roman" w:cs="Times New Roman"/>
          <w:sz w:val="20"/>
          <w:szCs w:val="20"/>
          <w:lang w:val="en-US"/>
        </w:rPr>
      </w:pPr>
      <w:r>
        <w:rPr>
          <w:rFonts w:ascii="Times New Roman" w:hAnsi="Times New Roman" w:cs="Times New Roman"/>
          <w:sz w:val="20"/>
          <w:szCs w:val="20"/>
          <w:lang w:val="en-US"/>
        </w:rPr>
        <w:t>We use the Lancaster stemmer to get the root words.</w:t>
      </w:r>
    </w:p>
    <w:p w14:paraId="532FFD3B" w14:textId="495600A4" w:rsidR="005D1776" w:rsidRPr="00DC26DD" w:rsidRDefault="005D1776" w:rsidP="00DC26DD">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These stemmed words are checked for equality for matching.</w:t>
      </w:r>
    </w:p>
    <w:p w14:paraId="18746B2B" w14:textId="36D728F3" w:rsidR="00684B41" w:rsidRDefault="00A42390" w:rsidP="00B91F89">
      <w:pPr>
        <w:jc w:val="both"/>
        <w:rPr>
          <w:rFonts w:ascii="Times New Roman" w:hAnsi="Times New Roman" w:cs="Times New Roman"/>
          <w:color w:val="FF0000"/>
          <w:sz w:val="20"/>
          <w:szCs w:val="20"/>
        </w:rPr>
      </w:pPr>
      <w:r w:rsidRPr="006F67A8">
        <w:rPr>
          <w:rFonts w:ascii="Times New Roman" w:hAnsi="Times New Roman" w:cs="Times New Roman"/>
          <w:i/>
          <w:sz w:val="20"/>
          <w:szCs w:val="20"/>
        </w:rPr>
        <w:t xml:space="preserve">4.3.2 </w:t>
      </w:r>
      <w:r w:rsidR="00AB6DAF">
        <w:rPr>
          <w:rFonts w:ascii="Times New Roman" w:hAnsi="Times New Roman" w:cs="Times New Roman"/>
          <w:i/>
          <w:sz w:val="20"/>
          <w:szCs w:val="20"/>
        </w:rPr>
        <w:t>Centrality measure calculation and</w:t>
      </w:r>
      <w:r w:rsidR="00E15B01">
        <w:rPr>
          <w:rFonts w:ascii="Times New Roman" w:hAnsi="Times New Roman" w:cs="Times New Roman"/>
          <w:i/>
          <w:sz w:val="20"/>
          <w:szCs w:val="20"/>
        </w:rPr>
        <w:t xml:space="preserve"> its</w:t>
      </w:r>
      <w:r w:rsidR="00AB6DAF">
        <w:rPr>
          <w:rFonts w:ascii="Times New Roman" w:hAnsi="Times New Roman" w:cs="Times New Roman"/>
          <w:i/>
          <w:sz w:val="20"/>
          <w:szCs w:val="20"/>
        </w:rPr>
        <w:t xml:space="preserve"> significance</w:t>
      </w:r>
    </w:p>
    <w:p w14:paraId="40EB74D2" w14:textId="6146FE8A" w:rsidR="00F60118" w:rsidRPr="006F67A8" w:rsidRDefault="00810986" w:rsidP="00F60118">
      <w:pPr>
        <w:jc w:val="both"/>
        <w:rPr>
          <w:rFonts w:ascii="Times New Roman" w:hAnsi="Times New Roman" w:cs="Times New Roman"/>
          <w:sz w:val="20"/>
          <w:szCs w:val="20"/>
        </w:rPr>
      </w:pPr>
      <w:r>
        <w:rPr>
          <w:rFonts w:ascii="Times New Roman" w:hAnsi="Times New Roman" w:cs="Times New Roman"/>
          <w:sz w:val="20"/>
          <w:szCs w:val="20"/>
        </w:rPr>
        <w:t>Different</w:t>
      </w:r>
      <w:r w:rsidR="00F60118" w:rsidRPr="006F67A8">
        <w:rPr>
          <w:rFonts w:ascii="Times New Roman" w:hAnsi="Times New Roman" w:cs="Times New Roman"/>
          <w:sz w:val="20"/>
          <w:szCs w:val="20"/>
        </w:rPr>
        <w:t xml:space="preserve"> centrality measure</w:t>
      </w:r>
      <w:r>
        <w:rPr>
          <w:rFonts w:ascii="Times New Roman" w:hAnsi="Times New Roman" w:cs="Times New Roman"/>
          <w:sz w:val="20"/>
          <w:szCs w:val="20"/>
        </w:rPr>
        <w:t>s</w:t>
      </w:r>
      <w:r w:rsidR="00F60118" w:rsidRPr="006F67A8">
        <w:rPr>
          <w:rFonts w:ascii="Times New Roman" w:hAnsi="Times New Roman" w:cs="Times New Roman"/>
          <w:sz w:val="20"/>
          <w:szCs w:val="20"/>
        </w:rPr>
        <w:t xml:space="preserve"> </w:t>
      </w:r>
      <w:r>
        <w:rPr>
          <w:rFonts w:ascii="Times New Roman" w:hAnsi="Times New Roman" w:cs="Times New Roman"/>
          <w:sz w:val="20"/>
          <w:szCs w:val="20"/>
        </w:rPr>
        <w:t xml:space="preserve">determine </w:t>
      </w:r>
      <w:r w:rsidR="00F60118" w:rsidRPr="006F67A8">
        <w:rPr>
          <w:rFonts w:ascii="Times New Roman" w:hAnsi="Times New Roman" w:cs="Times New Roman"/>
          <w:sz w:val="20"/>
          <w:szCs w:val="20"/>
        </w:rPr>
        <w:t xml:space="preserve">the significance of individual papers </w:t>
      </w:r>
      <w:r>
        <w:rPr>
          <w:rFonts w:ascii="Times New Roman" w:hAnsi="Times New Roman" w:cs="Times New Roman"/>
          <w:sz w:val="20"/>
          <w:szCs w:val="20"/>
        </w:rPr>
        <w:t>with respect</w:t>
      </w:r>
      <w:r w:rsidR="00F60118" w:rsidRPr="006F67A8">
        <w:rPr>
          <w:rFonts w:ascii="Times New Roman" w:hAnsi="Times New Roman" w:cs="Times New Roman"/>
          <w:sz w:val="20"/>
          <w:szCs w:val="20"/>
        </w:rPr>
        <w:t xml:space="preserve"> to their relationships with other papers [32]. We </w:t>
      </w:r>
      <w:r w:rsidR="00F60118" w:rsidRPr="00F60118">
        <w:rPr>
          <w:rFonts w:ascii="Times New Roman" w:hAnsi="Times New Roman" w:cs="Times New Roman"/>
          <w:sz w:val="20"/>
          <w:szCs w:val="20"/>
        </w:rPr>
        <w:t>calculate five</w:t>
      </w:r>
      <w:r w:rsidR="00F60118" w:rsidRPr="006F67A8">
        <w:rPr>
          <w:rFonts w:ascii="Times New Roman" w:hAnsi="Times New Roman" w:cs="Times New Roman"/>
          <w:sz w:val="20"/>
          <w:szCs w:val="20"/>
        </w:rPr>
        <w:t xml:space="preserve"> centrality measures (degree centrality, closeness centrality, betweenness centrality, eigenvector centrality and HITS score) </w:t>
      </w:r>
      <w:r>
        <w:rPr>
          <w:rFonts w:ascii="Times New Roman" w:hAnsi="Times New Roman" w:cs="Times New Roman"/>
          <w:sz w:val="20"/>
          <w:szCs w:val="20"/>
        </w:rPr>
        <w:t>to filter the non-significant papers</w:t>
      </w:r>
      <w:r w:rsidR="00F60118" w:rsidRPr="006F67A8">
        <w:rPr>
          <w:rFonts w:ascii="Times New Roman" w:hAnsi="Times New Roman" w:cs="Times New Roman"/>
          <w:sz w:val="20"/>
          <w:szCs w:val="20"/>
        </w:rPr>
        <w:t xml:space="preserve">. </w:t>
      </w:r>
    </w:p>
    <w:p w14:paraId="6CC886AB" w14:textId="774AB5DC" w:rsidR="004B1C18" w:rsidRDefault="00684B41" w:rsidP="00B91F89">
      <w:pPr>
        <w:jc w:val="both"/>
        <w:rPr>
          <w:rFonts w:ascii="Times New Roman" w:hAnsi="Times New Roman" w:cs="Times New Roman"/>
          <w:color w:val="FF0000"/>
          <w:sz w:val="20"/>
          <w:szCs w:val="20"/>
        </w:rPr>
      </w:pPr>
      <w:r>
        <w:t>[</w:t>
      </w:r>
      <w:proofErr w:type="spellStart"/>
      <w:r>
        <w:t>Heymann</w:t>
      </w:r>
      <w:proofErr w:type="spellEnd"/>
      <w:r>
        <w:t xml:space="preserve"> S. (2014) </w:t>
      </w:r>
      <w:proofErr w:type="spellStart"/>
      <w:r>
        <w:t>Gephi</w:t>
      </w:r>
      <w:proofErr w:type="spellEnd"/>
      <w:r>
        <w:t xml:space="preserve">. In: </w:t>
      </w:r>
      <w:proofErr w:type="spellStart"/>
      <w:r>
        <w:t>Alhajj</w:t>
      </w:r>
      <w:proofErr w:type="spellEnd"/>
      <w:r>
        <w:t xml:space="preserve"> R., </w:t>
      </w:r>
      <w:proofErr w:type="spellStart"/>
      <w:r>
        <w:t>Rokne</w:t>
      </w:r>
      <w:proofErr w:type="spellEnd"/>
      <w:r>
        <w:t xml:space="preserve"> J. (</w:t>
      </w:r>
      <w:proofErr w:type="spellStart"/>
      <w:r>
        <w:t>eds</w:t>
      </w:r>
      <w:proofErr w:type="spellEnd"/>
      <w:r>
        <w:t xml:space="preserve">) </w:t>
      </w:r>
      <w:proofErr w:type="spellStart"/>
      <w:r>
        <w:t>Encyclopedia</w:t>
      </w:r>
      <w:proofErr w:type="spellEnd"/>
      <w:r>
        <w:t xml:space="preserve"> of Social Network Analysis and Mining. Springer, New York, NY]</w:t>
      </w:r>
    </w:p>
    <w:p w14:paraId="276A9D38" w14:textId="327E2899" w:rsidR="004B1C18" w:rsidRPr="0075347C" w:rsidRDefault="004B1C18" w:rsidP="004B1C18">
      <w:pPr>
        <w:jc w:val="both"/>
        <w:rPr>
          <w:rFonts w:ascii="Times New Roman" w:hAnsi="Times New Roman" w:cs="Times New Roman"/>
          <w:sz w:val="20"/>
          <w:szCs w:val="20"/>
          <w:lang w:val="en-US"/>
        </w:rPr>
      </w:pPr>
      <w:r w:rsidRPr="0075347C">
        <w:rPr>
          <w:rFonts w:ascii="Times New Roman" w:hAnsi="Times New Roman" w:cs="Times New Roman"/>
          <w:sz w:val="20"/>
          <w:szCs w:val="20"/>
          <w:lang w:val="en-US"/>
        </w:rPr>
        <w:t>The following are the centrality measures:</w:t>
      </w:r>
    </w:p>
    <w:p w14:paraId="1ADE62D0" w14:textId="77777777" w:rsidR="005D1776" w:rsidRDefault="00BF4782" w:rsidP="005D1776">
      <w:pPr>
        <w:pStyle w:val="ListParagraph"/>
        <w:numPr>
          <w:ilvl w:val="0"/>
          <w:numId w:val="28"/>
        </w:numPr>
        <w:rPr>
          <w:rFonts w:ascii="Times New Roman" w:hAnsi="Times New Roman" w:cs="Times New Roman"/>
          <w:i/>
          <w:sz w:val="20"/>
          <w:szCs w:val="20"/>
        </w:rPr>
      </w:pPr>
      <w:r w:rsidRPr="00DC26DD">
        <w:rPr>
          <w:rFonts w:ascii="Times New Roman" w:hAnsi="Times New Roman" w:cs="Times New Roman"/>
          <w:i/>
          <w:sz w:val="20"/>
          <w:szCs w:val="20"/>
        </w:rPr>
        <w:t>Betweenness centrality (CB)</w:t>
      </w:r>
    </w:p>
    <w:p w14:paraId="43B0A76C" w14:textId="77777777" w:rsidR="005D1776" w:rsidRDefault="005D1776" w:rsidP="005D1776">
      <w:pPr>
        <w:ind w:left="360"/>
        <w:jc w:val="both"/>
        <w:rPr>
          <w:rFonts w:ascii="Times New Roman" w:hAnsi="Times New Roman" w:cs="Times New Roman"/>
          <w:i/>
          <w:sz w:val="20"/>
          <w:szCs w:val="20"/>
        </w:rPr>
      </w:pPr>
      <w:r w:rsidRPr="00DC26DD">
        <w:rPr>
          <w:rFonts w:ascii="Times New Roman" w:hAnsi="Times New Roman" w:cs="Times New Roman"/>
          <w:sz w:val="20"/>
          <w:szCs w:val="20"/>
          <w:lang w:val="en-US"/>
        </w:rPr>
        <w:t xml:space="preserve">It measures how often a node appears on shortest paths between nodes in the network (Brandes,2001: [ </w:t>
      </w:r>
      <w:hyperlink r:id="rId16" w:history="1">
        <w:r w:rsidRPr="005D1776">
          <w:rPr>
            <w:rStyle w:val="Hyperlink"/>
            <w:rFonts w:ascii="Times New Roman" w:hAnsi="Times New Roman" w:cs="Times New Roman"/>
            <w:sz w:val="20"/>
            <w:szCs w:val="20"/>
            <w:lang w:val="en-US"/>
          </w:rPr>
          <w:t>http://citeseerx.ist.psu.edu/viewdoc/download;jsessionid=B529D5F84AD2011762A5BE4BF29FED9E?doi=10.1.1.11.2024&amp;rep=rep1&amp;type=pdf</w:t>
        </w:r>
      </w:hyperlink>
      <w:r w:rsidRPr="00DC26DD">
        <w:rPr>
          <w:rFonts w:ascii="Times New Roman" w:hAnsi="Times New Roman" w:cs="Times New Roman"/>
          <w:sz w:val="20"/>
          <w:szCs w:val="20"/>
          <w:lang w:val="en-US"/>
        </w:rPr>
        <w:t xml:space="preserve"> ] )</w:t>
      </w:r>
      <w:r w:rsidRPr="00DC26DD">
        <w:rPr>
          <w:rFonts w:ascii="Times New Roman" w:hAnsi="Times New Roman" w:cs="Times New Roman"/>
          <w:i/>
          <w:sz w:val="20"/>
          <w:szCs w:val="20"/>
        </w:rPr>
        <w:t>.</w:t>
      </w:r>
      <w:r w:rsidRPr="00DC26DD">
        <w:rPr>
          <w:rFonts w:ascii="Times New Roman" w:hAnsi="Times New Roman" w:cs="Times New Roman"/>
          <w:sz w:val="20"/>
          <w:szCs w:val="20"/>
        </w:rPr>
        <w:t xml:space="preserve"> Vertices with high betweenness act as potential deal makers. Their position is very crucial as most of the other nodes are connected through them. In other words, this measure is the extent to which a paper is positioned on the shortest path between other pairs of papers.</w:t>
      </w:r>
    </w:p>
    <w:p w14:paraId="197BC7BE" w14:textId="42409C15" w:rsidR="005D1776" w:rsidRPr="00DC26DD" w:rsidRDefault="005D1776" w:rsidP="00DC26DD">
      <w:pPr>
        <w:ind w:left="360"/>
        <w:jc w:val="both"/>
        <w:rPr>
          <w:rFonts w:ascii="Times New Roman" w:hAnsi="Times New Roman" w:cs="Times New Roman"/>
          <w:i/>
          <w:sz w:val="20"/>
          <w:szCs w:val="20"/>
        </w:rPr>
      </w:pPr>
      <w:r w:rsidRPr="00DC26DD">
        <w:rPr>
          <w:rFonts w:ascii="Times New Roman" w:hAnsi="Times New Roman" w:cs="Times New Roman"/>
          <w:sz w:val="20"/>
          <w:szCs w:val="20"/>
        </w:rPr>
        <w:t xml:space="preserve">In a citation network, papers with closely related citations form a community. Papers which link communities </w:t>
      </w:r>
      <w:proofErr w:type="gramStart"/>
      <w:r w:rsidRPr="00DC26DD">
        <w:rPr>
          <w:rFonts w:ascii="Times New Roman" w:hAnsi="Times New Roman" w:cs="Times New Roman"/>
          <w:sz w:val="20"/>
          <w:szCs w:val="20"/>
        </w:rPr>
        <w:t>have the ability to</w:t>
      </w:r>
      <w:proofErr w:type="gramEnd"/>
      <w:r w:rsidRPr="00DC26DD">
        <w:rPr>
          <w:rFonts w:ascii="Times New Roman" w:hAnsi="Times New Roman" w:cs="Times New Roman"/>
          <w:sz w:val="20"/>
          <w:szCs w:val="20"/>
        </w:rPr>
        <w:t xml:space="preserve"> control information flow among communities, and thus are important. Typically, research papers that have an impact on papers belonging to multiple fields or those that merge existing concepts tend to have a high score. </w:t>
      </w:r>
    </w:p>
    <w:p w14:paraId="3CAA716E" w14:textId="77777777" w:rsidR="005D1776" w:rsidRPr="005D1776" w:rsidRDefault="005D1776" w:rsidP="00DC26DD">
      <w:pPr>
        <w:pStyle w:val="ListParagraph"/>
        <w:jc w:val="both"/>
        <w:rPr>
          <w:rFonts w:ascii="Times New Roman" w:hAnsi="Times New Roman" w:cs="Times New Roman"/>
          <w:color w:val="FF0000"/>
          <w:sz w:val="20"/>
          <w:szCs w:val="20"/>
          <w:lang w:val="en-US"/>
        </w:rPr>
      </w:pPr>
      <w:r>
        <w:rPr>
          <w:noProof/>
        </w:rPr>
        <w:drawing>
          <wp:inline distT="0" distB="0" distL="0" distR="0" wp14:anchorId="161E5F3C" wp14:editId="263830AE">
            <wp:extent cx="5591175" cy="6762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1175" cy="676275"/>
                    </a:xfrm>
                    <a:prstGeom prst="rect">
                      <a:avLst/>
                    </a:prstGeom>
                  </pic:spPr>
                </pic:pic>
              </a:graphicData>
            </a:graphic>
          </wp:inline>
        </w:drawing>
      </w:r>
    </w:p>
    <w:p w14:paraId="6DD06FFF" w14:textId="77777777" w:rsidR="005D1776" w:rsidRDefault="005D1776" w:rsidP="00DC26DD">
      <w:pPr>
        <w:pStyle w:val="ListParagraph"/>
        <w:jc w:val="both"/>
        <w:rPr>
          <w:rFonts w:ascii="Times New Roman" w:hAnsi="Times New Roman" w:cs="Times New Roman"/>
          <w:sz w:val="20"/>
          <w:szCs w:val="20"/>
          <w:lang w:val="en-US"/>
        </w:rPr>
      </w:pPr>
    </w:p>
    <w:p w14:paraId="71CE65A5" w14:textId="6B13B33F" w:rsidR="005D1776" w:rsidRPr="005D1776" w:rsidRDefault="005D1776" w:rsidP="00DC26DD">
      <w:pPr>
        <w:pStyle w:val="ListParagraph"/>
        <w:jc w:val="both"/>
        <w:rPr>
          <w:rFonts w:ascii="Times New Roman" w:hAnsi="Times New Roman" w:cs="Times New Roman"/>
          <w:sz w:val="20"/>
          <w:szCs w:val="20"/>
          <w:lang w:val="en-US"/>
        </w:rPr>
      </w:pPr>
      <w:r w:rsidRPr="005D1776">
        <w:rPr>
          <w:rFonts w:ascii="Times New Roman" w:hAnsi="Times New Roman" w:cs="Times New Roman"/>
          <w:sz w:val="20"/>
          <w:szCs w:val="20"/>
          <w:lang w:val="en-US"/>
        </w:rPr>
        <w:t>Let (sigma)</w:t>
      </w:r>
      <w:proofErr w:type="spellStart"/>
      <w:r w:rsidRPr="005D1776">
        <w:rPr>
          <w:rFonts w:ascii="Times New Roman" w:hAnsi="Times New Roman" w:cs="Times New Roman"/>
          <w:sz w:val="20"/>
          <w:szCs w:val="20"/>
          <w:vertAlign w:val="subscript"/>
          <w:lang w:val="en-US"/>
        </w:rPr>
        <w:t>st</w:t>
      </w:r>
      <w:proofErr w:type="spellEnd"/>
      <w:r w:rsidRPr="005D1776">
        <w:rPr>
          <w:rFonts w:ascii="Times New Roman" w:hAnsi="Times New Roman" w:cs="Times New Roman"/>
          <w:sz w:val="20"/>
          <w:szCs w:val="20"/>
          <w:lang w:val="en-US"/>
        </w:rPr>
        <w:t xml:space="preserve"> denote the number of shortest paths from s to t and (sigma)</w:t>
      </w:r>
      <w:proofErr w:type="spellStart"/>
      <w:r w:rsidRPr="005D1776">
        <w:rPr>
          <w:rFonts w:ascii="Times New Roman" w:hAnsi="Times New Roman" w:cs="Times New Roman"/>
          <w:sz w:val="20"/>
          <w:szCs w:val="20"/>
          <w:vertAlign w:val="subscript"/>
          <w:lang w:val="en-US"/>
        </w:rPr>
        <w:t>st</w:t>
      </w:r>
      <w:proofErr w:type="spellEnd"/>
      <w:r w:rsidRPr="005D1776">
        <w:rPr>
          <w:rFonts w:ascii="Times New Roman" w:hAnsi="Times New Roman" w:cs="Times New Roman"/>
          <w:sz w:val="20"/>
          <w:szCs w:val="20"/>
          <w:lang w:val="en-US"/>
        </w:rPr>
        <w:t>(v) denote the number of shortest paths from s to t such that some v lies on it.</w:t>
      </w:r>
    </w:p>
    <w:p w14:paraId="768772A2" w14:textId="77777777" w:rsidR="005D1776" w:rsidRDefault="005D1776" w:rsidP="00DC26DD">
      <w:pPr>
        <w:pStyle w:val="ListParagraph"/>
        <w:ind w:left="1440"/>
        <w:rPr>
          <w:rFonts w:ascii="Times New Roman" w:hAnsi="Times New Roman" w:cs="Times New Roman"/>
          <w:i/>
          <w:sz w:val="20"/>
          <w:szCs w:val="20"/>
        </w:rPr>
      </w:pPr>
    </w:p>
    <w:p w14:paraId="4F8CE927" w14:textId="77777777" w:rsidR="005D1776" w:rsidRPr="005D1776" w:rsidRDefault="005D1776" w:rsidP="005D1776">
      <w:pPr>
        <w:pStyle w:val="ListParagraph"/>
        <w:numPr>
          <w:ilvl w:val="0"/>
          <w:numId w:val="28"/>
        </w:numPr>
        <w:jc w:val="both"/>
        <w:rPr>
          <w:rFonts w:ascii="Times New Roman" w:hAnsi="Times New Roman" w:cs="Times New Roman"/>
          <w:i/>
          <w:sz w:val="20"/>
          <w:szCs w:val="20"/>
          <w:lang w:val="en-US"/>
        </w:rPr>
      </w:pPr>
      <w:r w:rsidRPr="005D1776">
        <w:rPr>
          <w:rFonts w:ascii="Times New Roman" w:hAnsi="Times New Roman" w:cs="Times New Roman"/>
          <w:i/>
          <w:sz w:val="20"/>
          <w:szCs w:val="20"/>
          <w:lang w:val="en-US"/>
        </w:rPr>
        <w:t xml:space="preserve">Degree Centrality </w:t>
      </w:r>
      <w:r w:rsidRPr="005D1776">
        <w:rPr>
          <w:rFonts w:ascii="Times New Roman" w:hAnsi="Times New Roman" w:cs="Times New Roman"/>
          <w:i/>
          <w:sz w:val="20"/>
          <w:szCs w:val="20"/>
        </w:rPr>
        <w:t>(CD)</w:t>
      </w:r>
      <w:r w:rsidRPr="005D1776">
        <w:rPr>
          <w:rFonts w:ascii="Times New Roman" w:hAnsi="Times New Roman" w:cs="Times New Roman"/>
          <w:i/>
          <w:sz w:val="20"/>
          <w:szCs w:val="20"/>
          <w:lang w:val="en-US"/>
        </w:rPr>
        <w:t xml:space="preserve">: </w:t>
      </w:r>
    </w:p>
    <w:p w14:paraId="6BD96252" w14:textId="77777777" w:rsidR="005D1776" w:rsidRPr="005D1776" w:rsidRDefault="005D1776" w:rsidP="00DC26DD">
      <w:pPr>
        <w:pStyle w:val="ListParagraph"/>
        <w:jc w:val="both"/>
        <w:rPr>
          <w:rFonts w:ascii="Times New Roman" w:hAnsi="Times New Roman" w:cs="Times New Roman"/>
          <w:sz w:val="20"/>
          <w:szCs w:val="20"/>
        </w:rPr>
      </w:pPr>
      <w:r w:rsidRPr="005D1776">
        <w:rPr>
          <w:rFonts w:ascii="Times New Roman" w:hAnsi="Times New Roman" w:cs="Times New Roman"/>
          <w:sz w:val="20"/>
          <w:szCs w:val="20"/>
        </w:rPr>
        <w:t xml:space="preserve">Degree centrality is the most intuitive notion of centrality [33]. </w:t>
      </w:r>
      <w:r w:rsidRPr="005D1776">
        <w:rPr>
          <w:rFonts w:ascii="Times New Roman" w:hAnsi="Times New Roman" w:cs="Times New Roman"/>
          <w:sz w:val="20"/>
          <w:szCs w:val="20"/>
          <w:lang w:val="en-US"/>
        </w:rPr>
        <w:t>The degree of a node is the number of edges that are adjacent to that node.</w:t>
      </w:r>
      <w:r w:rsidRPr="005D1776">
        <w:rPr>
          <w:rFonts w:ascii="Times New Roman" w:hAnsi="Times New Roman" w:cs="Times New Roman"/>
          <w:sz w:val="20"/>
          <w:szCs w:val="20"/>
        </w:rPr>
        <w:t xml:space="preserve"> More the number of neighbour a given node has, the greater its influence is. We consider both the number of papers “citing,” called the in-degree centrality and the number of papers “cited,” called the out-degree centrality:</w:t>
      </w:r>
    </w:p>
    <w:p w14:paraId="0D9DC5E0" w14:textId="77777777" w:rsidR="005D1776" w:rsidRPr="005D1776" w:rsidRDefault="005D1776" w:rsidP="00DC26DD">
      <w:pPr>
        <w:pStyle w:val="ListParagraph"/>
        <w:jc w:val="both"/>
        <w:rPr>
          <w:rFonts w:ascii="Times New Roman" w:hAnsi="Times New Roman" w:cs="Times New Roman"/>
          <w:sz w:val="20"/>
          <w:szCs w:val="20"/>
        </w:rPr>
      </w:pPr>
    </w:p>
    <w:p w14:paraId="78BCCD02" w14:textId="273892BB" w:rsidR="005D1776" w:rsidRPr="005D1776" w:rsidRDefault="005D1776" w:rsidP="00DC26DD">
      <w:pPr>
        <w:pStyle w:val="ListParagraph"/>
        <w:jc w:val="both"/>
        <w:rPr>
          <w:rFonts w:ascii="Times New Roman" w:hAnsi="Times New Roman" w:cs="Times New Roman"/>
          <w:sz w:val="20"/>
          <w:szCs w:val="20"/>
          <w:u w:val="double"/>
        </w:rPr>
      </w:pPr>
      <w:r w:rsidRPr="005D1776">
        <w:rPr>
          <w:rFonts w:ascii="Times New Roman" w:hAnsi="Times New Roman" w:cs="Times New Roman"/>
          <w:sz w:val="20"/>
          <w:szCs w:val="20"/>
        </w:rPr>
        <w:tab/>
        <w:t>C</w:t>
      </w:r>
      <w:r w:rsidRPr="005D1776">
        <w:rPr>
          <w:rFonts w:ascii="Times New Roman" w:hAnsi="Times New Roman" w:cs="Times New Roman"/>
          <w:sz w:val="20"/>
          <w:szCs w:val="20"/>
          <w:vertAlign w:val="subscript"/>
        </w:rPr>
        <w:t xml:space="preserve">D </w:t>
      </w:r>
      <w:r w:rsidRPr="005D1776">
        <w:rPr>
          <w:rFonts w:ascii="Times New Roman" w:hAnsi="Times New Roman" w:cs="Times New Roman"/>
          <w:sz w:val="20"/>
          <w:szCs w:val="20"/>
        </w:rPr>
        <w:t xml:space="preserve">(P) = </w:t>
      </w:r>
      <w:proofErr w:type="spellStart"/>
      <w:r w:rsidRPr="005D1776">
        <w:rPr>
          <w:rFonts w:ascii="Times New Roman" w:hAnsi="Times New Roman" w:cs="Times New Roman"/>
          <w:sz w:val="20"/>
          <w:szCs w:val="20"/>
        </w:rPr>
        <w:t>indeg</w:t>
      </w:r>
      <w:proofErr w:type="spellEnd"/>
      <w:r w:rsidRPr="005D1776">
        <w:rPr>
          <w:rFonts w:ascii="Times New Roman" w:hAnsi="Times New Roman" w:cs="Times New Roman"/>
          <w:sz w:val="20"/>
          <w:szCs w:val="20"/>
        </w:rPr>
        <w:t xml:space="preserve">(P) + </w:t>
      </w:r>
      <w:proofErr w:type="spellStart"/>
      <w:r w:rsidRPr="005D1776">
        <w:rPr>
          <w:rFonts w:ascii="Times New Roman" w:hAnsi="Times New Roman" w:cs="Times New Roman"/>
          <w:sz w:val="20"/>
          <w:szCs w:val="20"/>
        </w:rPr>
        <w:t>outdeg</w:t>
      </w:r>
      <w:proofErr w:type="spellEnd"/>
      <w:r w:rsidRPr="005D1776">
        <w:rPr>
          <w:rFonts w:ascii="Times New Roman" w:hAnsi="Times New Roman" w:cs="Times New Roman"/>
          <w:sz w:val="20"/>
          <w:szCs w:val="20"/>
        </w:rPr>
        <w:t>(P)</w:t>
      </w:r>
    </w:p>
    <w:p w14:paraId="7E11AD20" w14:textId="77777777" w:rsidR="005D1776" w:rsidRPr="005D1776" w:rsidRDefault="005D1776" w:rsidP="00DC26DD">
      <w:pPr>
        <w:pStyle w:val="ListParagraph"/>
        <w:rPr>
          <w:rFonts w:ascii="Times New Roman" w:hAnsi="Times New Roman" w:cs="Times New Roman"/>
          <w:sz w:val="20"/>
          <w:szCs w:val="20"/>
        </w:rPr>
      </w:pPr>
    </w:p>
    <w:p w14:paraId="072B97F2" w14:textId="4061D3D2" w:rsidR="005D1776" w:rsidRDefault="005D1776" w:rsidP="005D1776">
      <w:pPr>
        <w:pStyle w:val="ListParagraph"/>
        <w:jc w:val="both"/>
        <w:rPr>
          <w:rFonts w:ascii="Times New Roman" w:hAnsi="Times New Roman" w:cs="Times New Roman"/>
          <w:sz w:val="20"/>
          <w:szCs w:val="20"/>
        </w:rPr>
      </w:pPr>
      <w:r w:rsidRPr="005D1776">
        <w:rPr>
          <w:rFonts w:ascii="Times New Roman" w:hAnsi="Times New Roman" w:cs="Times New Roman"/>
          <w:sz w:val="20"/>
          <w:szCs w:val="20"/>
        </w:rPr>
        <w:t xml:space="preserve">where </w:t>
      </w:r>
      <w:proofErr w:type="spellStart"/>
      <w:r w:rsidRPr="005D1776">
        <w:rPr>
          <w:rFonts w:ascii="Times New Roman" w:hAnsi="Times New Roman" w:cs="Times New Roman"/>
          <w:sz w:val="20"/>
          <w:szCs w:val="20"/>
        </w:rPr>
        <w:t>indeg</w:t>
      </w:r>
      <w:proofErr w:type="spellEnd"/>
      <w:r w:rsidRPr="005D1776">
        <w:rPr>
          <w:rFonts w:ascii="Times New Roman" w:hAnsi="Times New Roman" w:cs="Times New Roman"/>
          <w:sz w:val="20"/>
          <w:szCs w:val="20"/>
        </w:rPr>
        <w:t xml:space="preserve">(P) is the number of papers referring to paper P and </w:t>
      </w:r>
      <w:proofErr w:type="spellStart"/>
      <w:r w:rsidRPr="005D1776">
        <w:rPr>
          <w:rFonts w:ascii="Times New Roman" w:hAnsi="Times New Roman" w:cs="Times New Roman"/>
          <w:sz w:val="20"/>
          <w:szCs w:val="20"/>
        </w:rPr>
        <w:t>outdeg</w:t>
      </w:r>
      <w:proofErr w:type="spellEnd"/>
      <w:r w:rsidRPr="005D1776">
        <w:rPr>
          <w:rFonts w:ascii="Times New Roman" w:hAnsi="Times New Roman" w:cs="Times New Roman"/>
          <w:sz w:val="20"/>
          <w:szCs w:val="20"/>
        </w:rPr>
        <w:t xml:space="preserve">(P) is the number of papers P is referring to. A high value of the in-degree centrality implies popularity and high value of out-degree can be used to identify a well referenced paper. We remove the papers with low sum of in-degree and out-degree as those papers are not being cited nor do have any references and hence are assumed to be neither the best work nor published in a very influential journal. The calculation of the degree centrality is limited by the number of nodes that are directly connected to the paper, and indirectly connected nodes are not included for the measurement. </w:t>
      </w:r>
    </w:p>
    <w:p w14:paraId="0407E87F" w14:textId="3E6F155F" w:rsidR="005D1776" w:rsidRDefault="005D1776" w:rsidP="005D1776">
      <w:pPr>
        <w:pStyle w:val="ListParagraph"/>
        <w:jc w:val="both"/>
        <w:rPr>
          <w:rFonts w:ascii="Times New Roman" w:hAnsi="Times New Roman" w:cs="Times New Roman"/>
          <w:sz w:val="20"/>
          <w:szCs w:val="20"/>
        </w:rPr>
      </w:pPr>
    </w:p>
    <w:p w14:paraId="4693B10F" w14:textId="77777777" w:rsidR="005D1776" w:rsidRPr="005D1776" w:rsidRDefault="005D1776" w:rsidP="00DC26DD">
      <w:pPr>
        <w:pStyle w:val="ListParagraph"/>
        <w:jc w:val="both"/>
        <w:rPr>
          <w:rFonts w:ascii="Times New Roman" w:hAnsi="Times New Roman" w:cs="Times New Roman"/>
          <w:sz w:val="20"/>
          <w:szCs w:val="20"/>
        </w:rPr>
      </w:pPr>
    </w:p>
    <w:p w14:paraId="54C2898B" w14:textId="77777777" w:rsidR="005D1776" w:rsidRPr="005D1776" w:rsidRDefault="005D1776" w:rsidP="005D1776">
      <w:pPr>
        <w:pStyle w:val="ListParagraph"/>
        <w:numPr>
          <w:ilvl w:val="0"/>
          <w:numId w:val="28"/>
        </w:numPr>
        <w:jc w:val="both"/>
        <w:rPr>
          <w:rFonts w:ascii="Times New Roman" w:hAnsi="Times New Roman" w:cs="Times New Roman"/>
          <w:sz w:val="20"/>
          <w:szCs w:val="20"/>
          <w:lang w:val="en-US"/>
        </w:rPr>
      </w:pPr>
      <w:r w:rsidRPr="005D1776">
        <w:rPr>
          <w:rFonts w:ascii="Times New Roman" w:hAnsi="Times New Roman" w:cs="Times New Roman"/>
          <w:sz w:val="20"/>
          <w:szCs w:val="20"/>
          <w:lang w:val="en-US"/>
        </w:rPr>
        <w:t>Closeness Centrality:</w:t>
      </w:r>
    </w:p>
    <w:p w14:paraId="289F11C0" w14:textId="77777777" w:rsidR="005D1776" w:rsidRDefault="005D1776" w:rsidP="005D1776">
      <w:pPr>
        <w:pStyle w:val="ListParagraph"/>
        <w:jc w:val="both"/>
        <w:rPr>
          <w:rFonts w:ascii="Times New Roman" w:hAnsi="Times New Roman" w:cs="Times New Roman"/>
          <w:sz w:val="20"/>
          <w:szCs w:val="20"/>
        </w:rPr>
      </w:pPr>
    </w:p>
    <w:p w14:paraId="46238EFC" w14:textId="30A798D6" w:rsidR="005D1776" w:rsidRPr="005D1776" w:rsidRDefault="005D1776" w:rsidP="00DC26DD">
      <w:pPr>
        <w:pStyle w:val="ListParagraph"/>
        <w:jc w:val="both"/>
        <w:rPr>
          <w:rFonts w:ascii="Times New Roman" w:hAnsi="Times New Roman" w:cs="Times New Roman"/>
          <w:sz w:val="20"/>
          <w:szCs w:val="20"/>
          <w:lang w:val="en-US"/>
        </w:rPr>
      </w:pPr>
      <w:r w:rsidRPr="005D1776">
        <w:rPr>
          <w:rFonts w:ascii="Times New Roman" w:hAnsi="Times New Roman" w:cs="Times New Roman"/>
          <w:sz w:val="20"/>
          <w:szCs w:val="20"/>
        </w:rPr>
        <w:t>Closeness centrality is based on the distance from a node to all other nodes in the network, and is defined as the inverse total distance. It implies that a paper is more central if it interacts with more number of nodes, and it is considered relatively important [34].</w:t>
      </w:r>
    </w:p>
    <w:p w14:paraId="5D312C31" w14:textId="77777777" w:rsidR="005D1776" w:rsidRPr="005D1776" w:rsidRDefault="005D1776" w:rsidP="00DC26DD">
      <w:pPr>
        <w:pStyle w:val="ListParagraph"/>
        <w:jc w:val="both"/>
        <w:rPr>
          <w:rFonts w:ascii="Times New Roman" w:hAnsi="Times New Roman" w:cs="Times New Roman"/>
          <w:sz w:val="20"/>
          <w:szCs w:val="20"/>
          <w:lang w:val="en-US"/>
        </w:rPr>
      </w:pPr>
      <w:r w:rsidRPr="005D1776">
        <w:rPr>
          <w:rFonts w:ascii="Times New Roman" w:hAnsi="Times New Roman" w:cs="Times New Roman"/>
          <w:sz w:val="20"/>
          <w:szCs w:val="20"/>
          <w:lang w:val="en-US"/>
        </w:rPr>
        <w:t>It is the average distance from a given node to all other nodes in the network (</w:t>
      </w:r>
      <w:proofErr w:type="spellStart"/>
      <w:r w:rsidRPr="005D1776">
        <w:rPr>
          <w:rFonts w:ascii="Times New Roman" w:hAnsi="Times New Roman" w:cs="Times New Roman"/>
          <w:sz w:val="20"/>
          <w:szCs w:val="20"/>
          <w:lang w:val="en-US"/>
        </w:rPr>
        <w:t>Brandes</w:t>
      </w:r>
      <w:proofErr w:type="spellEnd"/>
      <w:r w:rsidRPr="005D1776">
        <w:rPr>
          <w:rFonts w:ascii="Times New Roman" w:hAnsi="Times New Roman" w:cs="Times New Roman"/>
          <w:sz w:val="20"/>
          <w:szCs w:val="20"/>
          <w:lang w:val="en-US"/>
        </w:rPr>
        <w:t xml:space="preserve"> 2001).</w:t>
      </w:r>
    </w:p>
    <w:p w14:paraId="42793B0D" w14:textId="77777777" w:rsidR="005D1776" w:rsidRPr="005D1776" w:rsidRDefault="005D1776" w:rsidP="00DC26DD">
      <w:pPr>
        <w:pStyle w:val="ListParagraph"/>
        <w:jc w:val="both"/>
        <w:rPr>
          <w:rFonts w:ascii="Times New Roman" w:hAnsi="Times New Roman" w:cs="Times New Roman"/>
          <w:color w:val="FF0000"/>
          <w:sz w:val="20"/>
          <w:szCs w:val="20"/>
          <w:lang w:val="en-US"/>
        </w:rPr>
      </w:pPr>
      <w:r>
        <w:rPr>
          <w:noProof/>
        </w:rPr>
        <w:drawing>
          <wp:inline distT="0" distB="0" distL="0" distR="0" wp14:anchorId="5A438111" wp14:editId="6ABB5419">
            <wp:extent cx="5610225" cy="5429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0225" cy="542925"/>
                    </a:xfrm>
                    <a:prstGeom prst="rect">
                      <a:avLst/>
                    </a:prstGeom>
                  </pic:spPr>
                </pic:pic>
              </a:graphicData>
            </a:graphic>
          </wp:inline>
        </w:drawing>
      </w:r>
    </w:p>
    <w:p w14:paraId="3FDB471A" w14:textId="117A3F6A" w:rsidR="005D1776" w:rsidRDefault="005D1776" w:rsidP="005D1776">
      <w:pPr>
        <w:pStyle w:val="ListParagraph"/>
        <w:jc w:val="both"/>
        <w:rPr>
          <w:rFonts w:ascii="Times New Roman" w:hAnsi="Times New Roman" w:cs="Times New Roman"/>
          <w:sz w:val="20"/>
          <w:szCs w:val="20"/>
          <w:lang w:val="en-US"/>
        </w:rPr>
      </w:pPr>
      <w:r w:rsidRPr="005D1776">
        <w:rPr>
          <w:rFonts w:ascii="Times New Roman" w:hAnsi="Times New Roman" w:cs="Times New Roman"/>
          <w:sz w:val="20"/>
          <w:szCs w:val="20"/>
          <w:lang w:val="en-US"/>
        </w:rPr>
        <w:t xml:space="preserve">Let </w:t>
      </w:r>
      <w:proofErr w:type="spellStart"/>
      <w:r w:rsidRPr="005D1776">
        <w:rPr>
          <w:rFonts w:ascii="Times New Roman" w:hAnsi="Times New Roman" w:cs="Times New Roman"/>
          <w:sz w:val="20"/>
          <w:szCs w:val="20"/>
          <w:lang w:val="en-US"/>
        </w:rPr>
        <w:t>d</w:t>
      </w:r>
      <w:r w:rsidRPr="005D1776">
        <w:rPr>
          <w:rFonts w:ascii="Times New Roman" w:hAnsi="Times New Roman" w:cs="Times New Roman"/>
          <w:sz w:val="20"/>
          <w:szCs w:val="20"/>
          <w:vertAlign w:val="subscript"/>
          <w:lang w:val="en-US"/>
        </w:rPr>
        <w:t>G</w:t>
      </w:r>
      <w:proofErr w:type="spellEnd"/>
      <w:r w:rsidRPr="005D1776">
        <w:rPr>
          <w:rFonts w:ascii="Times New Roman" w:hAnsi="Times New Roman" w:cs="Times New Roman"/>
          <w:sz w:val="20"/>
          <w:szCs w:val="20"/>
          <w:vertAlign w:val="subscript"/>
          <w:lang w:val="en-US"/>
        </w:rPr>
        <w:t xml:space="preserve"> </w:t>
      </w:r>
      <w:r w:rsidRPr="005D1776">
        <w:rPr>
          <w:rFonts w:ascii="Times New Roman" w:hAnsi="Times New Roman" w:cs="Times New Roman"/>
          <w:sz w:val="20"/>
          <w:szCs w:val="20"/>
          <w:lang w:val="en-US"/>
        </w:rPr>
        <w:t>(v, t) to denote the distance between vertices v and t, i.e. the minimum length of any path connecting v and t in G.</w:t>
      </w:r>
    </w:p>
    <w:p w14:paraId="19DF832D" w14:textId="77777777" w:rsidR="005D1776" w:rsidRPr="005D1776" w:rsidRDefault="005D1776" w:rsidP="00DC26DD">
      <w:pPr>
        <w:pStyle w:val="ListParagraph"/>
        <w:jc w:val="both"/>
        <w:rPr>
          <w:rFonts w:ascii="Times New Roman" w:hAnsi="Times New Roman" w:cs="Times New Roman"/>
          <w:sz w:val="20"/>
          <w:szCs w:val="20"/>
          <w:lang w:val="en-US"/>
        </w:rPr>
      </w:pPr>
    </w:p>
    <w:p w14:paraId="5D1EF30D" w14:textId="77777777" w:rsidR="005D1776" w:rsidRPr="005D1776" w:rsidRDefault="005D1776" w:rsidP="005D1776">
      <w:pPr>
        <w:pStyle w:val="ListParagraph"/>
        <w:numPr>
          <w:ilvl w:val="0"/>
          <w:numId w:val="28"/>
        </w:numPr>
        <w:jc w:val="both"/>
        <w:rPr>
          <w:rFonts w:ascii="Times New Roman" w:hAnsi="Times New Roman" w:cs="Times New Roman"/>
          <w:sz w:val="20"/>
          <w:szCs w:val="20"/>
          <w:lang w:val="en-US"/>
        </w:rPr>
      </w:pPr>
      <w:r w:rsidRPr="005D1776">
        <w:rPr>
          <w:rFonts w:ascii="Times New Roman" w:hAnsi="Times New Roman" w:cs="Times New Roman"/>
          <w:sz w:val="20"/>
          <w:szCs w:val="20"/>
          <w:lang w:val="en-US"/>
        </w:rPr>
        <w:t xml:space="preserve">Eigenvector Centrality: </w:t>
      </w:r>
    </w:p>
    <w:p w14:paraId="075F1F1B" w14:textId="77777777" w:rsidR="005D1776" w:rsidRPr="005D1776" w:rsidRDefault="005D1776" w:rsidP="00DC26DD">
      <w:pPr>
        <w:pStyle w:val="ListParagraph"/>
        <w:jc w:val="both"/>
        <w:rPr>
          <w:rFonts w:ascii="Times New Roman" w:hAnsi="Times New Roman" w:cs="Times New Roman"/>
          <w:sz w:val="20"/>
          <w:szCs w:val="20"/>
        </w:rPr>
      </w:pPr>
      <w:r w:rsidRPr="005D1776">
        <w:rPr>
          <w:rFonts w:ascii="Times New Roman" w:hAnsi="Times New Roman" w:cs="Times New Roman"/>
          <w:sz w:val="20"/>
          <w:szCs w:val="20"/>
          <w:lang w:val="en-US"/>
        </w:rPr>
        <w:t xml:space="preserve">Node importance in a network based on a node’s connections. A node is central to the extent that the node is connected to others who are central. </w:t>
      </w:r>
      <w:r w:rsidRPr="005D1776">
        <w:rPr>
          <w:rFonts w:ascii="Times New Roman" w:hAnsi="Times New Roman" w:cs="Times New Roman"/>
          <w:sz w:val="20"/>
          <w:szCs w:val="20"/>
        </w:rPr>
        <w:t xml:space="preserve">It depends on the number of neighbour nodes that are directly connected to a paper and the quality of the neighbour nodes [36]. </w:t>
      </w:r>
    </w:p>
    <w:p w14:paraId="6738F911" w14:textId="77777777" w:rsidR="005D1776" w:rsidRPr="005D1776" w:rsidRDefault="005D1776" w:rsidP="00DC26DD">
      <w:pPr>
        <w:pStyle w:val="ListParagraph"/>
        <w:rPr>
          <w:rFonts w:ascii="Times New Roman" w:hAnsi="Times New Roman" w:cs="Times New Roman"/>
          <w:b/>
          <w:sz w:val="20"/>
          <w:szCs w:val="20"/>
        </w:rPr>
      </w:pPr>
      <w:r w:rsidRPr="006F67A8">
        <w:rPr>
          <w:noProof/>
          <w:lang w:val="en-US" w:eastAsia="en-US"/>
        </w:rPr>
        <w:drawing>
          <wp:inline distT="0" distB="0" distL="0" distR="0" wp14:anchorId="1DE95CA4" wp14:editId="1C93C617">
            <wp:extent cx="3371850" cy="495300"/>
            <wp:effectExtent l="19050" t="0" r="0" b="0"/>
            <wp:docPr id="3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3371850" cy="495300"/>
                    </a:xfrm>
                    <a:prstGeom prst="rect">
                      <a:avLst/>
                    </a:prstGeom>
                    <a:noFill/>
                    <a:ln w="9525">
                      <a:noFill/>
                      <a:miter lim="800000"/>
                      <a:headEnd/>
                      <a:tailEnd/>
                    </a:ln>
                  </pic:spPr>
                </pic:pic>
              </a:graphicData>
            </a:graphic>
          </wp:inline>
        </w:drawing>
      </w:r>
    </w:p>
    <w:p w14:paraId="0FB7EC1A" w14:textId="64287D59" w:rsidR="005D1776" w:rsidRDefault="005D1776" w:rsidP="005D1776">
      <w:pPr>
        <w:pStyle w:val="ListParagraph"/>
        <w:jc w:val="both"/>
        <w:rPr>
          <w:rFonts w:ascii="Times New Roman" w:hAnsi="Times New Roman" w:cs="Times New Roman"/>
          <w:sz w:val="20"/>
          <w:szCs w:val="20"/>
        </w:rPr>
      </w:pPr>
      <w:r w:rsidRPr="005D1776">
        <w:rPr>
          <w:rFonts w:ascii="Times New Roman" w:hAnsi="Times New Roman" w:cs="Times New Roman"/>
          <w:sz w:val="20"/>
          <w:szCs w:val="20"/>
        </w:rPr>
        <w:t xml:space="preserve">where </w:t>
      </w:r>
      <w:proofErr w:type="gramStart"/>
      <w:r w:rsidRPr="005D1776">
        <w:rPr>
          <w:rFonts w:ascii="Times New Roman" w:hAnsi="Times New Roman" w:cs="Times New Roman"/>
          <w:sz w:val="20"/>
          <w:szCs w:val="20"/>
        </w:rPr>
        <w:t>AP,J</w:t>
      </w:r>
      <w:proofErr w:type="gramEnd"/>
      <w:r w:rsidRPr="005D1776">
        <w:rPr>
          <w:rFonts w:ascii="Times New Roman" w:hAnsi="Times New Roman" w:cs="Times New Roman"/>
          <w:sz w:val="20"/>
          <w:szCs w:val="20"/>
        </w:rPr>
        <w:t xml:space="preserve"> is the adjacency matrix in which its element is one if J is linked to P, and zero otherwise. </w:t>
      </w:r>
      <w:proofErr w:type="spellStart"/>
      <w:r w:rsidRPr="005D1776">
        <w:rPr>
          <w:rFonts w:ascii="Times New Roman" w:hAnsi="Times New Roman" w:cs="Times New Roman"/>
          <w:sz w:val="20"/>
          <w:szCs w:val="20"/>
        </w:rPr>
        <w:t>xJ</w:t>
      </w:r>
      <w:proofErr w:type="spellEnd"/>
      <w:r w:rsidRPr="005D1776">
        <w:rPr>
          <w:rFonts w:ascii="Times New Roman" w:hAnsi="Times New Roman" w:cs="Times New Roman"/>
          <w:sz w:val="20"/>
          <w:szCs w:val="20"/>
        </w:rPr>
        <w:t xml:space="preserve"> is the score of the eigenvector centrality of J, and λ is the eigenvalue of P. Eigenvector centrality measures not only how many papers are connected to a paper, but also how many important papers are connected to a paper. </w:t>
      </w:r>
    </w:p>
    <w:p w14:paraId="005DBB7E" w14:textId="77777777" w:rsidR="005D1776" w:rsidRPr="005D1776" w:rsidRDefault="005D1776" w:rsidP="00DC26DD">
      <w:pPr>
        <w:pStyle w:val="ListParagraph"/>
        <w:jc w:val="both"/>
        <w:rPr>
          <w:rFonts w:ascii="Times New Roman" w:hAnsi="Times New Roman" w:cs="Times New Roman"/>
          <w:sz w:val="20"/>
          <w:szCs w:val="20"/>
        </w:rPr>
      </w:pPr>
    </w:p>
    <w:p w14:paraId="75811A4C" w14:textId="26EE836D" w:rsidR="005D1776" w:rsidRDefault="005D1776" w:rsidP="005D1776">
      <w:pPr>
        <w:pStyle w:val="ListParagraph"/>
        <w:numPr>
          <w:ilvl w:val="0"/>
          <w:numId w:val="28"/>
        </w:numPr>
        <w:jc w:val="both"/>
      </w:pPr>
      <w:r w:rsidRPr="005D1776">
        <w:rPr>
          <w:rFonts w:ascii="Times New Roman" w:hAnsi="Times New Roman" w:cs="Times New Roman"/>
          <w:sz w:val="20"/>
          <w:szCs w:val="20"/>
        </w:rPr>
        <w:t>HITS:</w:t>
      </w:r>
      <w:r w:rsidRPr="00057E5E">
        <w:t xml:space="preserve"> </w:t>
      </w:r>
    </w:p>
    <w:p w14:paraId="2734BE59" w14:textId="77777777" w:rsidR="005D1776" w:rsidRPr="00057E5E" w:rsidRDefault="005D1776" w:rsidP="00DC26DD">
      <w:pPr>
        <w:pStyle w:val="ListParagraph"/>
        <w:jc w:val="both"/>
      </w:pPr>
    </w:p>
    <w:p w14:paraId="74DAD4D6" w14:textId="77777777" w:rsidR="005D1776" w:rsidRPr="005D1776" w:rsidRDefault="005D1776" w:rsidP="00DC26DD">
      <w:pPr>
        <w:pStyle w:val="ListParagraph"/>
        <w:jc w:val="both"/>
        <w:rPr>
          <w:rFonts w:ascii="Times New Roman" w:hAnsi="Times New Roman" w:cs="Times New Roman"/>
          <w:sz w:val="20"/>
          <w:szCs w:val="20"/>
        </w:rPr>
      </w:pPr>
      <w:r w:rsidRPr="005D1776">
        <w:rPr>
          <w:rFonts w:ascii="Times New Roman" w:hAnsi="Times New Roman" w:cs="Times New Roman"/>
          <w:sz w:val="20"/>
          <w:szCs w:val="20"/>
        </w:rPr>
        <w:t xml:space="preserve">Hyperlink-Induced Topic Search (HITS) is a link analysis algorithm. The HITS metric determines 2 values for a page: its </w:t>
      </w:r>
      <w:r w:rsidRPr="005D1776">
        <w:rPr>
          <w:rFonts w:ascii="Times New Roman" w:hAnsi="Times New Roman" w:cs="Times New Roman"/>
          <w:i/>
          <w:sz w:val="20"/>
          <w:szCs w:val="20"/>
        </w:rPr>
        <w:t xml:space="preserve">authority, </w:t>
      </w:r>
      <w:r w:rsidRPr="005D1776">
        <w:rPr>
          <w:rFonts w:ascii="Times New Roman" w:hAnsi="Times New Roman" w:cs="Times New Roman"/>
          <w:sz w:val="20"/>
          <w:szCs w:val="20"/>
        </w:rPr>
        <w:t xml:space="preserve">estimate of the value of the content/quality and its </w:t>
      </w:r>
      <w:r w:rsidRPr="005D1776">
        <w:rPr>
          <w:rFonts w:ascii="Times New Roman" w:hAnsi="Times New Roman" w:cs="Times New Roman"/>
          <w:i/>
          <w:sz w:val="20"/>
          <w:szCs w:val="20"/>
        </w:rPr>
        <w:t xml:space="preserve">hub value, </w:t>
      </w:r>
      <w:r w:rsidRPr="005D1776">
        <w:rPr>
          <w:rFonts w:ascii="Times New Roman" w:hAnsi="Times New Roman" w:cs="Times New Roman"/>
          <w:sz w:val="20"/>
          <w:szCs w:val="20"/>
        </w:rPr>
        <w:t>that is the estimate for the links to other papers. In other words, a good hub represents a paper that points to many other papers, and a good authority represents a paper that is linked by many different hubs.</w:t>
      </w:r>
    </w:p>
    <w:p w14:paraId="0A240012" w14:textId="77777777" w:rsidR="005D1776" w:rsidRPr="005D1776" w:rsidRDefault="005D1776" w:rsidP="00DC26DD">
      <w:pPr>
        <w:pStyle w:val="ListParagraph"/>
        <w:jc w:val="both"/>
        <w:rPr>
          <w:rFonts w:ascii="Times New Roman" w:hAnsi="Times New Roman" w:cs="Times New Roman"/>
          <w:sz w:val="20"/>
          <w:szCs w:val="20"/>
        </w:rPr>
      </w:pPr>
      <w:r w:rsidRPr="005D1776">
        <w:rPr>
          <w:rFonts w:ascii="Times New Roman" w:hAnsi="Times New Roman" w:cs="Times New Roman"/>
          <w:sz w:val="20"/>
          <w:szCs w:val="20"/>
          <w:lang w:val="en-US"/>
        </w:rPr>
        <w:t>Given weights {</w:t>
      </w:r>
      <w:proofErr w:type="spellStart"/>
      <w:r w:rsidRPr="005D1776">
        <w:rPr>
          <w:rFonts w:ascii="Times New Roman" w:hAnsi="Times New Roman" w:cs="Times New Roman"/>
          <w:sz w:val="20"/>
          <w:szCs w:val="20"/>
          <w:lang w:val="en-US"/>
        </w:rPr>
        <w:t>x^p</w:t>
      </w:r>
      <w:proofErr w:type="spellEnd"/>
      <w:r w:rsidRPr="005D1776">
        <w:rPr>
          <w:rFonts w:ascii="Times New Roman" w:hAnsi="Times New Roman" w:cs="Times New Roman"/>
          <w:sz w:val="20"/>
          <w:szCs w:val="20"/>
          <w:lang w:val="en-US"/>
        </w:rPr>
        <w:t>}, {</w:t>
      </w:r>
      <w:proofErr w:type="spellStart"/>
      <w:r w:rsidRPr="005D1776">
        <w:rPr>
          <w:rFonts w:ascii="Times New Roman" w:hAnsi="Times New Roman" w:cs="Times New Roman"/>
          <w:sz w:val="20"/>
          <w:szCs w:val="20"/>
          <w:lang w:val="en-US"/>
        </w:rPr>
        <w:t>y^p</w:t>
      </w:r>
      <w:proofErr w:type="spellEnd"/>
      <w:r w:rsidRPr="005D1776">
        <w:rPr>
          <w:rFonts w:ascii="Times New Roman" w:hAnsi="Times New Roman" w:cs="Times New Roman"/>
          <w:sz w:val="20"/>
          <w:szCs w:val="20"/>
          <w:lang w:val="en-US"/>
        </w:rPr>
        <w:t xml:space="preserve">}, the </w:t>
      </w:r>
      <w:r w:rsidRPr="00057E5E">
        <w:rPr>
          <w:noProof/>
        </w:rPr>
        <w:drawing>
          <wp:inline distT="0" distB="0" distL="0" distR="0" wp14:anchorId="1EA2E2B0" wp14:editId="69DF2ADD">
            <wp:extent cx="152400" cy="238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9716" t="-23762" r="24571"/>
                    <a:stretch/>
                  </pic:blipFill>
                  <pic:spPr bwMode="auto">
                    <a:xfrm>
                      <a:off x="0" y="0"/>
                      <a:ext cx="152400" cy="238125"/>
                    </a:xfrm>
                    <a:prstGeom prst="rect">
                      <a:avLst/>
                    </a:prstGeom>
                    <a:ln>
                      <a:noFill/>
                    </a:ln>
                    <a:extLst>
                      <a:ext uri="{53640926-AAD7-44D8-BBD7-CCE9431645EC}">
                        <a14:shadowObscured xmlns:a14="http://schemas.microsoft.com/office/drawing/2010/main"/>
                      </a:ext>
                    </a:extLst>
                  </pic:spPr>
                </pic:pic>
              </a:graphicData>
            </a:graphic>
          </wp:inline>
        </w:drawing>
      </w:r>
      <w:r w:rsidRPr="00057E5E">
        <w:t xml:space="preserve"> </w:t>
      </w:r>
      <w:r w:rsidRPr="005D1776">
        <w:rPr>
          <w:rFonts w:ascii="Times New Roman" w:hAnsi="Times New Roman" w:cs="Times New Roman"/>
          <w:sz w:val="20"/>
          <w:szCs w:val="20"/>
          <w:lang w:val="en-US"/>
        </w:rPr>
        <w:t xml:space="preserve">operation updates the x-weights as follows: </w:t>
      </w:r>
      <w:r w:rsidRPr="00057E5E">
        <w:rPr>
          <w:noProof/>
        </w:rPr>
        <w:drawing>
          <wp:inline distT="0" distB="0" distL="0" distR="0" wp14:anchorId="317C5194" wp14:editId="095266D2">
            <wp:extent cx="1828800" cy="628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28800" cy="628650"/>
                    </a:xfrm>
                    <a:prstGeom prst="rect">
                      <a:avLst/>
                    </a:prstGeom>
                  </pic:spPr>
                </pic:pic>
              </a:graphicData>
            </a:graphic>
          </wp:inline>
        </w:drawing>
      </w:r>
    </w:p>
    <w:p w14:paraId="22235C6D" w14:textId="77777777" w:rsidR="005D1776" w:rsidRPr="005D1776" w:rsidRDefault="005D1776" w:rsidP="00DC26DD">
      <w:pPr>
        <w:pStyle w:val="ListParagraph"/>
        <w:jc w:val="both"/>
        <w:rPr>
          <w:rFonts w:ascii="Times New Roman" w:hAnsi="Times New Roman" w:cs="Times New Roman"/>
          <w:sz w:val="20"/>
          <w:szCs w:val="20"/>
        </w:rPr>
      </w:pPr>
      <w:r w:rsidRPr="00057E5E">
        <w:rPr>
          <w:noProof/>
        </w:rPr>
        <w:lastRenderedPageBreak/>
        <w:drawing>
          <wp:inline distT="0" distB="0" distL="0" distR="0" wp14:anchorId="393F47C7" wp14:editId="4BB16DB1">
            <wp:extent cx="3886200" cy="1047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86200" cy="1047750"/>
                    </a:xfrm>
                    <a:prstGeom prst="rect">
                      <a:avLst/>
                    </a:prstGeom>
                  </pic:spPr>
                </pic:pic>
              </a:graphicData>
            </a:graphic>
          </wp:inline>
        </w:drawing>
      </w:r>
    </w:p>
    <w:p w14:paraId="419D89AE" w14:textId="77777777" w:rsidR="005D1776" w:rsidRPr="005D1776" w:rsidRDefault="005D1776" w:rsidP="00DC26DD">
      <w:pPr>
        <w:pStyle w:val="ListParagraph"/>
        <w:jc w:val="both"/>
        <w:rPr>
          <w:rFonts w:ascii="Times New Roman" w:hAnsi="Times New Roman" w:cs="Times New Roman"/>
          <w:sz w:val="20"/>
          <w:szCs w:val="20"/>
          <w:lang w:val="en-US"/>
        </w:rPr>
      </w:pPr>
      <w:r w:rsidRPr="005D1776">
        <w:rPr>
          <w:rFonts w:ascii="Times New Roman" w:hAnsi="Times New Roman" w:cs="Times New Roman"/>
          <w:sz w:val="20"/>
          <w:szCs w:val="20"/>
          <w:lang w:val="en-US"/>
        </w:rPr>
        <w:t xml:space="preserve">the set of weights </w:t>
      </w:r>
      <w:proofErr w:type="gramStart"/>
      <w:r w:rsidRPr="005D1776">
        <w:rPr>
          <w:rFonts w:ascii="Times New Roman" w:hAnsi="Times New Roman" w:cs="Times New Roman"/>
          <w:sz w:val="20"/>
          <w:szCs w:val="20"/>
          <w:lang w:val="en-US"/>
        </w:rPr>
        <w:t>{ x</w:t>
      </w:r>
      <w:proofErr w:type="gramEnd"/>
      <w:r w:rsidRPr="005D1776">
        <w:rPr>
          <w:rFonts w:ascii="Times New Roman" w:hAnsi="Times New Roman" w:cs="Times New Roman"/>
          <w:sz w:val="20"/>
          <w:szCs w:val="20"/>
          <w:lang w:val="en-US"/>
        </w:rPr>
        <w:t xml:space="preserve"> ^ p } as a vector x with a coordinate for each page in G s ; analogously, we represent the set of weights { y ^ p } as a vector y.</w:t>
      </w:r>
    </w:p>
    <w:p w14:paraId="53B7A802" w14:textId="77777777" w:rsidR="005D1776" w:rsidRPr="005D1776" w:rsidRDefault="005D1776" w:rsidP="00DC26DD">
      <w:pPr>
        <w:pStyle w:val="ListParagraph"/>
        <w:jc w:val="both"/>
        <w:rPr>
          <w:rFonts w:ascii="Times New Roman" w:hAnsi="Times New Roman" w:cs="Times New Roman"/>
          <w:color w:val="FF0000"/>
          <w:sz w:val="20"/>
          <w:szCs w:val="20"/>
        </w:rPr>
      </w:pPr>
      <w:r w:rsidRPr="005D1776">
        <w:rPr>
          <w:rFonts w:ascii="Times New Roman" w:hAnsi="Times New Roman" w:cs="Times New Roman"/>
          <w:color w:val="FF0000"/>
          <w:sz w:val="20"/>
          <w:szCs w:val="20"/>
        </w:rPr>
        <w:t>[http://delivery.acm.org/10.1145/330000/324140/p604-kleinberg.pdf?ip=1.186.14.57&amp;id=324140&amp;acc=ACTIVE%20SERVICE&amp;key=045416EF4DDA69D9%2E517DE04875AE9835%2EE9E06D43DBF1A2CE%2E4D4702B0C3E38B35&amp;CFID=1026961323&amp;CFTOKEN=22443355&amp;__acm__=1515910385_83f6e3e085919dcd9a750071ca3efc6a]</w:t>
      </w:r>
    </w:p>
    <w:p w14:paraId="7D27E879" w14:textId="0083CD60" w:rsidR="00684B41" w:rsidRDefault="005D1776" w:rsidP="00B91F89">
      <w:pPr>
        <w:jc w:val="both"/>
        <w:rPr>
          <w:rFonts w:ascii="Times New Roman" w:hAnsi="Times New Roman" w:cs="Times New Roman"/>
          <w:color w:val="FF0000"/>
          <w:sz w:val="20"/>
          <w:szCs w:val="20"/>
          <w:lang w:val="en-US"/>
        </w:rPr>
      </w:pPr>
      <w:r>
        <w:rPr>
          <w:noProof/>
        </w:rPr>
        <w:drawing>
          <wp:inline distT="0" distB="0" distL="0" distR="0" wp14:anchorId="70C9F551" wp14:editId="0ED51259">
            <wp:extent cx="5372100" cy="2838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72100" cy="2838450"/>
                    </a:xfrm>
                    <a:prstGeom prst="rect">
                      <a:avLst/>
                    </a:prstGeom>
                  </pic:spPr>
                </pic:pic>
              </a:graphicData>
            </a:graphic>
          </wp:inline>
        </w:drawing>
      </w:r>
    </w:p>
    <w:p w14:paraId="2CF8ADAF" w14:textId="6F1CD4C8" w:rsidR="007E2B4E" w:rsidRPr="00DC26DD" w:rsidRDefault="007E2B4E" w:rsidP="00B91F89">
      <w:pPr>
        <w:jc w:val="both"/>
        <w:rPr>
          <w:rFonts w:ascii="Times New Roman" w:hAnsi="Times New Roman" w:cs="Times New Roman"/>
          <w:sz w:val="20"/>
          <w:szCs w:val="20"/>
        </w:rPr>
      </w:pPr>
      <w:r w:rsidRPr="00DC26DD">
        <w:rPr>
          <w:rFonts w:ascii="Times New Roman" w:hAnsi="Times New Roman" w:cs="Times New Roman"/>
          <w:sz w:val="20"/>
          <w:szCs w:val="20"/>
        </w:rPr>
        <w:t>We select papers based on each of the centrality measures mentioned above. Average score of each measure is calculated and a list containing papers greater than this average is stored. Thus, obtained 5 lists are then merged to get final filtered unique papers. We choose all of them individually as the aim of filtering is to remove the not important papers instead of selecting the important ones. For example, if a paper has high betweenness centrality, i.e., it can be based on an inter-disciplinary field but has low closeness centrality, i.e., as not much work on the topic has been done. we will keep that paper</w:t>
      </w:r>
      <w:r w:rsidR="00E15B01" w:rsidRPr="00DC26DD">
        <w:rPr>
          <w:rFonts w:ascii="Times New Roman" w:hAnsi="Times New Roman" w:cs="Times New Roman"/>
          <w:sz w:val="20"/>
          <w:szCs w:val="20"/>
        </w:rPr>
        <w:t xml:space="preserve"> for further evaluation. But if a paper has not been cited much implies low in-degree and low hub score, not referencing many important papers (papers with higher number of citations) will have low out-degree, low authority score and low closeness centrality </w:t>
      </w:r>
      <w:proofErr w:type="gramStart"/>
      <w:r w:rsidR="00E15B01" w:rsidRPr="00DC26DD">
        <w:rPr>
          <w:rFonts w:ascii="Times New Roman" w:hAnsi="Times New Roman" w:cs="Times New Roman"/>
          <w:sz w:val="20"/>
          <w:szCs w:val="20"/>
        </w:rPr>
        <w:t>and also</w:t>
      </w:r>
      <w:proofErr w:type="gramEnd"/>
      <w:r w:rsidR="00E15B01" w:rsidRPr="00DC26DD">
        <w:rPr>
          <w:rFonts w:ascii="Times New Roman" w:hAnsi="Times New Roman" w:cs="Times New Roman"/>
          <w:sz w:val="20"/>
          <w:szCs w:val="20"/>
        </w:rPr>
        <w:t xml:space="preserve"> does not play an important role in connecting different communities – low betweenness centrality; such papers are filtered out. Either their content is not good enough or if not then the venue of their publication is not the best one for the work.</w:t>
      </w:r>
    </w:p>
    <w:p w14:paraId="40C5A36D" w14:textId="77777777" w:rsidR="007E2B4E" w:rsidRPr="00DD40D2" w:rsidRDefault="007E2B4E" w:rsidP="00B91F89">
      <w:pPr>
        <w:jc w:val="both"/>
        <w:rPr>
          <w:rFonts w:ascii="Times New Roman" w:hAnsi="Times New Roman" w:cs="Times New Roman"/>
          <w:color w:val="FF0000"/>
          <w:sz w:val="20"/>
          <w:szCs w:val="20"/>
        </w:rPr>
      </w:pPr>
    </w:p>
    <w:p w14:paraId="7F35E8EE" w14:textId="3FF4F75C" w:rsidR="00A42390" w:rsidRDefault="00A42390" w:rsidP="00B91F89">
      <w:pPr>
        <w:jc w:val="both"/>
        <w:rPr>
          <w:rFonts w:ascii="Times New Roman" w:hAnsi="Times New Roman" w:cs="Times New Roman"/>
          <w:i/>
          <w:sz w:val="20"/>
          <w:szCs w:val="20"/>
        </w:rPr>
      </w:pPr>
      <w:r w:rsidRPr="006F67A8">
        <w:rPr>
          <w:rFonts w:ascii="Times New Roman" w:hAnsi="Times New Roman" w:cs="Times New Roman"/>
          <w:i/>
          <w:sz w:val="20"/>
          <w:szCs w:val="20"/>
        </w:rPr>
        <w:t xml:space="preserve">4.3.3 </w:t>
      </w:r>
      <w:r w:rsidR="00AB6DAF">
        <w:rPr>
          <w:rFonts w:ascii="Times New Roman" w:hAnsi="Times New Roman" w:cs="Times New Roman"/>
          <w:i/>
          <w:sz w:val="20"/>
          <w:szCs w:val="20"/>
        </w:rPr>
        <w:t xml:space="preserve">Title similarity score calculation and cc </w:t>
      </w:r>
      <w:proofErr w:type="spellStart"/>
      <w:r w:rsidR="00AB6DAF">
        <w:rPr>
          <w:rFonts w:ascii="Times New Roman" w:hAnsi="Times New Roman" w:cs="Times New Roman"/>
          <w:i/>
          <w:sz w:val="20"/>
          <w:szCs w:val="20"/>
        </w:rPr>
        <w:t>bc</w:t>
      </w:r>
      <w:proofErr w:type="spellEnd"/>
      <w:r w:rsidR="00AB6DAF">
        <w:rPr>
          <w:rFonts w:ascii="Times New Roman" w:hAnsi="Times New Roman" w:cs="Times New Roman"/>
          <w:i/>
          <w:sz w:val="20"/>
          <w:szCs w:val="20"/>
        </w:rPr>
        <w:t xml:space="preserve"> algorithms</w:t>
      </w:r>
    </w:p>
    <w:p w14:paraId="0CC0B2E1" w14:textId="0DB58C5E" w:rsidR="00D373FA" w:rsidRDefault="00B57E60" w:rsidP="00B57E60">
      <w:pPr>
        <w:jc w:val="both"/>
        <w:rPr>
          <w:rFonts w:ascii="Times New Roman" w:hAnsi="Times New Roman" w:cs="Times New Roman"/>
          <w:sz w:val="20"/>
          <w:szCs w:val="20"/>
        </w:rPr>
      </w:pPr>
      <w:r>
        <w:rPr>
          <w:rFonts w:ascii="Times New Roman" w:hAnsi="Times New Roman" w:cs="Times New Roman"/>
          <w:sz w:val="20"/>
          <w:szCs w:val="20"/>
        </w:rPr>
        <w:t xml:space="preserve">For title similarity, python </w:t>
      </w:r>
      <w:proofErr w:type="spellStart"/>
      <w:r>
        <w:rPr>
          <w:rFonts w:ascii="Times New Roman" w:hAnsi="Times New Roman" w:cs="Times New Roman"/>
          <w:sz w:val="20"/>
          <w:szCs w:val="20"/>
        </w:rPr>
        <w:t>nltk</w:t>
      </w:r>
      <w:proofErr w:type="spellEnd"/>
      <w:r>
        <w:rPr>
          <w:rFonts w:ascii="Times New Roman" w:hAnsi="Times New Roman" w:cs="Times New Roman"/>
          <w:sz w:val="20"/>
          <w:szCs w:val="20"/>
        </w:rPr>
        <w:t xml:space="preserve"> wordnet is being utilised.</w:t>
      </w:r>
      <w:r w:rsidR="00D373FA">
        <w:rPr>
          <w:rFonts w:ascii="Times New Roman" w:hAnsi="Times New Roman" w:cs="Times New Roman"/>
          <w:sz w:val="20"/>
          <w:szCs w:val="20"/>
        </w:rPr>
        <w:t xml:space="preserve"> It is open source package in python language which is trained on </w:t>
      </w:r>
      <w:r w:rsidR="00D373FA" w:rsidRPr="00D373FA">
        <w:rPr>
          <w:rFonts w:ascii="Times New Roman" w:hAnsi="Times New Roman" w:cs="Times New Roman"/>
          <w:sz w:val="20"/>
          <w:szCs w:val="20"/>
        </w:rPr>
        <w:t>WordNet</w:t>
      </w:r>
      <w:r w:rsidR="00D373FA">
        <w:rPr>
          <w:rFonts w:ascii="Times New Roman" w:hAnsi="Times New Roman" w:cs="Times New Roman"/>
          <w:sz w:val="20"/>
          <w:szCs w:val="20"/>
        </w:rPr>
        <w:t>,</w:t>
      </w:r>
      <w:r w:rsidR="00D373FA" w:rsidRPr="00D373FA">
        <w:rPr>
          <w:rFonts w:ascii="Times New Roman" w:hAnsi="Times New Roman" w:cs="Times New Roman"/>
          <w:sz w:val="20"/>
          <w:szCs w:val="20"/>
        </w:rPr>
        <w:t xml:space="preserve"> a lexical database for the English language</w:t>
      </w:r>
      <w:r w:rsidR="00D373FA">
        <w:rPr>
          <w:rFonts w:ascii="Times New Roman" w:hAnsi="Times New Roman" w:cs="Times New Roman"/>
          <w:sz w:val="20"/>
          <w:szCs w:val="20"/>
        </w:rPr>
        <w:t xml:space="preserve">. It groups </w:t>
      </w:r>
      <w:r w:rsidR="00D373FA" w:rsidRPr="00D373FA">
        <w:rPr>
          <w:rFonts w:ascii="Times New Roman" w:hAnsi="Times New Roman" w:cs="Times New Roman"/>
          <w:sz w:val="20"/>
          <w:szCs w:val="20"/>
        </w:rPr>
        <w:t xml:space="preserve">English </w:t>
      </w:r>
      <w:r w:rsidR="00D373FA" w:rsidRPr="00DC26DD">
        <w:t>words</w:t>
      </w:r>
      <w:r w:rsidR="00D373FA" w:rsidRPr="00D373FA">
        <w:rPr>
          <w:rFonts w:ascii="Times New Roman" w:hAnsi="Times New Roman" w:cs="Times New Roman"/>
          <w:sz w:val="20"/>
          <w:szCs w:val="20"/>
        </w:rPr>
        <w:t xml:space="preserve"> into sets of </w:t>
      </w:r>
      <w:r w:rsidR="00D373FA" w:rsidRPr="00DC26DD">
        <w:t>synonyms</w:t>
      </w:r>
      <w:r w:rsidR="00D373FA" w:rsidRPr="00D373FA">
        <w:rPr>
          <w:rFonts w:ascii="Times New Roman" w:hAnsi="Times New Roman" w:cs="Times New Roman"/>
          <w:sz w:val="20"/>
          <w:szCs w:val="20"/>
        </w:rPr>
        <w:t xml:space="preserve"> called </w:t>
      </w:r>
      <w:proofErr w:type="spellStart"/>
      <w:r w:rsidR="00D373FA" w:rsidRPr="00DC26DD">
        <w:t>synsets</w:t>
      </w:r>
      <w:proofErr w:type="spellEnd"/>
      <w:r w:rsidR="00D373FA" w:rsidRPr="00D373FA">
        <w:rPr>
          <w:rFonts w:ascii="Times New Roman" w:hAnsi="Times New Roman" w:cs="Times New Roman"/>
          <w:sz w:val="20"/>
          <w:szCs w:val="20"/>
        </w:rPr>
        <w:t xml:space="preserve">, provides short definitions and usage examples, and records </w:t>
      </w:r>
      <w:proofErr w:type="gramStart"/>
      <w:r w:rsidR="00D373FA" w:rsidRPr="00D373FA">
        <w:rPr>
          <w:rFonts w:ascii="Times New Roman" w:hAnsi="Times New Roman" w:cs="Times New Roman"/>
          <w:sz w:val="20"/>
          <w:szCs w:val="20"/>
        </w:rPr>
        <w:t>a number of</w:t>
      </w:r>
      <w:proofErr w:type="gramEnd"/>
      <w:r w:rsidR="00D373FA" w:rsidRPr="00D373FA">
        <w:rPr>
          <w:rFonts w:ascii="Times New Roman" w:hAnsi="Times New Roman" w:cs="Times New Roman"/>
          <w:sz w:val="20"/>
          <w:szCs w:val="20"/>
        </w:rPr>
        <w:t xml:space="preserve"> relations among these synonym sets or their members. WordNet can thus </w:t>
      </w:r>
      <w:proofErr w:type="gramStart"/>
      <w:r w:rsidR="00D373FA" w:rsidRPr="00D373FA">
        <w:rPr>
          <w:rFonts w:ascii="Times New Roman" w:hAnsi="Times New Roman" w:cs="Times New Roman"/>
          <w:sz w:val="20"/>
          <w:szCs w:val="20"/>
        </w:rPr>
        <w:t>be seen as</w:t>
      </w:r>
      <w:proofErr w:type="gramEnd"/>
      <w:r w:rsidR="00D373FA" w:rsidRPr="00D373FA">
        <w:rPr>
          <w:rFonts w:ascii="Times New Roman" w:hAnsi="Times New Roman" w:cs="Times New Roman"/>
          <w:sz w:val="20"/>
          <w:szCs w:val="20"/>
        </w:rPr>
        <w:t xml:space="preserve"> a combination of </w:t>
      </w:r>
      <w:r w:rsidR="00D373FA" w:rsidRPr="00DC26DD">
        <w:t>dictionary</w:t>
      </w:r>
      <w:r w:rsidR="00D373FA" w:rsidRPr="00D373FA">
        <w:rPr>
          <w:rFonts w:ascii="Times New Roman" w:hAnsi="Times New Roman" w:cs="Times New Roman"/>
          <w:sz w:val="20"/>
          <w:szCs w:val="20"/>
        </w:rPr>
        <w:t xml:space="preserve"> and </w:t>
      </w:r>
      <w:r w:rsidR="00D373FA" w:rsidRPr="00DC26DD">
        <w:t>thesaurus</w:t>
      </w:r>
      <w:r w:rsidR="00D373FA">
        <w:rPr>
          <w:rFonts w:ascii="Times New Roman" w:hAnsi="Times New Roman" w:cs="Times New Roman"/>
          <w:sz w:val="20"/>
          <w:szCs w:val="20"/>
        </w:rPr>
        <w:t>.</w:t>
      </w:r>
      <w:r w:rsidR="00D373FA" w:rsidRPr="00D373FA">
        <w:t xml:space="preserve"> </w:t>
      </w:r>
      <w:proofErr w:type="spellStart"/>
      <w:r w:rsidR="00D373FA" w:rsidRPr="00D373FA">
        <w:rPr>
          <w:rFonts w:ascii="Times New Roman" w:hAnsi="Times New Roman" w:cs="Times New Roman"/>
          <w:sz w:val="20"/>
          <w:szCs w:val="20"/>
        </w:rPr>
        <w:t>Synsets</w:t>
      </w:r>
      <w:proofErr w:type="spellEnd"/>
      <w:r w:rsidR="00D373FA" w:rsidRPr="00D373FA">
        <w:rPr>
          <w:rFonts w:ascii="Times New Roman" w:hAnsi="Times New Roman" w:cs="Times New Roman"/>
          <w:sz w:val="20"/>
          <w:szCs w:val="20"/>
        </w:rPr>
        <w:t xml:space="preserve"> are interlinked by means of conceptual-semantic and lexical relations. The resulting </w:t>
      </w:r>
      <w:r w:rsidR="00D373FA" w:rsidRPr="00D373FA">
        <w:rPr>
          <w:rFonts w:ascii="Times New Roman" w:hAnsi="Times New Roman" w:cs="Times New Roman"/>
          <w:sz w:val="20"/>
          <w:szCs w:val="20"/>
        </w:rPr>
        <w:lastRenderedPageBreak/>
        <w:t>network of meaningfully related words and concepts</w:t>
      </w:r>
      <w:r w:rsidR="00D373FA">
        <w:rPr>
          <w:rFonts w:ascii="Times New Roman" w:hAnsi="Times New Roman" w:cs="Times New Roman"/>
          <w:sz w:val="20"/>
          <w:szCs w:val="20"/>
        </w:rPr>
        <w:t>. This inter linking is used to compute the similarity between different words.</w:t>
      </w:r>
    </w:p>
    <w:p w14:paraId="411322A4" w14:textId="2B0EA9ED" w:rsidR="00D373FA" w:rsidRPr="00DC26DD" w:rsidRDefault="00D373FA" w:rsidP="00B57E60">
      <w:pPr>
        <w:jc w:val="both"/>
        <w:rPr>
          <w:rFonts w:ascii="Times New Roman" w:hAnsi="Times New Roman" w:cs="Times New Roman"/>
          <w:color w:val="FF0000"/>
          <w:sz w:val="20"/>
          <w:szCs w:val="20"/>
        </w:rPr>
      </w:pPr>
      <w:r w:rsidRPr="00DC26DD">
        <w:rPr>
          <w:rFonts w:ascii="Times New Roman" w:hAnsi="Times New Roman" w:cs="Times New Roman"/>
          <w:color w:val="FF0000"/>
          <w:sz w:val="20"/>
          <w:szCs w:val="20"/>
        </w:rPr>
        <w:t>[https://wordnet.princeton.edu/wordnet/citing-wordnet</w:t>
      </w:r>
      <w:r>
        <w:rPr>
          <w:rFonts w:ascii="Times New Roman" w:hAnsi="Times New Roman" w:cs="Times New Roman"/>
          <w:color w:val="FF0000"/>
          <w:sz w:val="20"/>
          <w:szCs w:val="20"/>
        </w:rPr>
        <w:t xml:space="preserve"> – for how to cite wordnet</w:t>
      </w:r>
      <w:r w:rsidRPr="00DC26DD">
        <w:rPr>
          <w:rFonts w:ascii="Times New Roman" w:hAnsi="Times New Roman" w:cs="Times New Roman"/>
          <w:color w:val="FF0000"/>
          <w:sz w:val="20"/>
          <w:szCs w:val="20"/>
        </w:rPr>
        <w:t>]</w:t>
      </w:r>
    </w:p>
    <w:p w14:paraId="140E8244" w14:textId="751EFE6A" w:rsidR="00B57E60" w:rsidRDefault="00B57E60" w:rsidP="00B57E60">
      <w:pPr>
        <w:jc w:val="both"/>
        <w:rPr>
          <w:rFonts w:ascii="Times New Roman" w:hAnsi="Times New Roman" w:cs="Times New Roman"/>
          <w:i/>
          <w:color w:val="E36C0A" w:themeColor="accent6" w:themeShade="BF"/>
          <w:sz w:val="20"/>
          <w:szCs w:val="20"/>
        </w:rPr>
      </w:pPr>
      <w:r>
        <w:rPr>
          <w:rFonts w:ascii="Times New Roman" w:hAnsi="Times New Roman" w:cs="Times New Roman"/>
          <w:sz w:val="20"/>
          <w:szCs w:val="20"/>
        </w:rPr>
        <w:t xml:space="preserve"> We need to check similarity based on the context. </w:t>
      </w:r>
      <w:r w:rsidRPr="00B57E60">
        <w:rPr>
          <w:rFonts w:ascii="Times New Roman" w:hAnsi="Times New Roman" w:cs="Times New Roman"/>
          <w:sz w:val="20"/>
        </w:rPr>
        <w:t xml:space="preserve">This algorithm is proposed by </w:t>
      </w:r>
      <w:proofErr w:type="spellStart"/>
      <w:r w:rsidRPr="00B57E60">
        <w:rPr>
          <w:rFonts w:ascii="Times New Roman" w:hAnsi="Times New Roman" w:cs="Times New Roman"/>
          <w:sz w:val="20"/>
        </w:rPr>
        <w:t>Mihalcea</w:t>
      </w:r>
      <w:proofErr w:type="spellEnd"/>
      <w:r w:rsidRPr="00B57E60">
        <w:rPr>
          <w:rFonts w:ascii="Times New Roman" w:hAnsi="Times New Roman" w:cs="Times New Roman"/>
          <w:sz w:val="20"/>
        </w:rPr>
        <w:t xml:space="preserve"> et al. in the paper </w:t>
      </w:r>
      <w:r w:rsidRPr="00B57E60">
        <w:rPr>
          <w:rStyle w:val="Emphasis"/>
          <w:rFonts w:ascii="Times New Roman" w:hAnsi="Times New Roman" w:cs="Times New Roman"/>
          <w:sz w:val="20"/>
        </w:rPr>
        <w:t xml:space="preserve">“Corpus-based and Knowledge-based Measures of Text Semantic Similarity” </w:t>
      </w:r>
      <w:r w:rsidR="00D206E9" w:rsidRPr="00DC26DD">
        <w:rPr>
          <w:rFonts w:ascii="Times New Roman" w:hAnsi="Times New Roman" w:cs="Times New Roman"/>
          <w:color w:val="FF0000"/>
          <w:sz w:val="20"/>
          <w:szCs w:val="20"/>
        </w:rPr>
        <w:t>[https://www.aaai.org/Papers/AAAI/2006/AAAI06-123.pdf]</w:t>
      </w:r>
      <w:r w:rsidR="00D206E9">
        <w:rPr>
          <w:rFonts w:ascii="Times New Roman" w:hAnsi="Times New Roman" w:cs="Times New Roman"/>
          <w:i/>
          <w:color w:val="E36C0A" w:themeColor="accent6" w:themeShade="BF"/>
          <w:sz w:val="20"/>
          <w:szCs w:val="20"/>
        </w:rPr>
        <w:t>.</w:t>
      </w:r>
    </w:p>
    <w:p w14:paraId="3358F561" w14:textId="590DFF84" w:rsidR="00D206E9" w:rsidRPr="00DC26DD" w:rsidRDefault="00D206E9" w:rsidP="00B57E60">
      <w:pPr>
        <w:jc w:val="both"/>
        <w:rPr>
          <w:rFonts w:ascii="Times New Roman" w:hAnsi="Times New Roman" w:cs="Times New Roman"/>
          <w:sz w:val="20"/>
          <w:szCs w:val="20"/>
        </w:rPr>
      </w:pPr>
      <w:proofErr w:type="gramStart"/>
      <w:r>
        <w:rPr>
          <w:rFonts w:ascii="Times New Roman" w:hAnsi="Times New Roman" w:cs="Times New Roman"/>
          <w:sz w:val="20"/>
          <w:szCs w:val="20"/>
        </w:rPr>
        <w:t>In an attempt to</w:t>
      </w:r>
      <w:proofErr w:type="gramEnd"/>
      <w:r>
        <w:rPr>
          <w:rFonts w:ascii="Times New Roman" w:hAnsi="Times New Roman" w:cs="Times New Roman"/>
          <w:sz w:val="20"/>
          <w:szCs w:val="20"/>
        </w:rPr>
        <w:t xml:space="preserve"> implement this algorithm, we used the following procedure:</w:t>
      </w:r>
    </w:p>
    <w:p w14:paraId="1F5A7C81" w14:textId="1D754A2D" w:rsidR="00D206E9" w:rsidRDefault="00D206E9" w:rsidP="00B57E60">
      <w:pPr>
        <w:pStyle w:val="ListParagraph"/>
        <w:numPr>
          <w:ilvl w:val="0"/>
          <w:numId w:val="23"/>
        </w:numPr>
        <w:jc w:val="both"/>
        <w:rPr>
          <w:rFonts w:ascii="Times New Roman" w:hAnsi="Times New Roman" w:cs="Times New Roman"/>
          <w:sz w:val="20"/>
          <w:szCs w:val="20"/>
        </w:rPr>
      </w:pPr>
      <w:r w:rsidRPr="00DC26DD">
        <w:rPr>
          <w:rFonts w:ascii="Times New Roman" w:hAnsi="Times New Roman" w:cs="Times New Roman"/>
          <w:sz w:val="20"/>
          <w:szCs w:val="20"/>
        </w:rPr>
        <w:t>We POS (part-of-speech) tag the sentence to tell the wordnet what POS we are looking for.</w:t>
      </w:r>
    </w:p>
    <w:p w14:paraId="06E99415" w14:textId="2B33CCF8" w:rsidR="00D206E9" w:rsidRDefault="00D206E9" w:rsidP="00D206E9">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Since wordnet only contains information on nouns, verbs, adjectives, and adverbs. We ignore everything else.</w:t>
      </w:r>
    </w:p>
    <w:p w14:paraId="45C645F9" w14:textId="5FDB8E08" w:rsidR="00D206E9" w:rsidRDefault="00D206E9" w:rsidP="00D206E9">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 xml:space="preserve">Form synonym sets (Synset) for each of word in </w:t>
      </w:r>
      <w:r w:rsidR="005F7665">
        <w:rPr>
          <w:rFonts w:ascii="Times New Roman" w:hAnsi="Times New Roman" w:cs="Times New Roman"/>
          <w:sz w:val="20"/>
          <w:szCs w:val="20"/>
        </w:rPr>
        <w:t xml:space="preserve">both </w:t>
      </w:r>
      <w:r>
        <w:rPr>
          <w:rFonts w:ascii="Times New Roman" w:hAnsi="Times New Roman" w:cs="Times New Roman"/>
          <w:sz w:val="20"/>
          <w:szCs w:val="20"/>
        </w:rPr>
        <w:t>the sentence</w:t>
      </w:r>
      <w:r w:rsidR="005F7665">
        <w:rPr>
          <w:rFonts w:ascii="Times New Roman" w:hAnsi="Times New Roman" w:cs="Times New Roman"/>
          <w:sz w:val="20"/>
          <w:szCs w:val="20"/>
        </w:rPr>
        <w:t>s</w:t>
      </w:r>
      <w:r>
        <w:rPr>
          <w:rFonts w:ascii="Times New Roman" w:hAnsi="Times New Roman" w:cs="Times New Roman"/>
          <w:sz w:val="20"/>
          <w:szCs w:val="20"/>
        </w:rPr>
        <w:t>.</w:t>
      </w:r>
    </w:p>
    <w:p w14:paraId="04E4A140" w14:textId="16E0C76F" w:rsidR="005F7665" w:rsidRDefault="005F7665" w:rsidP="00D206E9">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 xml:space="preserve">For each word in the first sentence, </w:t>
      </w:r>
    </w:p>
    <w:p w14:paraId="484F9C74" w14:textId="145DC9A2" w:rsidR="005F7665" w:rsidRDefault="005F7665" w:rsidP="005F7665">
      <w:pPr>
        <w:pStyle w:val="ListParagraph"/>
        <w:numPr>
          <w:ilvl w:val="1"/>
          <w:numId w:val="23"/>
        </w:numPr>
        <w:jc w:val="both"/>
        <w:rPr>
          <w:rFonts w:ascii="Times New Roman" w:hAnsi="Times New Roman" w:cs="Times New Roman"/>
          <w:sz w:val="20"/>
          <w:szCs w:val="20"/>
        </w:rPr>
      </w:pPr>
      <w:r>
        <w:rPr>
          <w:rFonts w:ascii="Times New Roman" w:hAnsi="Times New Roman" w:cs="Times New Roman"/>
          <w:sz w:val="20"/>
          <w:szCs w:val="20"/>
        </w:rPr>
        <w:t xml:space="preserve">Get similarity value of the most similar word in the other sentence. </w:t>
      </w:r>
    </w:p>
    <w:p w14:paraId="340162B7" w14:textId="212703DE" w:rsidR="005F7665" w:rsidRDefault="005F7665" w:rsidP="005F7665">
      <w:pPr>
        <w:pStyle w:val="ListParagraph"/>
        <w:numPr>
          <w:ilvl w:val="1"/>
          <w:numId w:val="23"/>
        </w:numPr>
        <w:jc w:val="both"/>
        <w:rPr>
          <w:rFonts w:ascii="Times New Roman" w:hAnsi="Times New Roman" w:cs="Times New Roman"/>
          <w:sz w:val="20"/>
          <w:szCs w:val="20"/>
        </w:rPr>
      </w:pPr>
      <w:r>
        <w:rPr>
          <w:rFonts w:ascii="Times New Roman" w:hAnsi="Times New Roman" w:cs="Times New Roman"/>
          <w:sz w:val="20"/>
          <w:szCs w:val="20"/>
        </w:rPr>
        <w:t>Sum this value for all the words in the sentence.</w:t>
      </w:r>
    </w:p>
    <w:p w14:paraId="2749AC5C" w14:textId="438DDF81" w:rsidR="005F7665" w:rsidRPr="00DC26DD" w:rsidRDefault="005F7665" w:rsidP="00783BEF">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Average the sum value by dividing with the number of words. Thus, giving the sentence similarity score for sentence 1 with sentence 2.</w:t>
      </w:r>
    </w:p>
    <w:p w14:paraId="4CFB6F4C" w14:textId="407FE19D" w:rsidR="00D206E9" w:rsidRPr="00DC26DD" w:rsidRDefault="00D373FA" w:rsidP="00783BEF">
      <w:pPr>
        <w:ind w:left="360"/>
        <w:jc w:val="both"/>
        <w:rPr>
          <w:rFonts w:ascii="Times New Roman" w:hAnsi="Times New Roman" w:cs="Times New Roman"/>
          <w:b/>
          <w:i/>
          <w:sz w:val="20"/>
          <w:szCs w:val="20"/>
        </w:rPr>
      </w:pPr>
      <w:r w:rsidRPr="00783BEF">
        <w:rPr>
          <w:rFonts w:ascii="Times New Roman" w:hAnsi="Times New Roman" w:cs="Times New Roman"/>
          <w:b/>
          <w:i/>
          <w:sz w:val="20"/>
          <w:szCs w:val="20"/>
        </w:rPr>
        <w:t>Pseudocode</w:t>
      </w:r>
      <w:r w:rsidR="00D206E9" w:rsidRPr="00DC26DD">
        <w:rPr>
          <w:rFonts w:ascii="Times New Roman" w:hAnsi="Times New Roman" w:cs="Times New Roman"/>
          <w:b/>
          <w:i/>
          <w:sz w:val="20"/>
          <w:szCs w:val="20"/>
        </w:rPr>
        <w:t>:</w:t>
      </w:r>
    </w:p>
    <w:p w14:paraId="0A0E29AE" w14:textId="5E8D0E3E" w:rsidR="00D206E9" w:rsidRDefault="00D206E9" w:rsidP="00D206E9">
      <w:pPr>
        <w:ind w:left="360"/>
        <w:jc w:val="both"/>
        <w:rPr>
          <w:rFonts w:ascii="Times New Roman" w:eastAsia="Times New Roman" w:hAnsi="Times New Roman" w:cs="Times New Roman"/>
          <w:sz w:val="24"/>
          <w:szCs w:val="24"/>
          <w:lang w:val="en-US" w:eastAsia="en-US"/>
        </w:rPr>
      </w:pPr>
      <w:r w:rsidRPr="00DC26DD">
        <w:rPr>
          <w:rFonts w:ascii="Times New Roman" w:eastAsia="Times New Roman" w:hAnsi="Times New Roman" w:cs="Times New Roman"/>
          <w:i/>
          <w:sz w:val="24"/>
          <w:szCs w:val="24"/>
          <w:lang w:val="en-US" w:eastAsia="en-US"/>
        </w:rPr>
        <w:t xml:space="preserve">Function: </w:t>
      </w:r>
      <w:proofErr w:type="spellStart"/>
      <w:r>
        <w:rPr>
          <w:rFonts w:ascii="Times New Roman" w:eastAsia="Times New Roman" w:hAnsi="Times New Roman" w:cs="Times New Roman"/>
          <w:sz w:val="24"/>
          <w:szCs w:val="24"/>
          <w:lang w:val="en-US" w:eastAsia="en-US"/>
        </w:rPr>
        <w:t>Sentence_</w:t>
      </w:r>
      <w:r w:rsidR="00017C30">
        <w:rPr>
          <w:rFonts w:ascii="Times New Roman" w:eastAsia="Times New Roman" w:hAnsi="Times New Roman" w:cs="Times New Roman"/>
          <w:sz w:val="24"/>
          <w:szCs w:val="24"/>
          <w:lang w:val="en-US" w:eastAsia="en-US"/>
        </w:rPr>
        <w:t>similarity</w:t>
      </w:r>
      <w:proofErr w:type="spellEnd"/>
      <w:r w:rsidR="00017C30">
        <w:rPr>
          <w:rFonts w:ascii="Times New Roman" w:eastAsia="Times New Roman" w:hAnsi="Times New Roman" w:cs="Times New Roman"/>
          <w:sz w:val="24"/>
          <w:szCs w:val="24"/>
          <w:lang w:val="en-US" w:eastAsia="en-US"/>
        </w:rPr>
        <w:t xml:space="preserve"> (sentence</w:t>
      </w:r>
      <w:r>
        <w:rPr>
          <w:rFonts w:ascii="Times New Roman" w:eastAsia="Times New Roman" w:hAnsi="Times New Roman" w:cs="Times New Roman"/>
          <w:sz w:val="24"/>
          <w:szCs w:val="24"/>
          <w:lang w:val="en-US" w:eastAsia="en-US"/>
        </w:rPr>
        <w:t>1, snetence2)</w:t>
      </w:r>
    </w:p>
    <w:p w14:paraId="01EC43D2" w14:textId="34C42976" w:rsidR="00B57E60" w:rsidRDefault="00D206E9" w:rsidP="00D206E9">
      <w:pPr>
        <w:ind w:left="360"/>
        <w:jc w:val="both"/>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sz w:val="20"/>
          <w:szCs w:val="20"/>
        </w:rPr>
        <w:t>POS_tag</w:t>
      </w:r>
      <w:proofErr w:type="spellEnd"/>
      <w:r>
        <w:rPr>
          <w:rFonts w:ascii="Times New Roman" w:hAnsi="Times New Roman" w:cs="Times New Roman"/>
          <w:sz w:val="20"/>
          <w:szCs w:val="20"/>
        </w:rPr>
        <w:t xml:space="preserve">(sentence1), </w:t>
      </w:r>
      <w:proofErr w:type="spellStart"/>
      <w:r>
        <w:rPr>
          <w:rFonts w:ascii="Times New Roman" w:hAnsi="Times New Roman" w:cs="Times New Roman"/>
          <w:sz w:val="20"/>
          <w:szCs w:val="20"/>
        </w:rPr>
        <w:t>POS_tag</w:t>
      </w:r>
      <w:proofErr w:type="spellEnd"/>
      <w:r>
        <w:rPr>
          <w:rFonts w:ascii="Times New Roman" w:hAnsi="Times New Roman" w:cs="Times New Roman"/>
          <w:sz w:val="20"/>
          <w:szCs w:val="20"/>
        </w:rPr>
        <w:t>(sentence2)</w:t>
      </w:r>
    </w:p>
    <w:p w14:paraId="64776649" w14:textId="7E781C05" w:rsidR="005F7665" w:rsidRDefault="005F7665" w:rsidP="00D206E9">
      <w:pPr>
        <w:ind w:left="360"/>
        <w:jc w:val="both"/>
        <w:rPr>
          <w:rFonts w:ascii="Times New Roman" w:hAnsi="Times New Roman" w:cs="Times New Roman"/>
          <w:sz w:val="20"/>
          <w:szCs w:val="20"/>
        </w:rPr>
      </w:pPr>
      <w:r>
        <w:rPr>
          <w:rFonts w:ascii="Times New Roman" w:hAnsi="Times New Roman" w:cs="Times New Roman"/>
          <w:sz w:val="20"/>
          <w:szCs w:val="20"/>
        </w:rPr>
        <w:tab/>
        <w:t xml:space="preserve">Synset1 = </w:t>
      </w:r>
      <w:proofErr w:type="spellStart"/>
      <w:r>
        <w:rPr>
          <w:rFonts w:ascii="Times New Roman" w:hAnsi="Times New Roman" w:cs="Times New Roman"/>
          <w:sz w:val="20"/>
          <w:szCs w:val="20"/>
        </w:rPr>
        <w:t>get_synset</w:t>
      </w:r>
      <w:proofErr w:type="spellEnd"/>
      <w:r>
        <w:rPr>
          <w:rFonts w:ascii="Times New Roman" w:hAnsi="Times New Roman" w:cs="Times New Roman"/>
          <w:sz w:val="20"/>
          <w:szCs w:val="20"/>
        </w:rPr>
        <w:t xml:space="preserve">(sentence1), synset2 = </w:t>
      </w:r>
      <w:proofErr w:type="spellStart"/>
      <w:r>
        <w:rPr>
          <w:rFonts w:ascii="Times New Roman" w:hAnsi="Times New Roman" w:cs="Times New Roman"/>
          <w:sz w:val="20"/>
          <w:szCs w:val="20"/>
        </w:rPr>
        <w:t>get_synset</w:t>
      </w:r>
      <w:proofErr w:type="spellEnd"/>
      <w:r>
        <w:rPr>
          <w:rFonts w:ascii="Times New Roman" w:hAnsi="Times New Roman" w:cs="Times New Roman"/>
          <w:sz w:val="20"/>
          <w:szCs w:val="20"/>
        </w:rPr>
        <w:t>(sentence2)</w:t>
      </w:r>
    </w:p>
    <w:p w14:paraId="60D7F888" w14:textId="05AAD8EE" w:rsidR="005F7665" w:rsidRDefault="005F7665" w:rsidP="00D206E9">
      <w:pPr>
        <w:ind w:left="360"/>
        <w:jc w:val="both"/>
        <w:rPr>
          <w:rFonts w:ascii="Times New Roman" w:hAnsi="Times New Roman" w:cs="Times New Roman"/>
          <w:sz w:val="20"/>
          <w:szCs w:val="20"/>
        </w:rPr>
      </w:pPr>
      <w:r>
        <w:rPr>
          <w:rFonts w:ascii="Times New Roman" w:hAnsi="Times New Roman" w:cs="Times New Roman"/>
          <w:sz w:val="20"/>
          <w:szCs w:val="20"/>
        </w:rPr>
        <w:tab/>
        <w:t xml:space="preserve">For each word w1 in synset1 </w:t>
      </w:r>
    </w:p>
    <w:p w14:paraId="2C9516D7" w14:textId="39682709" w:rsidR="005F7665" w:rsidRDefault="005F7665" w:rsidP="00D206E9">
      <w:pPr>
        <w:ind w:left="360"/>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Best_score</w:t>
      </w:r>
      <w:proofErr w:type="spellEnd"/>
      <w:r>
        <w:rPr>
          <w:rFonts w:ascii="Times New Roman" w:hAnsi="Times New Roman" w:cs="Times New Roman"/>
          <w:sz w:val="20"/>
          <w:szCs w:val="20"/>
        </w:rPr>
        <w:t xml:space="preserve"> = max</w:t>
      </w:r>
      <w:r w:rsidR="00017C30">
        <w:rPr>
          <w:rFonts w:ascii="Times New Roman" w:hAnsi="Times New Roman" w:cs="Times New Roman"/>
          <w:sz w:val="20"/>
          <w:szCs w:val="20"/>
        </w:rPr>
        <w:t xml:space="preserve"> </w:t>
      </w:r>
      <w:r>
        <w:rPr>
          <w:rFonts w:ascii="Times New Roman" w:hAnsi="Times New Roman" w:cs="Times New Roman"/>
          <w:sz w:val="20"/>
          <w:szCs w:val="20"/>
        </w:rPr>
        <w:t>(</w:t>
      </w:r>
      <w:r w:rsidR="00017C30">
        <w:rPr>
          <w:rFonts w:ascii="Times New Roman" w:hAnsi="Times New Roman" w:cs="Times New Roman"/>
          <w:sz w:val="20"/>
          <w:szCs w:val="20"/>
        </w:rPr>
        <w:t>similarity score</w:t>
      </w:r>
      <w:r>
        <w:rPr>
          <w:rFonts w:ascii="Times New Roman" w:hAnsi="Times New Roman" w:cs="Times New Roman"/>
          <w:sz w:val="20"/>
          <w:szCs w:val="20"/>
        </w:rPr>
        <w:t xml:space="preserve"> of w1 with each of w2 in synset2)</w:t>
      </w:r>
    </w:p>
    <w:p w14:paraId="07CC5E40" w14:textId="4F225CFA" w:rsidR="005F7665" w:rsidRDefault="005F7665" w:rsidP="00D206E9">
      <w:pPr>
        <w:ind w:left="360"/>
        <w:jc w:val="both"/>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sz w:val="20"/>
          <w:szCs w:val="20"/>
        </w:rPr>
        <w:t>Final_score</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Best_score</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number_of_words</w:t>
      </w:r>
      <w:proofErr w:type="spellEnd"/>
      <w:r>
        <w:rPr>
          <w:rFonts w:ascii="Times New Roman" w:hAnsi="Times New Roman" w:cs="Times New Roman"/>
          <w:sz w:val="20"/>
          <w:szCs w:val="20"/>
        </w:rPr>
        <w:t>(synset1)</w:t>
      </w:r>
    </w:p>
    <w:p w14:paraId="7455CE6A" w14:textId="68466E70" w:rsidR="005F7665" w:rsidRDefault="005F7665" w:rsidP="00D206E9">
      <w:pPr>
        <w:ind w:left="360"/>
        <w:jc w:val="both"/>
        <w:rPr>
          <w:rFonts w:ascii="Times New Roman" w:hAnsi="Times New Roman" w:cs="Times New Roman"/>
          <w:sz w:val="20"/>
          <w:szCs w:val="20"/>
        </w:rPr>
      </w:pPr>
      <w:r>
        <w:rPr>
          <w:rFonts w:ascii="Times New Roman" w:hAnsi="Times New Roman" w:cs="Times New Roman"/>
          <w:sz w:val="20"/>
          <w:szCs w:val="20"/>
        </w:rPr>
        <w:tab/>
        <w:t xml:space="preserve">Return </w:t>
      </w:r>
      <w:proofErr w:type="spellStart"/>
      <w:r>
        <w:rPr>
          <w:rFonts w:ascii="Times New Roman" w:hAnsi="Times New Roman" w:cs="Times New Roman"/>
          <w:sz w:val="20"/>
          <w:szCs w:val="20"/>
        </w:rPr>
        <w:t>Final_score</w:t>
      </w:r>
      <w:proofErr w:type="spellEnd"/>
      <w:r>
        <w:rPr>
          <w:rFonts w:ascii="Times New Roman" w:hAnsi="Times New Roman" w:cs="Times New Roman"/>
          <w:sz w:val="20"/>
          <w:szCs w:val="20"/>
        </w:rPr>
        <w:t>.</w:t>
      </w:r>
    </w:p>
    <w:p w14:paraId="4D06C5DD" w14:textId="13C23F69" w:rsidR="00D206E9" w:rsidRDefault="005F7665" w:rsidP="00D206E9">
      <w:pPr>
        <w:ind w:left="360"/>
        <w:jc w:val="both"/>
        <w:rPr>
          <w:rFonts w:ascii="Times New Roman" w:hAnsi="Times New Roman" w:cs="Times New Roman"/>
          <w:sz w:val="20"/>
          <w:szCs w:val="20"/>
        </w:rPr>
      </w:pPr>
      <w:r>
        <w:rPr>
          <w:rFonts w:ascii="Times New Roman" w:hAnsi="Times New Roman" w:cs="Times New Roman"/>
          <w:sz w:val="20"/>
          <w:szCs w:val="20"/>
        </w:rPr>
        <w:t>There are known problems with this implementation:</w:t>
      </w:r>
    </w:p>
    <w:p w14:paraId="1E07655B" w14:textId="58C743C3" w:rsidR="005F7665" w:rsidRDefault="005F7665" w:rsidP="005F7665">
      <w:pPr>
        <w:pStyle w:val="ListParagraph"/>
        <w:numPr>
          <w:ilvl w:val="0"/>
          <w:numId w:val="24"/>
        </w:numPr>
        <w:jc w:val="both"/>
        <w:rPr>
          <w:rFonts w:ascii="Times New Roman" w:hAnsi="Times New Roman" w:cs="Times New Roman"/>
          <w:sz w:val="20"/>
          <w:szCs w:val="20"/>
        </w:rPr>
      </w:pPr>
      <w:r>
        <w:rPr>
          <w:rFonts w:ascii="Times New Roman" w:hAnsi="Times New Roman" w:cs="Times New Roman"/>
          <w:sz w:val="20"/>
          <w:szCs w:val="20"/>
        </w:rPr>
        <w:t>The implementation is not exact</w:t>
      </w:r>
      <w:r w:rsidR="00D373FA">
        <w:rPr>
          <w:rFonts w:ascii="Times New Roman" w:hAnsi="Times New Roman" w:cs="Times New Roman"/>
          <w:sz w:val="20"/>
          <w:szCs w:val="20"/>
        </w:rPr>
        <w:t>ly as</w:t>
      </w:r>
      <w:r>
        <w:rPr>
          <w:rFonts w:ascii="Times New Roman" w:hAnsi="Times New Roman" w:cs="Times New Roman"/>
          <w:sz w:val="20"/>
          <w:szCs w:val="20"/>
        </w:rPr>
        <w:t xml:space="preserve"> in the paper </w:t>
      </w:r>
      <w:r w:rsidR="00D373FA">
        <w:rPr>
          <w:rFonts w:ascii="Times New Roman" w:hAnsi="Times New Roman" w:cs="Times New Roman"/>
          <w:sz w:val="20"/>
          <w:szCs w:val="20"/>
        </w:rPr>
        <w:t>since the max similarity is not weighted with an inverse-document-frequency.</w:t>
      </w:r>
    </w:p>
    <w:p w14:paraId="76604C44" w14:textId="17EEA208" w:rsidR="00D72E79" w:rsidRDefault="00D373FA" w:rsidP="00D72E79">
      <w:pPr>
        <w:pStyle w:val="ListParagraph"/>
        <w:numPr>
          <w:ilvl w:val="0"/>
          <w:numId w:val="24"/>
        </w:numPr>
        <w:jc w:val="both"/>
        <w:rPr>
          <w:rFonts w:ascii="Times New Roman" w:hAnsi="Times New Roman" w:cs="Times New Roman"/>
          <w:sz w:val="20"/>
          <w:szCs w:val="20"/>
        </w:rPr>
      </w:pPr>
      <w:r>
        <w:rPr>
          <w:rFonts w:ascii="Times New Roman" w:hAnsi="Times New Roman" w:cs="Times New Roman"/>
          <w:sz w:val="20"/>
          <w:szCs w:val="20"/>
        </w:rPr>
        <w:t>Wordnet has some issues with computing similarities between adjectives and adverbs</w:t>
      </w:r>
    </w:p>
    <w:p w14:paraId="70A6EAD3" w14:textId="4E8B9C35" w:rsidR="00D72E79" w:rsidRDefault="00D72E79" w:rsidP="00D72E79">
      <w:pPr>
        <w:ind w:left="720"/>
        <w:jc w:val="both"/>
        <w:rPr>
          <w:rFonts w:ascii="Times New Roman" w:hAnsi="Times New Roman" w:cs="Times New Roman"/>
          <w:sz w:val="20"/>
          <w:szCs w:val="20"/>
        </w:rPr>
      </w:pPr>
    </w:p>
    <w:p w14:paraId="01512AD0" w14:textId="6EFC1063" w:rsidR="00D206E9" w:rsidRPr="00B57E60" w:rsidRDefault="00FA2A05" w:rsidP="00DC26DD">
      <w:pPr>
        <w:ind w:left="720"/>
        <w:jc w:val="both"/>
        <w:rPr>
          <w:rFonts w:ascii="Times New Roman" w:hAnsi="Times New Roman" w:cs="Times New Roman"/>
          <w:sz w:val="20"/>
          <w:szCs w:val="20"/>
        </w:rPr>
      </w:pPr>
      <w:r>
        <w:rPr>
          <w:rFonts w:ascii="Times New Roman" w:hAnsi="Times New Roman" w:cs="Times New Roman"/>
          <w:sz w:val="20"/>
          <w:szCs w:val="20"/>
        </w:rPr>
        <w:t>Title similarity for all the extracted papers (set-I and set-II) is calculated. Top from set-I are chosen by selecting the papers whose title similarity score is higher than the average title similarity of all the papers in set-I. From set-II only the top 10 (depending on the number of required journals this value can be varied) papers are selected even when they don’t have references they are showing very high similarity with our seed paper and hence their journals can be useful. (And if only the title had matched it will get discarded in the forthcoming steps)</w:t>
      </w:r>
    </w:p>
    <w:p w14:paraId="0C2FB9A8" w14:textId="1509FD74" w:rsidR="00B57E60" w:rsidRPr="00DC26DD" w:rsidRDefault="00BC193E" w:rsidP="00B57E60">
      <w:pPr>
        <w:jc w:val="both"/>
        <w:rPr>
          <w:rFonts w:ascii="Times New Roman" w:hAnsi="Times New Roman" w:cs="Times New Roman"/>
          <w:i/>
          <w:sz w:val="20"/>
          <w:szCs w:val="20"/>
        </w:rPr>
      </w:pPr>
      <w:r>
        <w:rPr>
          <w:rFonts w:ascii="Times New Roman" w:hAnsi="Times New Roman" w:cs="Times New Roman"/>
          <w:i/>
          <w:sz w:val="20"/>
          <w:szCs w:val="20"/>
        </w:rPr>
        <w:t>B</w:t>
      </w:r>
      <w:r w:rsidR="00B57E60" w:rsidRPr="00DC26DD">
        <w:rPr>
          <w:rFonts w:ascii="Times New Roman" w:hAnsi="Times New Roman" w:cs="Times New Roman"/>
          <w:i/>
          <w:sz w:val="20"/>
          <w:szCs w:val="20"/>
        </w:rPr>
        <w:t xml:space="preserve">ibliographic coupling (BC) and co-citation (CC) score </w:t>
      </w:r>
    </w:p>
    <w:p w14:paraId="04C957F2" w14:textId="6E4018ED" w:rsidR="00BC193E" w:rsidRPr="00DC26DD" w:rsidRDefault="00BC193E" w:rsidP="00BC193E">
      <w:pPr>
        <w:jc w:val="both"/>
        <w:rPr>
          <w:rFonts w:ascii="Times New Roman" w:hAnsi="Times New Roman" w:cs="Times New Roman"/>
          <w:sz w:val="20"/>
          <w:szCs w:val="20"/>
        </w:rPr>
      </w:pPr>
      <w:r w:rsidRPr="00DC26DD">
        <w:rPr>
          <w:rFonts w:ascii="Times New Roman" w:hAnsi="Times New Roman" w:cs="Times New Roman"/>
          <w:sz w:val="20"/>
          <w:szCs w:val="20"/>
        </w:rPr>
        <w:t xml:space="preserve">Bibliographic coupling is </w:t>
      </w:r>
      <w:r>
        <w:rPr>
          <w:rFonts w:ascii="Times New Roman" w:hAnsi="Times New Roman" w:cs="Times New Roman"/>
          <w:sz w:val="20"/>
          <w:szCs w:val="20"/>
        </w:rPr>
        <w:t>a</w:t>
      </w:r>
      <w:r w:rsidRPr="00DC26DD">
        <w:rPr>
          <w:rFonts w:ascii="Times New Roman" w:hAnsi="Times New Roman" w:cs="Times New Roman"/>
          <w:sz w:val="20"/>
          <w:szCs w:val="20"/>
        </w:rPr>
        <w:t xml:space="preserve"> measure </w:t>
      </w:r>
      <w:r w:rsidR="00246C48">
        <w:rPr>
          <w:rFonts w:ascii="Times New Roman" w:hAnsi="Times New Roman" w:cs="Times New Roman"/>
          <w:sz w:val="20"/>
          <w:szCs w:val="20"/>
        </w:rPr>
        <w:t>that is the number of pairs of papers that refer the same paper,</w:t>
      </w:r>
      <w:r w:rsidRPr="00DC26DD">
        <w:rPr>
          <w:rFonts w:ascii="Times New Roman" w:hAnsi="Times New Roman" w:cs="Times New Roman"/>
          <w:sz w:val="20"/>
          <w:szCs w:val="20"/>
        </w:rPr>
        <w:t xml:space="preserve"> whereas co-citation is the </w:t>
      </w:r>
      <w:r w:rsidR="00246C48">
        <w:rPr>
          <w:rFonts w:ascii="Times New Roman" w:hAnsi="Times New Roman" w:cs="Times New Roman"/>
          <w:sz w:val="20"/>
          <w:szCs w:val="20"/>
        </w:rPr>
        <w:t>number of pairs of papers that are</w:t>
      </w:r>
      <w:r w:rsidRPr="00DC26DD">
        <w:rPr>
          <w:rFonts w:ascii="Times New Roman" w:hAnsi="Times New Roman" w:cs="Times New Roman"/>
          <w:sz w:val="20"/>
          <w:szCs w:val="20"/>
        </w:rPr>
        <w:t xml:space="preserve"> cited together by other papers [29].</w:t>
      </w:r>
    </w:p>
    <w:p w14:paraId="24864D1D" w14:textId="4A4869F4" w:rsidR="00B57E60" w:rsidRPr="00B57E60" w:rsidRDefault="00246C48" w:rsidP="00DC26DD">
      <w:pPr>
        <w:rPr>
          <w:rFonts w:ascii="Times New Roman" w:hAnsi="Times New Roman" w:cs="Times New Roman"/>
          <w:color w:val="E36C0A" w:themeColor="accent6" w:themeShade="BF"/>
          <w:sz w:val="20"/>
          <w:szCs w:val="20"/>
        </w:rPr>
      </w:pPr>
      <w:r w:rsidRPr="00B57E60">
        <w:rPr>
          <w:rFonts w:ascii="Times New Roman" w:hAnsi="Times New Roman" w:cs="Times New Roman"/>
          <w:noProof/>
          <w:color w:val="E36C0A" w:themeColor="accent6" w:themeShade="BF"/>
          <w:sz w:val="20"/>
          <w:szCs w:val="20"/>
          <w:lang w:val="en-US" w:eastAsia="en-US"/>
        </w:rPr>
        <w:lastRenderedPageBreak/>
        <w:drawing>
          <wp:inline distT="0" distB="0" distL="0" distR="0" wp14:anchorId="46462E8F" wp14:editId="2D2FDB60">
            <wp:extent cx="2315817" cy="245204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2318051" cy="2454407"/>
                    </a:xfrm>
                    <a:prstGeom prst="rect">
                      <a:avLst/>
                    </a:prstGeom>
                    <a:noFill/>
                    <a:ln w="9525">
                      <a:noFill/>
                      <a:miter lim="800000"/>
                      <a:headEnd/>
                      <a:tailEnd/>
                    </a:ln>
                  </pic:spPr>
                </pic:pic>
              </a:graphicData>
            </a:graphic>
          </wp:inline>
        </w:drawing>
      </w:r>
    </w:p>
    <w:p w14:paraId="4F49200F" w14:textId="5715A3A2" w:rsidR="00B57E60" w:rsidRPr="00DC26DD" w:rsidRDefault="00B57E60" w:rsidP="00DC26DD">
      <w:pPr>
        <w:rPr>
          <w:rFonts w:ascii="Times New Roman" w:hAnsi="Times New Roman" w:cs="Times New Roman"/>
          <w:b/>
          <w:sz w:val="16"/>
          <w:szCs w:val="16"/>
        </w:rPr>
      </w:pPr>
      <w:r w:rsidRPr="00DC26DD">
        <w:rPr>
          <w:rFonts w:ascii="Times New Roman" w:hAnsi="Times New Roman" w:cs="Times New Roman"/>
          <w:b/>
          <w:sz w:val="16"/>
          <w:szCs w:val="16"/>
        </w:rPr>
        <w:t>Fig</w:t>
      </w:r>
      <w:r w:rsidR="00246C48" w:rsidRPr="00DC26DD">
        <w:rPr>
          <w:rFonts w:ascii="Times New Roman" w:hAnsi="Times New Roman" w:cs="Times New Roman"/>
          <w:b/>
          <w:sz w:val="16"/>
          <w:szCs w:val="16"/>
        </w:rPr>
        <w:t xml:space="preserve"> 4</w:t>
      </w:r>
      <w:r w:rsidRPr="00DC26DD">
        <w:rPr>
          <w:rFonts w:ascii="Times New Roman" w:hAnsi="Times New Roman" w:cs="Times New Roman"/>
          <w:b/>
          <w:sz w:val="16"/>
          <w:szCs w:val="16"/>
        </w:rPr>
        <w:t>. Example of bibliographic coupling and co-citation analysis</w:t>
      </w:r>
    </w:p>
    <w:p w14:paraId="435FC713" w14:textId="0A15EF1B" w:rsidR="00B57E60" w:rsidRPr="00DC26DD" w:rsidRDefault="00246C48" w:rsidP="00B57E60">
      <w:pPr>
        <w:jc w:val="both"/>
        <w:rPr>
          <w:rFonts w:ascii="Times New Roman" w:hAnsi="Times New Roman" w:cs="Times New Roman"/>
          <w:sz w:val="20"/>
          <w:szCs w:val="20"/>
        </w:rPr>
      </w:pPr>
      <w:r>
        <w:rPr>
          <w:rFonts w:ascii="Times New Roman" w:hAnsi="Times New Roman" w:cs="Times New Roman"/>
          <w:sz w:val="20"/>
          <w:szCs w:val="20"/>
        </w:rPr>
        <w:t xml:space="preserve">In figure 4, </w:t>
      </w:r>
      <w:r w:rsidR="00B57E60" w:rsidRPr="00DC26DD">
        <w:rPr>
          <w:rFonts w:ascii="Times New Roman" w:hAnsi="Times New Roman" w:cs="Times New Roman"/>
          <w:sz w:val="20"/>
          <w:szCs w:val="20"/>
        </w:rPr>
        <w:t xml:space="preserve">papers C and D both </w:t>
      </w:r>
      <w:r>
        <w:rPr>
          <w:rFonts w:ascii="Times New Roman" w:hAnsi="Times New Roman" w:cs="Times New Roman"/>
          <w:sz w:val="20"/>
          <w:szCs w:val="20"/>
        </w:rPr>
        <w:t>reference</w:t>
      </w:r>
      <w:r w:rsidR="00B57E60" w:rsidRPr="00DC26DD">
        <w:rPr>
          <w:rFonts w:ascii="Times New Roman" w:hAnsi="Times New Roman" w:cs="Times New Roman"/>
          <w:sz w:val="20"/>
          <w:szCs w:val="20"/>
        </w:rPr>
        <w:t xml:space="preserve"> papers P, Q, and R. </w:t>
      </w:r>
      <w:r>
        <w:rPr>
          <w:rFonts w:ascii="Times New Roman" w:hAnsi="Times New Roman" w:cs="Times New Roman"/>
          <w:sz w:val="20"/>
          <w:szCs w:val="20"/>
        </w:rPr>
        <w:t>Hence, t</w:t>
      </w:r>
      <w:r w:rsidR="00B57E60" w:rsidRPr="00DC26DD">
        <w:rPr>
          <w:rFonts w:ascii="Times New Roman" w:hAnsi="Times New Roman" w:cs="Times New Roman"/>
          <w:sz w:val="20"/>
          <w:szCs w:val="20"/>
        </w:rPr>
        <w:t xml:space="preserve">heir bibliographic coupling </w:t>
      </w:r>
      <w:r>
        <w:rPr>
          <w:rFonts w:ascii="Times New Roman" w:hAnsi="Times New Roman" w:cs="Times New Roman"/>
          <w:sz w:val="20"/>
          <w:szCs w:val="20"/>
        </w:rPr>
        <w:t xml:space="preserve">score is 3, 3 and 3 each. It </w:t>
      </w:r>
      <w:r w:rsidR="00B57E60" w:rsidRPr="00DC26DD">
        <w:rPr>
          <w:rFonts w:ascii="Times New Roman" w:hAnsi="Times New Roman" w:cs="Times New Roman"/>
          <w:sz w:val="20"/>
          <w:szCs w:val="20"/>
        </w:rPr>
        <w:t xml:space="preserve">can be calculated as follows: </w:t>
      </w:r>
    </w:p>
    <w:p w14:paraId="4C6505C2" w14:textId="77777777" w:rsidR="00B57E60" w:rsidRPr="00DC26DD" w:rsidRDefault="00B57E60" w:rsidP="00B57E60">
      <w:pPr>
        <w:jc w:val="center"/>
        <w:rPr>
          <w:rFonts w:ascii="Times New Roman" w:hAnsi="Times New Roman" w:cs="Times New Roman"/>
          <w:sz w:val="20"/>
          <w:szCs w:val="20"/>
        </w:rPr>
      </w:pPr>
      <w:r w:rsidRPr="00DC26DD">
        <w:rPr>
          <w:rFonts w:ascii="Times New Roman" w:hAnsi="Times New Roman" w:cs="Times New Roman"/>
          <w:noProof/>
          <w:sz w:val="20"/>
          <w:szCs w:val="20"/>
          <w:lang w:val="en-US" w:eastAsia="en-US"/>
        </w:rPr>
        <w:drawing>
          <wp:inline distT="0" distB="0" distL="0" distR="0" wp14:anchorId="20842102" wp14:editId="07F30214">
            <wp:extent cx="3362325" cy="523875"/>
            <wp:effectExtent l="19050" t="0" r="9525"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3362325" cy="523875"/>
                    </a:xfrm>
                    <a:prstGeom prst="rect">
                      <a:avLst/>
                    </a:prstGeom>
                    <a:noFill/>
                    <a:ln w="9525">
                      <a:noFill/>
                      <a:miter lim="800000"/>
                      <a:headEnd/>
                      <a:tailEnd/>
                    </a:ln>
                  </pic:spPr>
                </pic:pic>
              </a:graphicData>
            </a:graphic>
          </wp:inline>
        </w:drawing>
      </w:r>
    </w:p>
    <w:p w14:paraId="6FB1C40A" w14:textId="77777777" w:rsidR="00246C48" w:rsidRDefault="00B57E60" w:rsidP="00B57E60">
      <w:pPr>
        <w:jc w:val="both"/>
        <w:rPr>
          <w:rFonts w:ascii="Times New Roman" w:hAnsi="Times New Roman" w:cs="Times New Roman"/>
          <w:sz w:val="20"/>
          <w:szCs w:val="20"/>
        </w:rPr>
      </w:pPr>
      <w:r w:rsidRPr="00DC26DD">
        <w:rPr>
          <w:rFonts w:ascii="Times New Roman" w:hAnsi="Times New Roman" w:cs="Times New Roman"/>
          <w:sz w:val="20"/>
          <w:szCs w:val="20"/>
        </w:rPr>
        <w:t>B. C (</w:t>
      </w:r>
      <w:proofErr w:type="spellStart"/>
      <w:r w:rsidRPr="00DC26DD">
        <w:rPr>
          <w:rFonts w:ascii="Times New Roman" w:hAnsi="Times New Roman" w:cs="Times New Roman"/>
          <w:sz w:val="20"/>
          <w:szCs w:val="20"/>
        </w:rPr>
        <w:t>Ck</w:t>
      </w:r>
      <w:proofErr w:type="spellEnd"/>
      <w:r w:rsidRPr="00DC26DD">
        <w:rPr>
          <w:rFonts w:ascii="Times New Roman" w:hAnsi="Times New Roman" w:cs="Times New Roman"/>
          <w:sz w:val="20"/>
          <w:szCs w:val="20"/>
        </w:rPr>
        <w:t xml:space="preserve">, </w:t>
      </w:r>
      <w:proofErr w:type="spellStart"/>
      <w:r w:rsidRPr="00DC26DD">
        <w:rPr>
          <w:rFonts w:ascii="Times New Roman" w:hAnsi="Times New Roman" w:cs="Times New Roman"/>
          <w:sz w:val="20"/>
          <w:szCs w:val="20"/>
        </w:rPr>
        <w:t>Dk</w:t>
      </w:r>
      <w:proofErr w:type="spellEnd"/>
      <w:r w:rsidRPr="00DC26DD">
        <w:rPr>
          <w:rFonts w:ascii="Times New Roman" w:hAnsi="Times New Roman" w:cs="Times New Roman"/>
          <w:sz w:val="20"/>
          <w:szCs w:val="20"/>
        </w:rPr>
        <w:t xml:space="preserve">) is one if papers C and D cite paper k. </w:t>
      </w:r>
    </w:p>
    <w:p w14:paraId="5A9AC5DB" w14:textId="586FFDA1" w:rsidR="00B57E60" w:rsidRPr="00DC26DD" w:rsidRDefault="00246C48" w:rsidP="00B57E60">
      <w:pPr>
        <w:jc w:val="both"/>
        <w:rPr>
          <w:rFonts w:ascii="Times New Roman" w:hAnsi="Times New Roman" w:cs="Times New Roman"/>
          <w:sz w:val="20"/>
          <w:szCs w:val="20"/>
        </w:rPr>
      </w:pPr>
      <w:r>
        <w:rPr>
          <w:rFonts w:ascii="Times New Roman" w:hAnsi="Times New Roman" w:cs="Times New Roman"/>
          <w:sz w:val="20"/>
          <w:szCs w:val="20"/>
        </w:rPr>
        <w:t>P</w:t>
      </w:r>
      <w:r w:rsidR="00B57E60" w:rsidRPr="00DC26DD">
        <w:rPr>
          <w:rFonts w:ascii="Times New Roman" w:hAnsi="Times New Roman" w:cs="Times New Roman"/>
          <w:sz w:val="20"/>
          <w:szCs w:val="20"/>
        </w:rPr>
        <w:t xml:space="preserve">apers A and B, are both cited by </w:t>
      </w:r>
      <w:r>
        <w:rPr>
          <w:rFonts w:ascii="Times New Roman" w:hAnsi="Times New Roman" w:cs="Times New Roman"/>
          <w:sz w:val="20"/>
          <w:szCs w:val="20"/>
        </w:rPr>
        <w:t>papers</w:t>
      </w:r>
      <w:r w:rsidR="00B57E60" w:rsidRPr="00DC26DD">
        <w:rPr>
          <w:rFonts w:ascii="Times New Roman" w:hAnsi="Times New Roman" w:cs="Times New Roman"/>
          <w:sz w:val="20"/>
          <w:szCs w:val="20"/>
        </w:rPr>
        <w:t xml:space="preserve"> P, Q, and R</w:t>
      </w:r>
      <w:r>
        <w:rPr>
          <w:rFonts w:ascii="Times New Roman" w:hAnsi="Times New Roman" w:cs="Times New Roman"/>
          <w:sz w:val="20"/>
          <w:szCs w:val="20"/>
        </w:rPr>
        <w:t>, forming a co-citation. Thus,</w:t>
      </w:r>
      <w:r w:rsidR="00B57E60" w:rsidRPr="00DC26DD">
        <w:rPr>
          <w:rFonts w:ascii="Times New Roman" w:hAnsi="Times New Roman" w:cs="Times New Roman"/>
          <w:sz w:val="20"/>
          <w:szCs w:val="20"/>
        </w:rPr>
        <w:t xml:space="preserve"> the co-citation </w:t>
      </w:r>
      <w:r>
        <w:rPr>
          <w:rFonts w:ascii="Times New Roman" w:hAnsi="Times New Roman" w:cs="Times New Roman"/>
          <w:sz w:val="20"/>
          <w:szCs w:val="20"/>
        </w:rPr>
        <w:t xml:space="preserve">score of A </w:t>
      </w:r>
      <w:proofErr w:type="spellStart"/>
      <w:r>
        <w:rPr>
          <w:rFonts w:ascii="Times New Roman" w:hAnsi="Times New Roman" w:cs="Times New Roman"/>
          <w:sz w:val="20"/>
          <w:szCs w:val="20"/>
        </w:rPr>
        <w:t>nd</w:t>
      </w:r>
      <w:proofErr w:type="spellEnd"/>
      <w:r>
        <w:rPr>
          <w:rFonts w:ascii="Times New Roman" w:hAnsi="Times New Roman" w:cs="Times New Roman"/>
          <w:sz w:val="20"/>
          <w:szCs w:val="20"/>
        </w:rPr>
        <w:t xml:space="preserve"> B is 3 and 3. It</w:t>
      </w:r>
      <w:r w:rsidR="00B57E60" w:rsidRPr="00DC26DD">
        <w:rPr>
          <w:rFonts w:ascii="Times New Roman" w:hAnsi="Times New Roman" w:cs="Times New Roman"/>
          <w:sz w:val="20"/>
          <w:szCs w:val="20"/>
        </w:rPr>
        <w:t xml:space="preserve"> can be calculated as follows:  </w:t>
      </w:r>
    </w:p>
    <w:p w14:paraId="7EA54F5A" w14:textId="77777777" w:rsidR="00B57E60" w:rsidRPr="00DC26DD" w:rsidRDefault="00B57E60" w:rsidP="00B57E60">
      <w:pPr>
        <w:jc w:val="center"/>
        <w:rPr>
          <w:rFonts w:ascii="Times New Roman" w:hAnsi="Times New Roman" w:cs="Times New Roman"/>
          <w:sz w:val="20"/>
          <w:szCs w:val="20"/>
        </w:rPr>
      </w:pPr>
      <w:r w:rsidRPr="00DC26DD">
        <w:rPr>
          <w:rFonts w:ascii="Times New Roman" w:hAnsi="Times New Roman" w:cs="Times New Roman"/>
          <w:noProof/>
          <w:sz w:val="20"/>
          <w:szCs w:val="20"/>
          <w:lang w:val="en-US" w:eastAsia="en-US"/>
        </w:rPr>
        <w:drawing>
          <wp:inline distT="0" distB="0" distL="0" distR="0" wp14:anchorId="10A35D29" wp14:editId="6639A198">
            <wp:extent cx="3381375" cy="504825"/>
            <wp:effectExtent l="19050" t="0" r="9525"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3381375" cy="504825"/>
                    </a:xfrm>
                    <a:prstGeom prst="rect">
                      <a:avLst/>
                    </a:prstGeom>
                    <a:noFill/>
                    <a:ln w="9525">
                      <a:noFill/>
                      <a:miter lim="800000"/>
                      <a:headEnd/>
                      <a:tailEnd/>
                    </a:ln>
                  </pic:spPr>
                </pic:pic>
              </a:graphicData>
            </a:graphic>
          </wp:inline>
        </w:drawing>
      </w:r>
    </w:p>
    <w:p w14:paraId="41B5E89D" w14:textId="77777777" w:rsidR="00246C48" w:rsidRDefault="00B57E60" w:rsidP="00B57E60">
      <w:pPr>
        <w:jc w:val="both"/>
        <w:rPr>
          <w:rFonts w:ascii="Times New Roman" w:hAnsi="Times New Roman" w:cs="Times New Roman"/>
          <w:sz w:val="20"/>
          <w:szCs w:val="20"/>
        </w:rPr>
      </w:pPr>
      <w:r w:rsidRPr="00DC26DD">
        <w:rPr>
          <w:rFonts w:ascii="Times New Roman" w:hAnsi="Times New Roman" w:cs="Times New Roman"/>
          <w:sz w:val="20"/>
          <w:szCs w:val="20"/>
        </w:rPr>
        <w:t>C.C (</w:t>
      </w:r>
      <w:proofErr w:type="spellStart"/>
      <w:r w:rsidRPr="00DC26DD">
        <w:rPr>
          <w:rFonts w:ascii="Times New Roman" w:hAnsi="Times New Roman" w:cs="Times New Roman"/>
          <w:sz w:val="20"/>
          <w:szCs w:val="20"/>
        </w:rPr>
        <w:t>Ak</w:t>
      </w:r>
      <w:proofErr w:type="spellEnd"/>
      <w:r w:rsidRPr="00DC26DD">
        <w:rPr>
          <w:rFonts w:ascii="Times New Roman" w:hAnsi="Times New Roman" w:cs="Times New Roman"/>
          <w:sz w:val="20"/>
          <w:szCs w:val="20"/>
        </w:rPr>
        <w:t>, Bk) is one if paper k cites papers A and B.</w:t>
      </w:r>
    </w:p>
    <w:p w14:paraId="26E22602" w14:textId="22520BD3" w:rsidR="00B57E60" w:rsidRPr="00DC26DD" w:rsidRDefault="00B57E60" w:rsidP="00B57E60">
      <w:pPr>
        <w:jc w:val="both"/>
        <w:rPr>
          <w:rFonts w:ascii="Times New Roman" w:hAnsi="Times New Roman" w:cs="Times New Roman"/>
          <w:sz w:val="20"/>
          <w:szCs w:val="20"/>
        </w:rPr>
      </w:pPr>
      <w:r w:rsidRPr="00DC26DD">
        <w:rPr>
          <w:rFonts w:ascii="Times New Roman" w:hAnsi="Times New Roman" w:cs="Times New Roman"/>
          <w:sz w:val="20"/>
          <w:szCs w:val="20"/>
        </w:rPr>
        <w:t xml:space="preserve"> The purpose of B.C </w:t>
      </w:r>
      <w:r w:rsidR="00246C48">
        <w:rPr>
          <w:rFonts w:ascii="Times New Roman" w:hAnsi="Times New Roman" w:cs="Times New Roman"/>
          <w:sz w:val="20"/>
          <w:szCs w:val="20"/>
        </w:rPr>
        <w:t xml:space="preserve">score </w:t>
      </w:r>
      <w:r w:rsidRPr="00DC26DD">
        <w:rPr>
          <w:rFonts w:ascii="Times New Roman" w:hAnsi="Times New Roman" w:cs="Times New Roman"/>
          <w:sz w:val="20"/>
          <w:szCs w:val="20"/>
        </w:rPr>
        <w:t xml:space="preserve">and C.C </w:t>
      </w:r>
      <w:r w:rsidR="00246C48">
        <w:rPr>
          <w:rFonts w:ascii="Times New Roman" w:hAnsi="Times New Roman" w:cs="Times New Roman"/>
          <w:sz w:val="20"/>
          <w:szCs w:val="20"/>
        </w:rPr>
        <w:t xml:space="preserve">score </w:t>
      </w:r>
      <w:r w:rsidRPr="00DC26DD">
        <w:rPr>
          <w:rFonts w:ascii="Times New Roman" w:hAnsi="Times New Roman" w:cs="Times New Roman"/>
          <w:sz w:val="20"/>
          <w:szCs w:val="20"/>
        </w:rPr>
        <w:t xml:space="preserve">is not to </w:t>
      </w:r>
      <w:r w:rsidR="00246C48" w:rsidRPr="00246C48">
        <w:rPr>
          <w:rFonts w:ascii="Times New Roman" w:hAnsi="Times New Roman" w:cs="Times New Roman"/>
          <w:sz w:val="20"/>
          <w:szCs w:val="20"/>
        </w:rPr>
        <w:t>analyse</w:t>
      </w:r>
      <w:r w:rsidRPr="00DC26DD">
        <w:rPr>
          <w:rFonts w:ascii="Times New Roman" w:hAnsi="Times New Roman" w:cs="Times New Roman"/>
          <w:sz w:val="20"/>
          <w:szCs w:val="20"/>
        </w:rPr>
        <w:t xml:space="preserve"> the indirect relationship between the papers in a multilevel network</w:t>
      </w:r>
      <w:r w:rsidR="00246C48">
        <w:rPr>
          <w:rFonts w:ascii="Times New Roman" w:hAnsi="Times New Roman" w:cs="Times New Roman"/>
          <w:sz w:val="20"/>
          <w:szCs w:val="20"/>
        </w:rPr>
        <w:t>.</w:t>
      </w:r>
      <w:r w:rsidRPr="00DC26DD">
        <w:rPr>
          <w:rFonts w:ascii="Times New Roman" w:hAnsi="Times New Roman" w:cs="Times New Roman"/>
          <w:sz w:val="20"/>
          <w:szCs w:val="20"/>
        </w:rPr>
        <w:t xml:space="preserve"> Therefore, B.C strength and C.C strength of papers C and A are calculated independently</w:t>
      </w:r>
      <w:r w:rsidR="00246C48">
        <w:rPr>
          <w:rFonts w:ascii="Times New Roman" w:hAnsi="Times New Roman" w:cs="Times New Roman"/>
          <w:sz w:val="20"/>
          <w:szCs w:val="20"/>
        </w:rPr>
        <w:t>.</w:t>
      </w:r>
    </w:p>
    <w:p w14:paraId="4CD8ED5F" w14:textId="3C82DF16" w:rsidR="00B57E60" w:rsidRPr="00DC26DD" w:rsidRDefault="008F6704" w:rsidP="00B57E60">
      <w:pPr>
        <w:jc w:val="both"/>
        <w:rPr>
          <w:rFonts w:ascii="Times New Roman" w:hAnsi="Times New Roman" w:cs="Times New Roman"/>
          <w:sz w:val="20"/>
          <w:szCs w:val="20"/>
        </w:rPr>
      </w:pPr>
      <w:r>
        <w:rPr>
          <w:rFonts w:ascii="Times New Roman" w:hAnsi="Times New Roman" w:cs="Times New Roman"/>
          <w:sz w:val="20"/>
          <w:szCs w:val="20"/>
        </w:rPr>
        <w:t>We define the C-Score by m</w:t>
      </w:r>
      <w:r w:rsidR="00B57E60" w:rsidRPr="00DC26DD">
        <w:rPr>
          <w:rFonts w:ascii="Times New Roman" w:hAnsi="Times New Roman" w:cs="Times New Roman"/>
          <w:sz w:val="20"/>
          <w:szCs w:val="20"/>
        </w:rPr>
        <w:t xml:space="preserve">erging </w:t>
      </w:r>
      <w:r w:rsidR="00246C48">
        <w:rPr>
          <w:rFonts w:ascii="Times New Roman" w:hAnsi="Times New Roman" w:cs="Times New Roman"/>
          <w:sz w:val="20"/>
          <w:szCs w:val="20"/>
        </w:rPr>
        <w:t xml:space="preserve">of </w:t>
      </w:r>
      <w:r w:rsidR="00B57E60" w:rsidRPr="00DC26DD">
        <w:rPr>
          <w:rFonts w:ascii="Times New Roman" w:hAnsi="Times New Roman" w:cs="Times New Roman"/>
          <w:sz w:val="20"/>
          <w:szCs w:val="20"/>
        </w:rPr>
        <w:t>these two measures to reflect both characteristics</w:t>
      </w:r>
      <w:r>
        <w:rPr>
          <w:rFonts w:ascii="Times New Roman" w:hAnsi="Times New Roman" w:cs="Times New Roman"/>
          <w:sz w:val="20"/>
          <w:szCs w:val="20"/>
        </w:rPr>
        <w:t>:</w:t>
      </w:r>
    </w:p>
    <w:p w14:paraId="39173CC3" w14:textId="0ADD51C3" w:rsidR="00B57E60" w:rsidRPr="00DC26DD" w:rsidRDefault="00B57E60" w:rsidP="00B57E60">
      <w:pPr>
        <w:jc w:val="both"/>
        <w:rPr>
          <w:rFonts w:ascii="Times New Roman" w:hAnsi="Times New Roman" w:cs="Times New Roman"/>
          <w:sz w:val="20"/>
          <w:szCs w:val="20"/>
        </w:rPr>
      </w:pPr>
      <w:r w:rsidRPr="00DC26DD">
        <w:rPr>
          <w:rFonts w:ascii="Times New Roman" w:hAnsi="Times New Roman" w:cs="Times New Roman"/>
          <w:noProof/>
          <w:sz w:val="20"/>
          <w:szCs w:val="20"/>
          <w:lang w:val="en-US" w:eastAsia="en-US"/>
        </w:rPr>
        <w:drawing>
          <wp:inline distT="0" distB="0" distL="0" distR="0" wp14:anchorId="4BF92ACC" wp14:editId="30EBA123">
            <wp:extent cx="3343275" cy="409575"/>
            <wp:effectExtent l="19050" t="0" r="9525" b="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3343275" cy="409575"/>
                    </a:xfrm>
                    <a:prstGeom prst="rect">
                      <a:avLst/>
                    </a:prstGeom>
                    <a:noFill/>
                    <a:ln w="9525">
                      <a:noFill/>
                      <a:miter lim="800000"/>
                      <a:headEnd/>
                      <a:tailEnd/>
                    </a:ln>
                  </pic:spPr>
                </pic:pic>
              </a:graphicData>
            </a:graphic>
          </wp:inline>
        </w:drawing>
      </w:r>
    </w:p>
    <w:p w14:paraId="1E298CA8" w14:textId="22B15464" w:rsidR="00B57E60" w:rsidRPr="00B57E60" w:rsidRDefault="00B57E60">
      <w:pPr>
        <w:jc w:val="both"/>
        <w:rPr>
          <w:rFonts w:ascii="Times New Roman" w:hAnsi="Times New Roman" w:cs="Times New Roman"/>
          <w:color w:val="E36C0A" w:themeColor="accent6" w:themeShade="BF"/>
          <w:sz w:val="20"/>
          <w:szCs w:val="20"/>
        </w:rPr>
      </w:pPr>
      <w:r w:rsidRPr="00DC26DD">
        <w:rPr>
          <w:rFonts w:ascii="Times New Roman" w:hAnsi="Times New Roman" w:cs="Times New Roman"/>
          <w:sz w:val="20"/>
          <w:szCs w:val="20"/>
        </w:rPr>
        <w:t xml:space="preserve">In the C-score, the numerator represents the similarity of two papers based on citation information, and the denominator is the distance between the paper and the paper of interest on the network. Therefore, C-score can </w:t>
      </w:r>
      <w:proofErr w:type="gramStart"/>
      <w:r w:rsidRPr="00DC26DD">
        <w:rPr>
          <w:rFonts w:ascii="Times New Roman" w:hAnsi="Times New Roman" w:cs="Times New Roman"/>
          <w:sz w:val="20"/>
          <w:szCs w:val="20"/>
        </w:rPr>
        <w:t>be considered to be</w:t>
      </w:r>
      <w:proofErr w:type="gramEnd"/>
      <w:r w:rsidRPr="00DC26DD">
        <w:rPr>
          <w:rFonts w:ascii="Times New Roman" w:hAnsi="Times New Roman" w:cs="Times New Roman"/>
          <w:sz w:val="20"/>
          <w:szCs w:val="20"/>
        </w:rPr>
        <w:t xml:space="preserve"> a combination of citation analysis and network analysis. The numerator is the sum of the bibliographic coupling strength and co-citation strength of paper P. J represents all papers except paper P, which is a target of the C-score. The C-score measures how strongly P is related with other papers, J, in both aspects. Thus, a high value of this numerator is an indication that P has a related subject matter with its neighbo</w:t>
      </w:r>
      <w:r w:rsidR="008F6704">
        <w:rPr>
          <w:rFonts w:ascii="Times New Roman" w:hAnsi="Times New Roman" w:cs="Times New Roman"/>
          <w:sz w:val="20"/>
          <w:szCs w:val="20"/>
        </w:rPr>
        <w:t>u</w:t>
      </w:r>
      <w:r w:rsidRPr="00DC26DD">
        <w:rPr>
          <w:rFonts w:ascii="Times New Roman" w:hAnsi="Times New Roman" w:cs="Times New Roman"/>
          <w:sz w:val="20"/>
          <w:szCs w:val="20"/>
        </w:rPr>
        <w:t>rs. On the other hand, a low value indicates that P is not relevant to the contents of other papers. The C-scores consider the relevance of P with not only J, but also I. The denominator of the C-score determines the boundary of the research area, which has papers that are more relevant and closer to I. d (</w:t>
      </w:r>
      <w:r w:rsidR="008F6704" w:rsidRPr="00246C48">
        <w:rPr>
          <w:rFonts w:ascii="Times New Roman" w:hAnsi="Times New Roman" w:cs="Times New Roman"/>
          <w:sz w:val="20"/>
          <w:szCs w:val="20"/>
        </w:rPr>
        <w:t>I, P</w:t>
      </w:r>
      <w:r w:rsidRPr="00DC26DD">
        <w:rPr>
          <w:rFonts w:ascii="Times New Roman" w:hAnsi="Times New Roman" w:cs="Times New Roman"/>
          <w:sz w:val="20"/>
          <w:szCs w:val="20"/>
        </w:rPr>
        <w:t>) is the distance, considered to be the number of links between I and P. The more distance there is between them, the more indicative that the topic or domain field of the two papers is different.</w:t>
      </w:r>
    </w:p>
    <w:p w14:paraId="557322F6" w14:textId="77777777" w:rsidR="00B57E60" w:rsidRDefault="00B57E60" w:rsidP="00B91F89">
      <w:pPr>
        <w:jc w:val="both"/>
        <w:rPr>
          <w:rFonts w:ascii="Times New Roman" w:hAnsi="Times New Roman" w:cs="Times New Roman"/>
          <w:i/>
          <w:sz w:val="20"/>
          <w:szCs w:val="20"/>
        </w:rPr>
      </w:pPr>
    </w:p>
    <w:p w14:paraId="336C7E74" w14:textId="28A98F75" w:rsidR="00AB6DAF" w:rsidRDefault="00AB6DAF" w:rsidP="00B91F89">
      <w:pPr>
        <w:jc w:val="both"/>
        <w:rPr>
          <w:rFonts w:ascii="Times New Roman" w:hAnsi="Times New Roman" w:cs="Times New Roman"/>
          <w:i/>
          <w:sz w:val="20"/>
          <w:szCs w:val="20"/>
        </w:rPr>
      </w:pPr>
      <w:r>
        <w:rPr>
          <w:rFonts w:ascii="Times New Roman" w:hAnsi="Times New Roman" w:cs="Times New Roman"/>
          <w:i/>
          <w:sz w:val="20"/>
          <w:szCs w:val="20"/>
        </w:rPr>
        <w:t>4.3.4 Link weightage algorithms and key-route search</w:t>
      </w:r>
    </w:p>
    <w:p w14:paraId="7FADFF3C" w14:textId="2DFD1FF9" w:rsidR="00AD6798" w:rsidRDefault="008F6704" w:rsidP="00B91F89">
      <w:pPr>
        <w:jc w:val="both"/>
        <w:rPr>
          <w:rFonts w:ascii="Times New Roman" w:hAnsi="Times New Roman" w:cs="Times New Roman"/>
          <w:sz w:val="20"/>
          <w:szCs w:val="20"/>
        </w:rPr>
      </w:pPr>
      <w:r>
        <w:rPr>
          <w:rFonts w:ascii="Times New Roman" w:hAnsi="Times New Roman" w:cs="Times New Roman"/>
          <w:sz w:val="20"/>
          <w:szCs w:val="20"/>
        </w:rPr>
        <w:t>Main path analysis is a bibliometric method to trace the most significant path in a citation network. For identifying the main path in any network, the links in the network are given weights using traversal count. Traversal counts measure the importance of a link. In the next step, the most significant links are added to form the “main path”.</w:t>
      </w:r>
    </w:p>
    <w:p w14:paraId="62C05A90" w14:textId="6A9B960E" w:rsidR="00AD6798" w:rsidRPr="00AD6798" w:rsidRDefault="00AD6798" w:rsidP="00B91F89">
      <w:pPr>
        <w:jc w:val="both"/>
        <w:rPr>
          <w:rFonts w:ascii="Times New Roman" w:hAnsi="Times New Roman" w:cs="Times New Roman"/>
          <w:sz w:val="20"/>
          <w:szCs w:val="20"/>
        </w:rPr>
      </w:pPr>
      <w:r w:rsidRPr="00AD6798">
        <w:rPr>
          <w:rFonts w:ascii="Times New Roman" w:hAnsi="Times New Roman" w:cs="Times New Roman"/>
          <w:sz w:val="20"/>
          <w:szCs w:val="20"/>
        </w:rPr>
        <w:t>Types of traversal counts:</w:t>
      </w:r>
    </w:p>
    <w:p w14:paraId="73CC6025" w14:textId="77777777" w:rsidR="00574B13" w:rsidRDefault="00AD6798" w:rsidP="00574B13">
      <w:pPr>
        <w:pStyle w:val="ListParagraph"/>
        <w:numPr>
          <w:ilvl w:val="0"/>
          <w:numId w:val="29"/>
        </w:numPr>
        <w:jc w:val="both"/>
        <w:rPr>
          <w:rFonts w:ascii="Times New Roman" w:hAnsi="Times New Roman" w:cs="Times New Roman"/>
          <w:sz w:val="20"/>
          <w:szCs w:val="20"/>
        </w:rPr>
      </w:pPr>
      <w:r w:rsidRPr="00AD6798">
        <w:rPr>
          <w:rFonts w:ascii="Times New Roman" w:hAnsi="Times New Roman" w:cs="Times New Roman"/>
          <w:sz w:val="20"/>
          <w:szCs w:val="20"/>
        </w:rPr>
        <w:t>Search path count (SPC):</w:t>
      </w:r>
    </w:p>
    <w:p w14:paraId="759B1733" w14:textId="06728E5E" w:rsidR="00AD6798" w:rsidRPr="00DC26DD" w:rsidRDefault="00AD6798" w:rsidP="00DC26DD">
      <w:pPr>
        <w:ind w:left="720"/>
        <w:jc w:val="both"/>
        <w:rPr>
          <w:rFonts w:ascii="Times New Roman" w:hAnsi="Times New Roman" w:cs="Times New Roman"/>
          <w:sz w:val="20"/>
          <w:szCs w:val="20"/>
        </w:rPr>
      </w:pPr>
      <w:r w:rsidRPr="00DC26DD">
        <w:rPr>
          <w:rFonts w:ascii="Times New Roman" w:hAnsi="Times New Roman" w:cs="Times New Roman"/>
          <w:color w:val="222222"/>
          <w:sz w:val="20"/>
          <w:szCs w:val="20"/>
          <w:shd w:val="clear" w:color="auto" w:fill="FFFFFF"/>
        </w:rPr>
        <w:t>A link’s SPC is the number of times the link is traversed if one runs through all possible paths from all the sources to all the sinks.</w:t>
      </w:r>
    </w:p>
    <w:p w14:paraId="2C405D33" w14:textId="77777777" w:rsidR="00AD6798" w:rsidRPr="00AD6798" w:rsidRDefault="00AD6798" w:rsidP="00AD6798">
      <w:pPr>
        <w:pStyle w:val="ListParagraph"/>
        <w:numPr>
          <w:ilvl w:val="0"/>
          <w:numId w:val="29"/>
        </w:numPr>
        <w:jc w:val="both"/>
        <w:rPr>
          <w:rFonts w:ascii="Times New Roman" w:hAnsi="Times New Roman" w:cs="Times New Roman"/>
          <w:sz w:val="20"/>
          <w:szCs w:val="20"/>
        </w:rPr>
      </w:pPr>
      <w:r w:rsidRPr="00AD6798">
        <w:rPr>
          <w:rFonts w:ascii="Times New Roman" w:hAnsi="Times New Roman" w:cs="Times New Roman"/>
          <w:sz w:val="20"/>
          <w:szCs w:val="20"/>
        </w:rPr>
        <w:t>Search path link count (SPLC):</w:t>
      </w:r>
    </w:p>
    <w:p w14:paraId="21419BF7" w14:textId="16328C63" w:rsidR="00AD6798" w:rsidRPr="00DC26DD" w:rsidRDefault="00AD6798" w:rsidP="00DC26DD">
      <w:pPr>
        <w:ind w:left="360"/>
        <w:jc w:val="both"/>
        <w:rPr>
          <w:rFonts w:ascii="Times New Roman" w:hAnsi="Times New Roman" w:cs="Times New Roman"/>
          <w:sz w:val="20"/>
          <w:szCs w:val="20"/>
        </w:rPr>
      </w:pPr>
      <w:r w:rsidRPr="00DC26DD">
        <w:rPr>
          <w:rFonts w:ascii="Times New Roman" w:hAnsi="Times New Roman" w:cs="Times New Roman"/>
          <w:color w:val="222222"/>
          <w:sz w:val="20"/>
          <w:szCs w:val="20"/>
          <w:shd w:val="clear" w:color="auto" w:fill="FFFFFF"/>
        </w:rPr>
        <w:t>A link’s SPLC is the number of times the link is traversed if one runs through all possible paths from all the</w:t>
      </w:r>
      <w:r w:rsidRPr="00DC26DD">
        <w:rPr>
          <w:rFonts w:ascii="Arial" w:hAnsi="Arial" w:cs="Arial"/>
          <w:color w:val="222222"/>
          <w:sz w:val="21"/>
          <w:szCs w:val="21"/>
          <w:shd w:val="clear" w:color="auto" w:fill="FFFFFF"/>
        </w:rPr>
        <w:t xml:space="preserve"> </w:t>
      </w:r>
      <w:r w:rsidRPr="00DC26DD">
        <w:rPr>
          <w:rFonts w:ascii="Times New Roman" w:hAnsi="Times New Roman" w:cs="Times New Roman"/>
          <w:color w:val="222222"/>
          <w:sz w:val="20"/>
          <w:szCs w:val="20"/>
          <w:shd w:val="clear" w:color="auto" w:fill="FFFFFF"/>
        </w:rPr>
        <w:t>ancestors of the tail node (including itself) to all the sinks.</w:t>
      </w:r>
    </w:p>
    <w:p w14:paraId="263D04A7" w14:textId="68EF927E" w:rsidR="00AD6798" w:rsidRDefault="00AD6798" w:rsidP="00AD6798">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Search path node pair (SPNP):</w:t>
      </w:r>
    </w:p>
    <w:p w14:paraId="24C1549E" w14:textId="6B8045A8" w:rsidR="00AD6798" w:rsidRDefault="00AD6798" w:rsidP="00DC26DD">
      <w:pPr>
        <w:ind w:left="360"/>
        <w:jc w:val="both"/>
        <w:rPr>
          <w:rFonts w:ascii="Times New Roman" w:hAnsi="Times New Roman" w:cs="Times New Roman"/>
          <w:sz w:val="20"/>
          <w:szCs w:val="20"/>
        </w:rPr>
      </w:pPr>
      <w:r w:rsidRPr="00DC26DD">
        <w:rPr>
          <w:rFonts w:ascii="Times New Roman" w:hAnsi="Times New Roman" w:cs="Times New Roman"/>
          <w:sz w:val="20"/>
          <w:szCs w:val="20"/>
        </w:rPr>
        <w:t>A link’s SPNP is the number of times the link is traversed if one runs through all possible paths from all the ancestors of the tail node (including itself) to all the descendants of the head node (including itself).</w:t>
      </w:r>
    </w:p>
    <w:p w14:paraId="085411D8" w14:textId="704C8920" w:rsidR="00AD6798" w:rsidRDefault="00AD6798" w:rsidP="00AD6798">
      <w:pPr>
        <w:jc w:val="both"/>
        <w:rPr>
          <w:rFonts w:ascii="Times New Roman" w:hAnsi="Times New Roman" w:cs="Times New Roman"/>
          <w:sz w:val="20"/>
          <w:szCs w:val="20"/>
        </w:rPr>
      </w:pPr>
      <w:r>
        <w:rPr>
          <w:rFonts w:ascii="Times New Roman" w:hAnsi="Times New Roman" w:cs="Times New Roman"/>
          <w:sz w:val="20"/>
          <w:szCs w:val="20"/>
        </w:rPr>
        <w:t>In our research we consider the SPNP for weighing the links because</w:t>
      </w:r>
    </w:p>
    <w:p w14:paraId="25D2393B" w14:textId="0731D1BF" w:rsidR="00AD6798" w:rsidRDefault="00AD6798" w:rsidP="00AD6798">
      <w:pPr>
        <w:pStyle w:val="ListParagraph"/>
        <w:numPr>
          <w:ilvl w:val="0"/>
          <w:numId w:val="29"/>
        </w:numPr>
        <w:jc w:val="both"/>
        <w:rPr>
          <w:rFonts w:ascii="Times New Roman" w:hAnsi="Times New Roman" w:cs="Times New Roman"/>
          <w:sz w:val="20"/>
          <w:szCs w:val="20"/>
        </w:rPr>
      </w:pPr>
      <w:r w:rsidRPr="00DC26DD">
        <w:rPr>
          <w:rFonts w:ascii="Times New Roman" w:hAnsi="Times New Roman" w:cs="Times New Roman"/>
          <w:sz w:val="20"/>
          <w:szCs w:val="20"/>
        </w:rPr>
        <w:t>SPC considers the path starting from the parent paper which can be very old</w:t>
      </w:r>
      <w:r>
        <w:rPr>
          <w:rFonts w:ascii="Times New Roman" w:hAnsi="Times New Roman" w:cs="Times New Roman"/>
          <w:sz w:val="20"/>
          <w:szCs w:val="20"/>
        </w:rPr>
        <w:t xml:space="preserve"> to the latest paper which has just arrived and might not be referenced or viewed much. Also, the number of paths considered in by SPC is very general and the weights do not vary much between individual links.</w:t>
      </w:r>
    </w:p>
    <w:p w14:paraId="1D48342D" w14:textId="5191A6C7" w:rsidR="00AD6798" w:rsidRDefault="00AD6798" w:rsidP="00AD6798">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 xml:space="preserve">SPLC on the other hand solves the very old parent node problem but while giving weight to the current link it considers the </w:t>
      </w:r>
      <w:r w:rsidR="00E575A7">
        <w:rPr>
          <w:rFonts w:ascii="Times New Roman" w:hAnsi="Times New Roman" w:cs="Times New Roman"/>
          <w:sz w:val="20"/>
          <w:szCs w:val="20"/>
        </w:rPr>
        <w:t>significance of all its descendants. For example, paper B is referenced by paper A which is not a very good paper, but paper A is being referenced by another paper C, which is of very good quality and hence have a lot of citations. Due to the high importance of paper C, paper A links will be given high weightage. But paper A is not good itself.</w:t>
      </w:r>
    </w:p>
    <w:p w14:paraId="5BB8140E" w14:textId="70E42FA3" w:rsidR="00E575A7" w:rsidRDefault="00E575A7" w:rsidP="00AD6798">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Hence to avoid this SPNP is chosen which considers only the ancestors and the descendants of the linked nodes.</w:t>
      </w:r>
    </w:p>
    <w:p w14:paraId="6C7BE254" w14:textId="4255EB74" w:rsidR="00574B13" w:rsidRPr="006F67A8" w:rsidRDefault="00574B13" w:rsidP="00574B13">
      <w:pPr>
        <w:jc w:val="both"/>
        <w:rPr>
          <w:rFonts w:ascii="Times New Roman" w:hAnsi="Times New Roman" w:cs="Times New Roman"/>
          <w:sz w:val="20"/>
          <w:szCs w:val="20"/>
        </w:rPr>
      </w:pPr>
      <w:r>
        <w:rPr>
          <w:rFonts w:ascii="Times New Roman" w:hAnsi="Times New Roman" w:cs="Times New Roman"/>
          <w:sz w:val="20"/>
          <w:szCs w:val="20"/>
        </w:rPr>
        <w:t xml:space="preserve">The next step after performing the traversal counts is the </w:t>
      </w:r>
      <w:r w:rsidRPr="0071238A">
        <w:rPr>
          <w:rFonts w:ascii="Times New Roman" w:hAnsi="Times New Roman" w:cs="Times New Roman"/>
          <w:i/>
          <w:sz w:val="20"/>
          <w:szCs w:val="20"/>
        </w:rPr>
        <w:t>Key-route search</w:t>
      </w:r>
      <w:r>
        <w:rPr>
          <w:rFonts w:ascii="Times New Roman" w:hAnsi="Times New Roman" w:cs="Times New Roman"/>
          <w:b/>
          <w:sz w:val="20"/>
          <w:szCs w:val="20"/>
        </w:rPr>
        <w:t xml:space="preserve">. </w:t>
      </w:r>
      <w:r>
        <w:rPr>
          <w:rFonts w:ascii="Times New Roman" w:hAnsi="Times New Roman" w:cs="Times New Roman"/>
          <w:sz w:val="20"/>
          <w:szCs w:val="20"/>
        </w:rPr>
        <w:t xml:space="preserve">It </w:t>
      </w:r>
      <w:r w:rsidRPr="006F67A8">
        <w:rPr>
          <w:rFonts w:ascii="Times New Roman" w:hAnsi="Times New Roman" w:cs="Times New Roman"/>
          <w:sz w:val="20"/>
          <w:szCs w:val="20"/>
        </w:rPr>
        <w:t>is designed to</w:t>
      </w:r>
      <w:r>
        <w:rPr>
          <w:rFonts w:ascii="Times New Roman" w:hAnsi="Times New Roman" w:cs="Times New Roman"/>
          <w:sz w:val="20"/>
          <w:szCs w:val="20"/>
        </w:rPr>
        <w:t xml:space="preserve"> choose the significant links</w:t>
      </w:r>
      <w:r w:rsidRPr="006F67A8">
        <w:rPr>
          <w:rFonts w:ascii="Times New Roman" w:hAnsi="Times New Roman" w:cs="Times New Roman"/>
          <w:sz w:val="20"/>
          <w:szCs w:val="20"/>
        </w:rPr>
        <w:t xml:space="preserve"> in both the local and global search. </w:t>
      </w:r>
      <w:r>
        <w:rPr>
          <w:rFonts w:ascii="Times New Roman" w:hAnsi="Times New Roman" w:cs="Times New Roman"/>
          <w:sz w:val="20"/>
          <w:szCs w:val="20"/>
        </w:rPr>
        <w:t xml:space="preserve">Another </w:t>
      </w:r>
      <w:r w:rsidRPr="006F67A8">
        <w:rPr>
          <w:rFonts w:ascii="Times New Roman" w:hAnsi="Times New Roman" w:cs="Times New Roman"/>
          <w:sz w:val="20"/>
          <w:szCs w:val="20"/>
        </w:rPr>
        <w:t xml:space="preserve">advantage of the key-route approach is that one can control the detail of the main paths by varying the number of key-routes. </w:t>
      </w:r>
      <w:r>
        <w:rPr>
          <w:rFonts w:ascii="Times New Roman" w:hAnsi="Times New Roman" w:cs="Times New Roman"/>
          <w:sz w:val="20"/>
          <w:szCs w:val="20"/>
        </w:rPr>
        <w:t xml:space="preserve">Higher the </w:t>
      </w:r>
      <w:r w:rsidRPr="006F67A8">
        <w:rPr>
          <w:rFonts w:ascii="Times New Roman" w:hAnsi="Times New Roman" w:cs="Times New Roman"/>
          <w:sz w:val="20"/>
          <w:szCs w:val="20"/>
        </w:rPr>
        <w:t xml:space="preserve">number </w:t>
      </w:r>
      <w:r>
        <w:rPr>
          <w:rFonts w:ascii="Times New Roman" w:hAnsi="Times New Roman" w:cs="Times New Roman"/>
          <w:sz w:val="20"/>
          <w:szCs w:val="20"/>
        </w:rPr>
        <w:t>for</w:t>
      </w:r>
      <w:r w:rsidRPr="006F67A8">
        <w:rPr>
          <w:rFonts w:ascii="Times New Roman" w:hAnsi="Times New Roman" w:cs="Times New Roman"/>
          <w:sz w:val="20"/>
          <w:szCs w:val="20"/>
        </w:rPr>
        <w:t xml:space="preserve"> key-route is specified, </w:t>
      </w:r>
      <w:r>
        <w:rPr>
          <w:rFonts w:ascii="Times New Roman" w:hAnsi="Times New Roman" w:cs="Times New Roman"/>
          <w:sz w:val="20"/>
          <w:szCs w:val="20"/>
        </w:rPr>
        <w:t>higher are the</w:t>
      </w:r>
      <w:r w:rsidRPr="006F67A8">
        <w:rPr>
          <w:rFonts w:ascii="Times New Roman" w:hAnsi="Times New Roman" w:cs="Times New Roman"/>
          <w:sz w:val="20"/>
          <w:szCs w:val="20"/>
        </w:rPr>
        <w:t xml:space="preserve"> detail</w:t>
      </w:r>
      <w:r>
        <w:rPr>
          <w:rFonts w:ascii="Times New Roman" w:hAnsi="Times New Roman" w:cs="Times New Roman"/>
          <w:sz w:val="20"/>
          <w:szCs w:val="20"/>
        </w:rPr>
        <w:t>s</w:t>
      </w:r>
      <w:r w:rsidRPr="006F67A8">
        <w:rPr>
          <w:rFonts w:ascii="Times New Roman" w:hAnsi="Times New Roman" w:cs="Times New Roman"/>
          <w:sz w:val="20"/>
          <w:szCs w:val="20"/>
        </w:rPr>
        <w:t xml:space="preserve"> revealed. </w:t>
      </w:r>
      <w:r w:rsidR="003B243A">
        <w:rPr>
          <w:rFonts w:ascii="Times New Roman" w:hAnsi="Times New Roman" w:cs="Times New Roman"/>
          <w:sz w:val="20"/>
          <w:szCs w:val="20"/>
        </w:rPr>
        <w:t xml:space="preserve">A </w:t>
      </w:r>
      <w:r w:rsidRPr="006F67A8">
        <w:rPr>
          <w:rFonts w:ascii="Times New Roman" w:hAnsi="Times New Roman" w:cs="Times New Roman"/>
          <w:sz w:val="20"/>
          <w:szCs w:val="20"/>
        </w:rPr>
        <w:t xml:space="preserve">problem that the main path approach suffers is that the link with the highest traversal count </w:t>
      </w:r>
      <w:r w:rsidR="003B243A">
        <w:rPr>
          <w:rFonts w:ascii="Times New Roman" w:hAnsi="Times New Roman" w:cs="Times New Roman"/>
          <w:sz w:val="20"/>
          <w:szCs w:val="20"/>
        </w:rPr>
        <w:t xml:space="preserve">may or </w:t>
      </w:r>
      <w:r w:rsidRPr="006F67A8">
        <w:rPr>
          <w:rFonts w:ascii="Times New Roman" w:hAnsi="Times New Roman" w:cs="Times New Roman"/>
          <w:sz w:val="20"/>
          <w:szCs w:val="20"/>
        </w:rPr>
        <w:t xml:space="preserve">may not be included in the main path. </w:t>
      </w:r>
      <w:r w:rsidR="003B243A">
        <w:rPr>
          <w:rFonts w:ascii="Times New Roman" w:hAnsi="Times New Roman" w:cs="Times New Roman"/>
          <w:sz w:val="20"/>
          <w:szCs w:val="20"/>
        </w:rPr>
        <w:t xml:space="preserve">As a solution to </w:t>
      </w:r>
      <w:r w:rsidRPr="006F67A8">
        <w:rPr>
          <w:rFonts w:ascii="Times New Roman" w:hAnsi="Times New Roman" w:cs="Times New Roman"/>
          <w:sz w:val="20"/>
          <w:szCs w:val="20"/>
        </w:rPr>
        <w:t xml:space="preserve">this problem, the main path </w:t>
      </w:r>
      <w:r w:rsidR="003B243A">
        <w:rPr>
          <w:rFonts w:ascii="Times New Roman" w:hAnsi="Times New Roman" w:cs="Times New Roman"/>
          <w:sz w:val="20"/>
          <w:szCs w:val="20"/>
        </w:rPr>
        <w:t>is viewed as</w:t>
      </w:r>
      <w:r w:rsidRPr="006F67A8">
        <w:rPr>
          <w:rFonts w:ascii="Times New Roman" w:hAnsi="Times New Roman" w:cs="Times New Roman"/>
          <w:sz w:val="20"/>
          <w:szCs w:val="20"/>
        </w:rPr>
        <w:t xml:space="preserve"> an extension </w:t>
      </w:r>
      <w:r w:rsidR="003B243A">
        <w:rPr>
          <w:rFonts w:ascii="Times New Roman" w:hAnsi="Times New Roman" w:cs="Times New Roman"/>
          <w:sz w:val="20"/>
          <w:szCs w:val="20"/>
        </w:rPr>
        <w:t xml:space="preserve">of </w:t>
      </w:r>
      <w:r w:rsidRPr="006F67A8">
        <w:rPr>
          <w:rFonts w:ascii="Times New Roman" w:hAnsi="Times New Roman" w:cs="Times New Roman"/>
          <w:sz w:val="20"/>
          <w:szCs w:val="20"/>
        </w:rPr>
        <w:t xml:space="preserve">the most significant link and </w:t>
      </w:r>
      <w:r w:rsidR="003B243A">
        <w:rPr>
          <w:rFonts w:ascii="Times New Roman" w:hAnsi="Times New Roman" w:cs="Times New Roman"/>
          <w:sz w:val="20"/>
          <w:szCs w:val="20"/>
        </w:rPr>
        <w:t xml:space="preserve">the search begins from both the ends is the key-route rather than just from the sources. </w:t>
      </w:r>
    </w:p>
    <w:p w14:paraId="67A69D16" w14:textId="77777777" w:rsidR="00574B13" w:rsidRPr="006F67A8" w:rsidRDefault="00574B13" w:rsidP="00574B13">
      <w:pPr>
        <w:jc w:val="both"/>
        <w:rPr>
          <w:rFonts w:ascii="Times New Roman" w:hAnsi="Times New Roman" w:cs="Times New Roman"/>
          <w:sz w:val="20"/>
          <w:szCs w:val="20"/>
        </w:rPr>
      </w:pPr>
      <w:r w:rsidRPr="006F67A8">
        <w:rPr>
          <w:rFonts w:ascii="Times New Roman" w:hAnsi="Times New Roman" w:cs="Times New Roman"/>
          <w:sz w:val="20"/>
          <w:szCs w:val="20"/>
        </w:rPr>
        <w:t>We call this the key-route search. It guarantees that this key route is included in the main path. The key-route search procedure is as follows.</w:t>
      </w:r>
    </w:p>
    <w:p w14:paraId="7DE53678" w14:textId="77777777" w:rsidR="00574B13" w:rsidRPr="006F67A8" w:rsidRDefault="00574B13" w:rsidP="00574B13">
      <w:pPr>
        <w:pStyle w:val="ListParagraph"/>
        <w:numPr>
          <w:ilvl w:val="0"/>
          <w:numId w:val="18"/>
        </w:numPr>
        <w:spacing w:after="0"/>
        <w:jc w:val="both"/>
        <w:rPr>
          <w:rFonts w:ascii="Times New Roman" w:hAnsi="Times New Roman" w:cs="Times New Roman"/>
          <w:sz w:val="20"/>
          <w:szCs w:val="20"/>
        </w:rPr>
      </w:pPr>
      <w:r w:rsidRPr="006F67A8">
        <w:rPr>
          <w:rFonts w:ascii="Times New Roman" w:hAnsi="Times New Roman" w:cs="Times New Roman"/>
          <w:sz w:val="20"/>
          <w:szCs w:val="20"/>
        </w:rPr>
        <w:t>Select the key-route; it is the link that has the highest traversal count.</w:t>
      </w:r>
    </w:p>
    <w:p w14:paraId="5D67A5DC" w14:textId="77777777" w:rsidR="00574B13" w:rsidRPr="006F67A8" w:rsidRDefault="00574B13" w:rsidP="00574B13">
      <w:pPr>
        <w:pStyle w:val="ListParagraph"/>
        <w:numPr>
          <w:ilvl w:val="0"/>
          <w:numId w:val="18"/>
        </w:numPr>
        <w:spacing w:after="0"/>
        <w:jc w:val="both"/>
        <w:rPr>
          <w:rFonts w:ascii="Times New Roman" w:hAnsi="Times New Roman" w:cs="Times New Roman"/>
          <w:sz w:val="20"/>
          <w:szCs w:val="20"/>
        </w:rPr>
      </w:pPr>
      <w:r w:rsidRPr="006F67A8">
        <w:rPr>
          <w:rFonts w:ascii="Times New Roman" w:hAnsi="Times New Roman" w:cs="Times New Roman"/>
          <w:sz w:val="20"/>
          <w:szCs w:val="20"/>
        </w:rPr>
        <w:t>Search forward from the end node of the key-route until a sink is hit.</w:t>
      </w:r>
    </w:p>
    <w:p w14:paraId="6C52C3F5" w14:textId="77777777" w:rsidR="00574B13" w:rsidRPr="006F67A8" w:rsidRDefault="00574B13" w:rsidP="00574B13">
      <w:pPr>
        <w:pStyle w:val="ListParagraph"/>
        <w:numPr>
          <w:ilvl w:val="0"/>
          <w:numId w:val="18"/>
        </w:numPr>
        <w:spacing w:after="0"/>
        <w:jc w:val="both"/>
        <w:rPr>
          <w:rFonts w:ascii="Times New Roman" w:hAnsi="Times New Roman" w:cs="Times New Roman"/>
          <w:sz w:val="20"/>
          <w:szCs w:val="20"/>
        </w:rPr>
      </w:pPr>
      <w:r w:rsidRPr="006F67A8">
        <w:rPr>
          <w:rFonts w:ascii="Times New Roman" w:hAnsi="Times New Roman" w:cs="Times New Roman"/>
          <w:sz w:val="20"/>
          <w:szCs w:val="20"/>
        </w:rPr>
        <w:t>Search backward from the start node of the key-route until a source is hit.</w:t>
      </w:r>
    </w:p>
    <w:p w14:paraId="3E348271" w14:textId="77777777" w:rsidR="00574B13" w:rsidRDefault="00574B13" w:rsidP="00574B13">
      <w:pPr>
        <w:spacing w:after="0"/>
        <w:ind w:firstLine="30"/>
        <w:jc w:val="both"/>
        <w:rPr>
          <w:rFonts w:ascii="Times New Roman" w:hAnsi="Times New Roman" w:cs="Times New Roman"/>
          <w:sz w:val="20"/>
          <w:szCs w:val="20"/>
        </w:rPr>
      </w:pPr>
    </w:p>
    <w:p w14:paraId="7F7D0D60" w14:textId="77777777" w:rsidR="00574B13" w:rsidRPr="006F67A8" w:rsidRDefault="00574B13" w:rsidP="00574B13">
      <w:pPr>
        <w:spacing w:after="0"/>
        <w:jc w:val="both"/>
        <w:rPr>
          <w:rFonts w:ascii="Times New Roman" w:hAnsi="Times New Roman" w:cs="Times New Roman"/>
          <w:sz w:val="20"/>
          <w:szCs w:val="20"/>
        </w:rPr>
      </w:pPr>
      <w:r w:rsidRPr="006F67A8">
        <w:rPr>
          <w:rFonts w:ascii="Times New Roman" w:hAnsi="Times New Roman" w:cs="Times New Roman"/>
          <w:sz w:val="20"/>
          <w:szCs w:val="20"/>
        </w:rPr>
        <w:lastRenderedPageBreak/>
        <w:t>The search in Steps 2 and 3 can be either local or global. One also can select multiple key-routes and execute the procedure multiple times, each time selecting the link with the next-highest traversal count, to obtain multiple key-route main paths.</w:t>
      </w:r>
    </w:p>
    <w:p w14:paraId="1644E7C3" w14:textId="77777777" w:rsidR="00574B13" w:rsidRPr="00DC26DD" w:rsidRDefault="00574B13">
      <w:pPr>
        <w:jc w:val="both"/>
        <w:rPr>
          <w:rFonts w:ascii="Times New Roman" w:hAnsi="Times New Roman" w:cs="Times New Roman"/>
          <w:sz w:val="20"/>
          <w:szCs w:val="20"/>
        </w:rPr>
      </w:pPr>
    </w:p>
    <w:p w14:paraId="483515A1" w14:textId="35EFB77D" w:rsidR="00EF0554" w:rsidRDefault="00AB6DAF" w:rsidP="00B91F89">
      <w:pPr>
        <w:jc w:val="both"/>
        <w:rPr>
          <w:rFonts w:ascii="Times New Roman" w:hAnsi="Times New Roman" w:cs="Times New Roman"/>
          <w:i/>
          <w:sz w:val="20"/>
          <w:szCs w:val="20"/>
        </w:rPr>
      </w:pPr>
      <w:r>
        <w:rPr>
          <w:rFonts w:ascii="Times New Roman" w:hAnsi="Times New Roman" w:cs="Times New Roman"/>
          <w:i/>
          <w:sz w:val="20"/>
          <w:szCs w:val="20"/>
        </w:rPr>
        <w:t>4.3.5 LDA and NMF algorithm and how it works</w:t>
      </w:r>
    </w:p>
    <w:p w14:paraId="71B2D831" w14:textId="4DA67B3A" w:rsidR="00EF0554" w:rsidRPr="00DC26DD" w:rsidRDefault="00EF0554" w:rsidP="00B91F89">
      <w:pPr>
        <w:jc w:val="both"/>
        <w:rPr>
          <w:rFonts w:ascii="Times New Roman" w:hAnsi="Times New Roman" w:cs="Times New Roman"/>
          <w:sz w:val="20"/>
          <w:szCs w:val="20"/>
        </w:rPr>
      </w:pPr>
      <w:r>
        <w:rPr>
          <w:rFonts w:ascii="Times New Roman" w:hAnsi="Times New Roman" w:cs="Times New Roman"/>
          <w:sz w:val="20"/>
          <w:szCs w:val="20"/>
          <w:lang w:val="en"/>
        </w:rPr>
        <w:t xml:space="preserve">Each document, in our case </w:t>
      </w:r>
      <w:r w:rsidR="00BB0DBD">
        <w:rPr>
          <w:rFonts w:ascii="Times New Roman" w:hAnsi="Times New Roman" w:cs="Times New Roman"/>
          <w:sz w:val="20"/>
          <w:szCs w:val="20"/>
          <w:lang w:val="en"/>
        </w:rPr>
        <w:t xml:space="preserve">each </w:t>
      </w:r>
      <w:r>
        <w:rPr>
          <w:rFonts w:ascii="Times New Roman" w:hAnsi="Times New Roman" w:cs="Times New Roman"/>
          <w:sz w:val="20"/>
          <w:szCs w:val="20"/>
          <w:lang w:val="en"/>
        </w:rPr>
        <w:t xml:space="preserve">abstract can be viewed as a mixture of topics. </w:t>
      </w:r>
      <w:r w:rsidRPr="00EF0554">
        <w:rPr>
          <w:rFonts w:ascii="Times New Roman" w:hAnsi="Times New Roman" w:cs="Times New Roman"/>
          <w:sz w:val="20"/>
          <w:szCs w:val="20"/>
          <w:lang w:val="en"/>
        </w:rPr>
        <w:t xml:space="preserve">Latent </w:t>
      </w:r>
      <w:proofErr w:type="spellStart"/>
      <w:r w:rsidRPr="00EF0554">
        <w:rPr>
          <w:rFonts w:ascii="Times New Roman" w:hAnsi="Times New Roman" w:cs="Times New Roman"/>
          <w:sz w:val="20"/>
          <w:szCs w:val="20"/>
          <w:lang w:val="en"/>
        </w:rPr>
        <w:t>Dirichlet</w:t>
      </w:r>
      <w:proofErr w:type="spellEnd"/>
      <w:r w:rsidRPr="00EF0554">
        <w:rPr>
          <w:rFonts w:ascii="Times New Roman" w:hAnsi="Times New Roman" w:cs="Times New Roman"/>
          <w:sz w:val="20"/>
          <w:szCs w:val="20"/>
          <w:lang w:val="en"/>
        </w:rPr>
        <w:t xml:space="preserve"> allocation</w:t>
      </w:r>
      <w:r>
        <w:rPr>
          <w:rFonts w:ascii="Times New Roman" w:hAnsi="Times New Roman" w:cs="Times New Roman"/>
          <w:sz w:val="20"/>
          <w:szCs w:val="20"/>
          <w:lang w:val="en"/>
        </w:rPr>
        <w:t xml:space="preserve"> (LDA) is an example of a topic model. It assigns </w:t>
      </w:r>
      <w:r w:rsidR="00BB0DBD">
        <w:rPr>
          <w:rFonts w:ascii="Times New Roman" w:hAnsi="Times New Roman" w:cs="Times New Roman"/>
          <w:sz w:val="20"/>
          <w:szCs w:val="20"/>
          <w:lang w:val="en"/>
        </w:rPr>
        <w:t>a set of</w:t>
      </w:r>
      <w:r>
        <w:rPr>
          <w:rFonts w:ascii="Times New Roman" w:hAnsi="Times New Roman" w:cs="Times New Roman"/>
          <w:sz w:val="20"/>
          <w:szCs w:val="20"/>
          <w:lang w:val="en"/>
        </w:rPr>
        <w:t xml:space="preserve"> topics to the abstract</w:t>
      </w:r>
      <w:r w:rsidR="00BB0DBD">
        <w:rPr>
          <w:rFonts w:ascii="Times New Roman" w:hAnsi="Times New Roman" w:cs="Times New Roman"/>
          <w:sz w:val="20"/>
          <w:szCs w:val="20"/>
          <w:lang w:val="en"/>
        </w:rPr>
        <w:t xml:space="preserve"> with certain probability</w:t>
      </w:r>
      <w:r>
        <w:rPr>
          <w:rFonts w:ascii="Times New Roman" w:hAnsi="Times New Roman" w:cs="Times New Roman"/>
          <w:sz w:val="20"/>
          <w:szCs w:val="20"/>
          <w:lang w:val="en"/>
        </w:rPr>
        <w:t xml:space="preserve">. The number of topics to be divided needs to be </w:t>
      </w:r>
      <w:r w:rsidR="00BB0DBD">
        <w:rPr>
          <w:rFonts w:ascii="Times New Roman" w:hAnsi="Times New Roman" w:cs="Times New Roman"/>
          <w:sz w:val="20"/>
          <w:szCs w:val="20"/>
          <w:lang w:val="en"/>
        </w:rPr>
        <w:t>can be specified</w:t>
      </w:r>
      <w:r>
        <w:rPr>
          <w:rFonts w:ascii="Times New Roman" w:hAnsi="Times New Roman" w:cs="Times New Roman"/>
          <w:sz w:val="20"/>
          <w:szCs w:val="20"/>
          <w:lang w:val="en"/>
        </w:rPr>
        <w:t>.</w:t>
      </w:r>
      <w:r w:rsidR="00BB0DBD">
        <w:rPr>
          <w:rFonts w:ascii="Times New Roman" w:hAnsi="Times New Roman" w:cs="Times New Roman"/>
          <w:sz w:val="20"/>
          <w:szCs w:val="20"/>
          <w:lang w:val="en"/>
        </w:rPr>
        <w:t xml:space="preserve"> </w:t>
      </w:r>
    </w:p>
    <w:p w14:paraId="5F3401F9" w14:textId="59B026AF" w:rsidR="008F6704" w:rsidRDefault="00EF0554" w:rsidP="00B91F89">
      <w:pPr>
        <w:jc w:val="both"/>
        <w:rPr>
          <w:rFonts w:ascii="Times New Roman" w:hAnsi="Times New Roman" w:cs="Times New Roman"/>
          <w:i/>
          <w:sz w:val="20"/>
          <w:szCs w:val="20"/>
        </w:rPr>
      </w:pPr>
      <w:r>
        <w:rPr>
          <w:rFonts w:ascii="Times New Roman" w:hAnsi="Times New Roman" w:cs="Times New Roman"/>
          <w:i/>
          <w:noProof/>
          <w:sz w:val="20"/>
          <w:szCs w:val="20"/>
        </w:rPr>
        <w:drawing>
          <wp:inline distT="0" distB="0" distL="0" distR="0" wp14:anchorId="013F29EF" wp14:editId="4CD3E0F2">
            <wp:extent cx="5725160" cy="49593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5160" cy="4959350"/>
                    </a:xfrm>
                    <a:prstGeom prst="rect">
                      <a:avLst/>
                    </a:prstGeom>
                    <a:noFill/>
                    <a:ln>
                      <a:noFill/>
                    </a:ln>
                  </pic:spPr>
                </pic:pic>
              </a:graphicData>
            </a:graphic>
          </wp:inline>
        </w:drawing>
      </w:r>
    </w:p>
    <w:p w14:paraId="55C8FEA2" w14:textId="015844BB" w:rsidR="00BB0DBD" w:rsidRDefault="00BB0DBD" w:rsidP="00B91F89">
      <w:pPr>
        <w:jc w:val="both"/>
        <w:rPr>
          <w:rFonts w:ascii="Times New Roman" w:hAnsi="Times New Roman" w:cs="Times New Roman"/>
          <w:i/>
          <w:sz w:val="20"/>
          <w:szCs w:val="20"/>
        </w:rPr>
      </w:pPr>
    </w:p>
    <w:p w14:paraId="32515B81" w14:textId="6DA76907" w:rsidR="00BB0DBD" w:rsidRPr="00DC26DD" w:rsidRDefault="00BB0DBD" w:rsidP="00B91F89">
      <w:pPr>
        <w:jc w:val="both"/>
        <w:rPr>
          <w:rFonts w:ascii="Times New Roman" w:hAnsi="Times New Roman" w:cs="Times New Roman"/>
          <w:sz w:val="20"/>
          <w:szCs w:val="20"/>
        </w:rPr>
      </w:pPr>
      <w:r>
        <w:rPr>
          <w:rFonts w:ascii="Times New Roman" w:hAnsi="Times New Roman" w:cs="Times New Roman"/>
          <w:sz w:val="20"/>
          <w:szCs w:val="20"/>
        </w:rPr>
        <w:t>Non-negative matrix factorization(NMF) is a factorization model which factorizes the document term matrix in 2 smaller matrices. Document topic matrix and topic term matrix. This again gives us a set of topics with a confidence score.</w:t>
      </w:r>
    </w:p>
    <w:p w14:paraId="3E541C76" w14:textId="4A752DA0" w:rsidR="00BB0DBD" w:rsidRDefault="00BB0DBD" w:rsidP="00B91F89">
      <w:pPr>
        <w:jc w:val="both"/>
        <w:rPr>
          <w:rFonts w:ascii="Times New Roman" w:hAnsi="Times New Roman" w:cs="Times New Roman"/>
          <w:sz w:val="20"/>
          <w:szCs w:val="20"/>
        </w:rPr>
      </w:pPr>
      <w:r>
        <w:rPr>
          <w:noProof/>
        </w:rPr>
        <w:lastRenderedPageBreak/>
        <w:drawing>
          <wp:inline distT="0" distB="0" distL="0" distR="0" wp14:anchorId="50F2D6D8" wp14:editId="2038733F">
            <wp:extent cx="5078730" cy="3687445"/>
            <wp:effectExtent l="0" t="0" r="0" b="0"/>
            <wp:docPr id="43" name="Picture 43" descr="Image result for nmf pseudo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nmf pseudocod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78730" cy="3687445"/>
                    </a:xfrm>
                    <a:prstGeom prst="rect">
                      <a:avLst/>
                    </a:prstGeom>
                    <a:noFill/>
                    <a:ln>
                      <a:noFill/>
                    </a:ln>
                  </pic:spPr>
                </pic:pic>
              </a:graphicData>
            </a:graphic>
          </wp:inline>
        </w:drawing>
      </w:r>
    </w:p>
    <w:p w14:paraId="32BC354B" w14:textId="51BC1295" w:rsidR="00BB0DBD" w:rsidRPr="00DC26DD" w:rsidRDefault="00BB0DBD" w:rsidP="00B91F89">
      <w:pPr>
        <w:jc w:val="both"/>
        <w:rPr>
          <w:rFonts w:ascii="Times New Roman" w:hAnsi="Times New Roman" w:cs="Times New Roman"/>
          <w:sz w:val="20"/>
          <w:szCs w:val="20"/>
        </w:rPr>
      </w:pPr>
      <w:r>
        <w:rPr>
          <w:rFonts w:ascii="Times New Roman" w:hAnsi="Times New Roman" w:cs="Times New Roman"/>
          <w:sz w:val="20"/>
          <w:szCs w:val="20"/>
        </w:rPr>
        <w:t xml:space="preserve">We use these methods to find out similar abstracts to the given paper by running the algorithms for all the shortlisted paper abstracts and the seed paper’s abstract. </w:t>
      </w:r>
      <w:r w:rsidR="00360634">
        <w:rPr>
          <w:rFonts w:ascii="Times New Roman" w:hAnsi="Times New Roman" w:cs="Times New Roman"/>
          <w:sz w:val="20"/>
          <w:szCs w:val="20"/>
        </w:rPr>
        <w:t xml:space="preserve">The topic with maximum score in the seed paper is selected as the main topic and all other papers are ranked based on their scores of that topic. This ranking is done separately for LDA and NMF as LDA mainly considers the terms as individual in the documents to decide the topics and hence uses term frequency vector as the input where as NMF tries to capture the words occurring together in one topic using the </w:t>
      </w:r>
      <w:proofErr w:type="spellStart"/>
      <w:r w:rsidR="00360634">
        <w:rPr>
          <w:rFonts w:ascii="Times New Roman" w:hAnsi="Times New Roman" w:cs="Times New Roman"/>
          <w:sz w:val="20"/>
          <w:szCs w:val="20"/>
        </w:rPr>
        <w:t>tfidf</w:t>
      </w:r>
      <w:proofErr w:type="spellEnd"/>
      <w:r w:rsidR="00360634">
        <w:rPr>
          <w:rFonts w:ascii="Times New Roman" w:hAnsi="Times New Roman" w:cs="Times New Roman"/>
          <w:sz w:val="20"/>
          <w:szCs w:val="20"/>
        </w:rPr>
        <w:t xml:space="preserve"> vector.</w:t>
      </w:r>
    </w:p>
    <w:p w14:paraId="22E377D1" w14:textId="6693F110" w:rsidR="0078745C" w:rsidRDefault="00AB6DAF" w:rsidP="00057E5E">
      <w:pPr>
        <w:jc w:val="both"/>
        <w:rPr>
          <w:rFonts w:ascii="Times New Roman" w:hAnsi="Times New Roman" w:cs="Times New Roman"/>
          <w:sz w:val="20"/>
          <w:szCs w:val="20"/>
        </w:rPr>
      </w:pPr>
      <w:r>
        <w:rPr>
          <w:rFonts w:ascii="Times New Roman" w:hAnsi="Times New Roman" w:cs="Times New Roman"/>
          <w:i/>
          <w:sz w:val="20"/>
          <w:szCs w:val="20"/>
        </w:rPr>
        <w:t>4.3.6 Ranking</w:t>
      </w:r>
      <w:r w:rsidR="00360634">
        <w:rPr>
          <w:rFonts w:ascii="Times New Roman" w:hAnsi="Times New Roman" w:cs="Times New Roman"/>
          <w:i/>
          <w:sz w:val="20"/>
          <w:szCs w:val="20"/>
        </w:rPr>
        <w:t xml:space="preserve"> o</w:t>
      </w:r>
      <w:r>
        <w:rPr>
          <w:rFonts w:ascii="Times New Roman" w:hAnsi="Times New Roman" w:cs="Times New Roman"/>
          <w:i/>
          <w:sz w:val="20"/>
          <w:szCs w:val="20"/>
        </w:rPr>
        <w:t>f the similar abstracts</w:t>
      </w:r>
      <w:r w:rsidR="0078745C" w:rsidRPr="006F67A8">
        <w:rPr>
          <w:rFonts w:ascii="Times New Roman" w:hAnsi="Times New Roman" w:cs="Times New Roman"/>
          <w:sz w:val="20"/>
          <w:szCs w:val="20"/>
        </w:rPr>
        <w:t xml:space="preserve"> </w:t>
      </w:r>
    </w:p>
    <w:p w14:paraId="1F1A47C6" w14:textId="5EB0A065" w:rsidR="00360634" w:rsidRPr="006F67A8" w:rsidRDefault="00360634" w:rsidP="00057E5E">
      <w:pPr>
        <w:jc w:val="both"/>
        <w:rPr>
          <w:rFonts w:ascii="Times New Roman" w:hAnsi="Times New Roman" w:cs="Times New Roman"/>
          <w:sz w:val="20"/>
          <w:szCs w:val="20"/>
        </w:rPr>
      </w:pPr>
      <w:r>
        <w:rPr>
          <w:rFonts w:ascii="Times New Roman" w:hAnsi="Times New Roman" w:cs="Times New Roman"/>
          <w:sz w:val="20"/>
          <w:szCs w:val="20"/>
        </w:rPr>
        <w:t>The 2 ranked lists of the abstracts are merged based to get the best of both the algorithms. Here we use the rank of the paper in list-I (LDA list) multiply with the topic score and add it with the product of the rank of the same paper in list-II (NMF list) and its topic confidence to get a new score. These scores are calculated for all the papers and then sorted in increasing order. Unique venues are finally selected based on these papers in the same order.</w:t>
      </w:r>
    </w:p>
    <w:bookmarkEnd w:id="171"/>
    <w:p w14:paraId="179BE2A2" w14:textId="0E5417A3" w:rsidR="0078745C" w:rsidRPr="006F67A8" w:rsidRDefault="0078745C" w:rsidP="00DC26DD">
      <w:pPr>
        <w:jc w:val="both"/>
        <w:rPr>
          <w:rFonts w:ascii="Times New Roman" w:hAnsi="Times New Roman" w:cs="Times New Roman"/>
          <w:sz w:val="20"/>
          <w:szCs w:val="20"/>
        </w:rPr>
      </w:pPr>
    </w:p>
    <w:p w14:paraId="525221E3" w14:textId="77777777" w:rsidR="0078745C" w:rsidRPr="006F67A8" w:rsidRDefault="0078745C" w:rsidP="0078745C">
      <w:pPr>
        <w:spacing w:after="0"/>
        <w:jc w:val="both"/>
        <w:rPr>
          <w:rFonts w:ascii="Times New Roman" w:hAnsi="Times New Roman" w:cs="Times New Roman"/>
          <w:sz w:val="20"/>
          <w:szCs w:val="20"/>
        </w:rPr>
      </w:pPr>
    </w:p>
    <w:p w14:paraId="33EAF4C8" w14:textId="77777777" w:rsidR="00213496" w:rsidRPr="006F67A8" w:rsidRDefault="00213496" w:rsidP="00B45F46">
      <w:pPr>
        <w:jc w:val="both"/>
        <w:rPr>
          <w:rFonts w:ascii="Times New Roman" w:hAnsi="Times New Roman" w:cs="Times New Roman"/>
          <w:b/>
          <w:sz w:val="20"/>
          <w:szCs w:val="20"/>
        </w:rPr>
      </w:pPr>
      <w:r w:rsidRPr="006F67A8">
        <w:rPr>
          <w:rFonts w:ascii="Times New Roman" w:hAnsi="Times New Roman" w:cs="Times New Roman"/>
          <w:b/>
          <w:sz w:val="20"/>
          <w:szCs w:val="20"/>
        </w:rPr>
        <w:t>5. EXPERIMENTS</w:t>
      </w:r>
    </w:p>
    <w:p w14:paraId="57BD6509" w14:textId="69211F94" w:rsidR="00B92902" w:rsidRDefault="00B92902" w:rsidP="00B45F46">
      <w:pPr>
        <w:jc w:val="both"/>
        <w:rPr>
          <w:rFonts w:ascii="Times New Roman" w:hAnsi="Times New Roman" w:cs="Times New Roman"/>
          <w:b/>
          <w:sz w:val="20"/>
          <w:szCs w:val="20"/>
        </w:rPr>
      </w:pPr>
      <w:r w:rsidRPr="006F67A8">
        <w:rPr>
          <w:rFonts w:ascii="Times New Roman" w:hAnsi="Times New Roman" w:cs="Times New Roman"/>
          <w:b/>
          <w:sz w:val="20"/>
          <w:szCs w:val="20"/>
        </w:rPr>
        <w:t>5.1 Data Description</w:t>
      </w:r>
    </w:p>
    <w:p w14:paraId="4C0AD41D" w14:textId="21AB0898" w:rsidR="00E3426B" w:rsidRPr="006F67A8" w:rsidRDefault="00E3426B" w:rsidP="00E3426B">
      <w:pPr>
        <w:spacing w:after="0"/>
        <w:jc w:val="both"/>
        <w:rPr>
          <w:rFonts w:ascii="Times New Roman" w:hAnsi="Times New Roman" w:cs="Times New Roman"/>
          <w:sz w:val="20"/>
          <w:szCs w:val="20"/>
          <w:lang w:val="en-US"/>
        </w:rPr>
      </w:pPr>
      <w:r w:rsidRPr="006F67A8">
        <w:rPr>
          <w:rFonts w:ascii="Times New Roman" w:hAnsi="Times New Roman" w:cs="Times New Roman"/>
          <w:sz w:val="20"/>
          <w:szCs w:val="20"/>
          <w:lang w:val="en-US"/>
        </w:rPr>
        <w:t>The Microsoft Academic Graph can be accessed via the Microsoft Cognitive Services Academic Knowledge API. </w:t>
      </w:r>
      <w:r w:rsidR="00094071">
        <w:rPr>
          <w:rFonts w:ascii="Times New Roman" w:hAnsi="Times New Roman" w:cs="Times New Roman"/>
          <w:sz w:val="20"/>
          <w:szCs w:val="20"/>
          <w:lang w:val="en-US"/>
        </w:rPr>
        <w:t xml:space="preserve">It </w:t>
      </w:r>
      <w:r w:rsidRPr="006F67A8">
        <w:rPr>
          <w:rFonts w:ascii="Times New Roman" w:hAnsi="Times New Roman" w:cs="Times New Roman"/>
          <w:sz w:val="20"/>
          <w:szCs w:val="20"/>
          <w:lang w:val="en-US"/>
        </w:rPr>
        <w:t>is currently being updated on a weekly basis.</w:t>
      </w:r>
      <w:r>
        <w:rPr>
          <w:rFonts w:ascii="Times New Roman" w:hAnsi="Times New Roman" w:cs="Times New Roman"/>
          <w:sz w:val="20"/>
          <w:szCs w:val="20"/>
          <w:lang w:val="en-US"/>
        </w:rPr>
        <w:t xml:space="preserve"> </w:t>
      </w:r>
      <w:r w:rsidRPr="006F67A8">
        <w:rPr>
          <w:rFonts w:ascii="Times New Roman" w:hAnsi="Times New Roman" w:cs="Times New Roman"/>
          <w:sz w:val="20"/>
          <w:szCs w:val="20"/>
        </w:rPr>
        <w:t>The data is a heterogeneous graph that ha</w:t>
      </w:r>
      <w:r w:rsidR="00094071">
        <w:rPr>
          <w:rFonts w:ascii="Times New Roman" w:hAnsi="Times New Roman" w:cs="Times New Roman"/>
          <w:sz w:val="20"/>
          <w:szCs w:val="20"/>
        </w:rPr>
        <w:t>s</w:t>
      </w:r>
      <w:r w:rsidRPr="006F67A8">
        <w:rPr>
          <w:rFonts w:ascii="Times New Roman" w:hAnsi="Times New Roman" w:cs="Times New Roman"/>
          <w:sz w:val="20"/>
          <w:szCs w:val="20"/>
        </w:rPr>
        <w:t xml:space="preserve"> information relating to</w:t>
      </w:r>
      <w:r w:rsidR="002D2E38">
        <w:rPr>
          <w:rFonts w:ascii="Times New Roman" w:hAnsi="Times New Roman" w:cs="Times New Roman"/>
          <w:sz w:val="20"/>
          <w:szCs w:val="20"/>
        </w:rPr>
        <w:t xml:space="preserve"> academic papers and their venues.</w:t>
      </w:r>
      <w:r w:rsidRPr="006F67A8">
        <w:rPr>
          <w:rFonts w:ascii="Times New Roman" w:hAnsi="Times New Roman" w:cs="Times New Roman"/>
          <w:sz w:val="20"/>
          <w:szCs w:val="20"/>
        </w:rPr>
        <w:t xml:space="preserve"> </w:t>
      </w:r>
      <w:r w:rsidRPr="006F67A8">
        <w:rPr>
          <w:rFonts w:ascii="Times New Roman" w:hAnsi="Times New Roman" w:cs="Times New Roman"/>
          <w:sz w:val="20"/>
          <w:szCs w:val="20"/>
          <w:lang w:val="en-US"/>
        </w:rPr>
        <w:t xml:space="preserve">With the service of Microsoft Cognitive Services Academic Knowledge API, </w:t>
      </w:r>
      <w:r w:rsidR="002D2E38">
        <w:rPr>
          <w:rFonts w:ascii="Times New Roman" w:hAnsi="Times New Roman" w:cs="Times New Roman"/>
          <w:sz w:val="20"/>
          <w:szCs w:val="20"/>
          <w:lang w:val="en-US"/>
        </w:rPr>
        <w:t xml:space="preserve">it is possible </w:t>
      </w:r>
      <w:r w:rsidRPr="006F67A8">
        <w:rPr>
          <w:rFonts w:ascii="Times New Roman" w:hAnsi="Times New Roman" w:cs="Times New Roman"/>
          <w:sz w:val="20"/>
          <w:szCs w:val="20"/>
          <w:lang w:val="en-US"/>
        </w:rPr>
        <w:t xml:space="preserve">to </w:t>
      </w:r>
      <w:r w:rsidR="002D2E38">
        <w:rPr>
          <w:rFonts w:ascii="Times New Roman" w:hAnsi="Times New Roman" w:cs="Times New Roman"/>
          <w:sz w:val="20"/>
          <w:szCs w:val="20"/>
          <w:lang w:val="en-US"/>
        </w:rPr>
        <w:t xml:space="preserve">process </w:t>
      </w:r>
      <w:r w:rsidRPr="006F67A8">
        <w:rPr>
          <w:rFonts w:ascii="Times New Roman" w:hAnsi="Times New Roman" w:cs="Times New Roman"/>
          <w:sz w:val="20"/>
          <w:szCs w:val="20"/>
          <w:lang w:val="en-US"/>
        </w:rPr>
        <w:t xml:space="preserve">user queries for academic </w:t>
      </w:r>
      <w:r w:rsidR="002D2E38">
        <w:rPr>
          <w:rFonts w:ascii="Times New Roman" w:hAnsi="Times New Roman" w:cs="Times New Roman"/>
          <w:sz w:val="20"/>
          <w:szCs w:val="20"/>
          <w:lang w:val="en-US"/>
        </w:rPr>
        <w:t xml:space="preserve">content </w:t>
      </w:r>
      <w:r w:rsidRPr="006F67A8">
        <w:rPr>
          <w:rFonts w:ascii="Times New Roman" w:hAnsi="Times New Roman" w:cs="Times New Roman"/>
          <w:sz w:val="20"/>
          <w:szCs w:val="20"/>
          <w:lang w:val="en-US"/>
        </w:rPr>
        <w:t xml:space="preserve">and retrieve </w:t>
      </w:r>
      <w:r w:rsidR="002D2E38">
        <w:rPr>
          <w:rFonts w:ascii="Times New Roman" w:hAnsi="Times New Roman" w:cs="Times New Roman"/>
          <w:sz w:val="20"/>
          <w:szCs w:val="20"/>
          <w:lang w:val="en-US"/>
        </w:rPr>
        <w:t xml:space="preserve">the </w:t>
      </w:r>
      <w:r w:rsidRPr="006F67A8">
        <w:rPr>
          <w:rFonts w:ascii="Times New Roman" w:hAnsi="Times New Roman" w:cs="Times New Roman"/>
          <w:sz w:val="20"/>
          <w:szCs w:val="20"/>
          <w:lang w:val="en-US"/>
        </w:rPr>
        <w:t>information. It models scholarly communication activities which consists of six types of entities</w:t>
      </w:r>
      <w:r w:rsidR="00094071">
        <w:rPr>
          <w:rFonts w:ascii="Times New Roman" w:hAnsi="Times New Roman" w:cs="Times New Roman"/>
          <w:sz w:val="20"/>
          <w:szCs w:val="20"/>
          <w:lang w:val="en-US"/>
        </w:rPr>
        <w:t xml:space="preserve"> </w:t>
      </w:r>
      <w:r w:rsidRPr="006F67A8">
        <w:rPr>
          <w:rFonts w:ascii="Times New Roman" w:hAnsi="Times New Roman" w:cs="Times New Roman"/>
          <w:sz w:val="20"/>
          <w:szCs w:val="20"/>
          <w:lang w:val="en-US"/>
        </w:rPr>
        <w:t>publications, authors, institutions (affiliations), venues (journals and conferences), fields of study and events (specific conference instances); and the relations between these entities</w:t>
      </w:r>
      <w:r w:rsidR="002D2E38">
        <w:rPr>
          <w:rFonts w:ascii="Times New Roman" w:hAnsi="Times New Roman" w:cs="Times New Roman"/>
          <w:sz w:val="20"/>
          <w:szCs w:val="20"/>
          <w:lang w:val="en-US"/>
        </w:rPr>
        <w:t xml:space="preserve"> </w:t>
      </w:r>
      <w:r w:rsidRPr="006F67A8">
        <w:rPr>
          <w:rFonts w:ascii="Times New Roman" w:hAnsi="Times New Roman" w:cs="Times New Roman"/>
          <w:sz w:val="20"/>
          <w:szCs w:val="20"/>
          <w:lang w:val="en-US"/>
        </w:rPr>
        <w:t xml:space="preserve">citations, authorship, etc. The dataset </w:t>
      </w:r>
      <w:r w:rsidR="002D2E38">
        <w:rPr>
          <w:rFonts w:ascii="Times New Roman" w:hAnsi="Times New Roman" w:cs="Times New Roman"/>
          <w:sz w:val="20"/>
          <w:szCs w:val="20"/>
          <w:lang w:val="en-US"/>
        </w:rPr>
        <w:t xml:space="preserve">also </w:t>
      </w:r>
      <w:r w:rsidRPr="006F67A8">
        <w:rPr>
          <w:rFonts w:ascii="Times New Roman" w:hAnsi="Times New Roman" w:cs="Times New Roman"/>
          <w:sz w:val="20"/>
          <w:szCs w:val="20"/>
          <w:lang w:val="en-US"/>
        </w:rPr>
        <w:t>contains metadata</w:t>
      </w:r>
      <w:r w:rsidR="002D2E38">
        <w:rPr>
          <w:rFonts w:ascii="Times New Roman" w:hAnsi="Times New Roman" w:cs="Times New Roman"/>
          <w:sz w:val="20"/>
          <w:szCs w:val="20"/>
          <w:lang w:val="en-US"/>
        </w:rPr>
        <w:t xml:space="preserve"> of the papers</w:t>
      </w:r>
      <w:r w:rsidRPr="006F67A8">
        <w:rPr>
          <w:rFonts w:ascii="Times New Roman" w:hAnsi="Times New Roman" w:cs="Times New Roman"/>
          <w:sz w:val="20"/>
          <w:szCs w:val="20"/>
          <w:lang w:val="en-US"/>
        </w:rPr>
        <w:t xml:space="preserve">, such as year of publication, title and DOI. </w:t>
      </w:r>
      <w:r w:rsidR="002D2E38">
        <w:rPr>
          <w:rFonts w:ascii="Times New Roman" w:hAnsi="Times New Roman" w:cs="Times New Roman"/>
          <w:sz w:val="20"/>
          <w:szCs w:val="20"/>
        </w:rPr>
        <w:t>T</w:t>
      </w:r>
      <w:r w:rsidR="002D2E38" w:rsidRPr="002D2E38">
        <w:rPr>
          <w:rFonts w:ascii="Times New Roman" w:hAnsi="Times New Roman" w:cs="Times New Roman"/>
          <w:sz w:val="20"/>
          <w:szCs w:val="20"/>
        </w:rPr>
        <w:t xml:space="preserve">he MAG is the largest publicly available dataset of scholarly publications and the largest dataset of open citation data. </w:t>
      </w:r>
      <w:r w:rsidR="002D2E38">
        <w:rPr>
          <w:rFonts w:ascii="Times New Roman" w:hAnsi="Times New Roman" w:cs="Times New Roman"/>
          <w:sz w:val="20"/>
          <w:szCs w:val="20"/>
        </w:rPr>
        <w:t xml:space="preserve">It </w:t>
      </w:r>
      <w:r w:rsidR="002D2E38" w:rsidRPr="002D2E38">
        <w:rPr>
          <w:rFonts w:ascii="Times New Roman" w:hAnsi="Times New Roman" w:cs="Times New Roman"/>
          <w:sz w:val="20"/>
          <w:szCs w:val="20"/>
        </w:rPr>
        <w:t xml:space="preserve">also has </w:t>
      </w:r>
      <w:r w:rsidR="002D2E38">
        <w:rPr>
          <w:rFonts w:ascii="Times New Roman" w:hAnsi="Times New Roman" w:cs="Times New Roman"/>
          <w:sz w:val="20"/>
          <w:szCs w:val="20"/>
        </w:rPr>
        <w:t xml:space="preserve">a </w:t>
      </w:r>
      <w:r w:rsidR="002D2E38" w:rsidRPr="002D2E38">
        <w:rPr>
          <w:rFonts w:ascii="Times New Roman" w:hAnsi="Times New Roman" w:cs="Times New Roman"/>
          <w:sz w:val="20"/>
          <w:szCs w:val="20"/>
        </w:rPr>
        <w:t xml:space="preserve">very good coverage across </w:t>
      </w:r>
      <w:r w:rsidR="002D2E38" w:rsidRPr="002D2E38">
        <w:rPr>
          <w:rFonts w:ascii="Times New Roman" w:hAnsi="Times New Roman" w:cs="Times New Roman"/>
          <w:sz w:val="20"/>
          <w:szCs w:val="20"/>
        </w:rPr>
        <w:lastRenderedPageBreak/>
        <w:t xml:space="preserve">different domains with </w:t>
      </w:r>
      <w:r w:rsidR="002D2E38">
        <w:rPr>
          <w:rFonts w:ascii="Times New Roman" w:hAnsi="Times New Roman" w:cs="Times New Roman"/>
          <w:sz w:val="20"/>
          <w:szCs w:val="20"/>
        </w:rPr>
        <w:t xml:space="preserve">some </w:t>
      </w:r>
      <w:r w:rsidR="002D2E38" w:rsidRPr="002D2E38">
        <w:rPr>
          <w:rFonts w:ascii="Times New Roman" w:hAnsi="Times New Roman" w:cs="Times New Roman"/>
          <w:sz w:val="20"/>
          <w:szCs w:val="20"/>
        </w:rPr>
        <w:t xml:space="preserve">bias towards technical disciplines. On the other hand, </w:t>
      </w:r>
      <w:r w:rsidR="002D2E38">
        <w:rPr>
          <w:rFonts w:ascii="Times New Roman" w:hAnsi="Times New Roman" w:cs="Times New Roman"/>
          <w:sz w:val="20"/>
          <w:szCs w:val="20"/>
        </w:rPr>
        <w:t xml:space="preserve">its </w:t>
      </w:r>
      <w:r w:rsidR="002D2E38" w:rsidRPr="002D2E38">
        <w:rPr>
          <w:rFonts w:ascii="Times New Roman" w:hAnsi="Times New Roman" w:cs="Times New Roman"/>
          <w:sz w:val="20"/>
          <w:szCs w:val="20"/>
        </w:rPr>
        <w:t>limit</w:t>
      </w:r>
      <w:r w:rsidR="002D2E38">
        <w:rPr>
          <w:rFonts w:ascii="Times New Roman" w:hAnsi="Times New Roman" w:cs="Times New Roman"/>
          <w:sz w:val="20"/>
          <w:szCs w:val="20"/>
        </w:rPr>
        <w:t>ed</w:t>
      </w:r>
      <w:r w:rsidR="002D2E38" w:rsidRPr="002D2E38">
        <w:rPr>
          <w:rFonts w:ascii="Times New Roman" w:hAnsi="Times New Roman" w:cs="Times New Roman"/>
          <w:sz w:val="20"/>
          <w:szCs w:val="20"/>
        </w:rPr>
        <w:t xml:space="preserve"> to completeness</w:t>
      </w:r>
      <w:r w:rsidR="002D2E38">
        <w:rPr>
          <w:rFonts w:ascii="Times New Roman" w:hAnsi="Times New Roman" w:cs="Times New Roman"/>
          <w:sz w:val="20"/>
          <w:szCs w:val="20"/>
        </w:rPr>
        <w:t xml:space="preserve"> as o</w:t>
      </w:r>
      <w:r w:rsidR="002D2E38" w:rsidRPr="002D2E38">
        <w:rPr>
          <w:rFonts w:ascii="Times New Roman" w:hAnsi="Times New Roman" w:cs="Times New Roman"/>
          <w:sz w:val="20"/>
          <w:szCs w:val="20"/>
        </w:rPr>
        <w:t>nly 30 million papers out of 127 million have citation data. Similarly</w:t>
      </w:r>
      <w:r w:rsidR="002D2E38">
        <w:rPr>
          <w:rFonts w:ascii="Times New Roman" w:hAnsi="Times New Roman" w:cs="Times New Roman"/>
          <w:sz w:val="20"/>
          <w:szCs w:val="20"/>
        </w:rPr>
        <w:t>,</w:t>
      </w:r>
      <w:r w:rsidR="002D2E38" w:rsidRPr="002D2E38">
        <w:rPr>
          <w:rFonts w:ascii="Times New Roman" w:hAnsi="Times New Roman" w:cs="Times New Roman"/>
          <w:sz w:val="20"/>
          <w:szCs w:val="20"/>
        </w:rPr>
        <w:t xml:space="preserve"> as with the author and affiliation entities, the papers in MAG are linked to publication venues</w:t>
      </w:r>
      <w:r w:rsidR="002D2E38">
        <w:rPr>
          <w:rFonts w:ascii="Times New Roman" w:hAnsi="Times New Roman" w:cs="Times New Roman"/>
          <w:sz w:val="20"/>
          <w:szCs w:val="20"/>
        </w:rPr>
        <w:t xml:space="preserve"> like </w:t>
      </w:r>
      <w:r w:rsidR="002D2E38" w:rsidRPr="002D2E38">
        <w:rPr>
          <w:rFonts w:ascii="Times New Roman" w:hAnsi="Times New Roman" w:cs="Times New Roman"/>
          <w:sz w:val="20"/>
          <w:szCs w:val="20"/>
        </w:rPr>
        <w:t>journals and conferences.</w:t>
      </w:r>
    </w:p>
    <w:p w14:paraId="36C55997" w14:textId="77777777" w:rsidR="00E3426B" w:rsidRPr="006F67A8" w:rsidRDefault="00E3426B" w:rsidP="00B45F46">
      <w:pPr>
        <w:jc w:val="both"/>
        <w:rPr>
          <w:rFonts w:ascii="Times New Roman" w:hAnsi="Times New Roman" w:cs="Times New Roman"/>
          <w:b/>
          <w:sz w:val="20"/>
          <w:szCs w:val="20"/>
        </w:rPr>
      </w:pPr>
    </w:p>
    <w:p w14:paraId="17D9F5F2" w14:textId="09C30C2C" w:rsidR="004D33A2" w:rsidRPr="006F67A8" w:rsidRDefault="00B92902" w:rsidP="004D33A2">
      <w:pPr>
        <w:spacing w:after="0"/>
        <w:jc w:val="both"/>
        <w:rPr>
          <w:rFonts w:ascii="Times New Roman" w:hAnsi="Times New Roman" w:cs="Times New Roman"/>
          <w:sz w:val="20"/>
          <w:szCs w:val="20"/>
        </w:rPr>
      </w:pPr>
      <w:r w:rsidRPr="0071238A">
        <w:rPr>
          <w:rFonts w:ascii="Times New Roman" w:hAnsi="Times New Roman" w:cs="Times New Roman"/>
          <w:i/>
          <w:sz w:val="20"/>
          <w:szCs w:val="20"/>
        </w:rPr>
        <w:t>5.1.1 Datasets Construction.</w:t>
      </w:r>
      <w:r w:rsidR="007F42C4">
        <w:rPr>
          <w:rFonts w:ascii="Times New Roman" w:hAnsi="Times New Roman" w:cs="Times New Roman"/>
          <w:i/>
          <w:sz w:val="20"/>
          <w:szCs w:val="20"/>
        </w:rPr>
        <w:t xml:space="preserve"> </w:t>
      </w:r>
      <w:r w:rsidR="004D33A2" w:rsidRPr="006F67A8">
        <w:rPr>
          <w:rFonts w:ascii="Times New Roman" w:hAnsi="Times New Roman" w:cs="Times New Roman"/>
          <w:sz w:val="20"/>
          <w:szCs w:val="20"/>
        </w:rPr>
        <w:t>We constructed the dataset by</w:t>
      </w:r>
      <w:r w:rsidR="007F42C4">
        <w:rPr>
          <w:rFonts w:ascii="Times New Roman" w:hAnsi="Times New Roman" w:cs="Times New Roman"/>
          <w:sz w:val="20"/>
          <w:szCs w:val="20"/>
        </w:rPr>
        <w:t xml:space="preserve"> </w:t>
      </w:r>
      <w:r w:rsidR="004D33A2" w:rsidRPr="006F67A8">
        <w:rPr>
          <w:rFonts w:ascii="Times New Roman" w:hAnsi="Times New Roman" w:cs="Times New Roman"/>
          <w:sz w:val="20"/>
          <w:szCs w:val="20"/>
        </w:rPr>
        <w:t xml:space="preserve">crawling data from </w:t>
      </w:r>
      <w:r w:rsidR="004D33A2" w:rsidRPr="006F67A8">
        <w:rPr>
          <w:rFonts w:ascii="Times New Roman" w:hAnsi="Times New Roman" w:cs="Times New Roman"/>
          <w:sz w:val="20"/>
          <w:szCs w:val="20"/>
          <w:lang w:val="en-US"/>
        </w:rPr>
        <w:t>Microsoft Cognitive Services Academic Knowledge API</w:t>
      </w:r>
      <w:r w:rsidR="004D33A2" w:rsidRPr="006F67A8">
        <w:rPr>
          <w:rFonts w:ascii="Times New Roman" w:hAnsi="Times New Roman" w:cs="Times New Roman"/>
          <w:sz w:val="20"/>
          <w:szCs w:val="20"/>
        </w:rPr>
        <w:t>. We further</w:t>
      </w:r>
      <w:r w:rsidR="007F42C4">
        <w:rPr>
          <w:rFonts w:ascii="Times New Roman" w:hAnsi="Times New Roman" w:cs="Times New Roman"/>
          <w:sz w:val="20"/>
          <w:szCs w:val="20"/>
        </w:rPr>
        <w:t xml:space="preserve"> </w:t>
      </w:r>
      <w:r w:rsidR="004D33A2" w:rsidRPr="006F67A8">
        <w:rPr>
          <w:rFonts w:ascii="Times New Roman" w:hAnsi="Times New Roman" w:cs="Times New Roman"/>
          <w:sz w:val="20"/>
          <w:szCs w:val="20"/>
        </w:rPr>
        <w:t xml:space="preserve">processed the dataset by retaining only papers related to field of study of computer science. </w:t>
      </w:r>
    </w:p>
    <w:p w14:paraId="21F0CE1F" w14:textId="55D2B4F1" w:rsidR="004D33A2" w:rsidRPr="006F67A8" w:rsidRDefault="004D33A2" w:rsidP="00BA4908">
      <w:pPr>
        <w:pStyle w:val="Para"/>
      </w:pPr>
      <w:bookmarkStart w:id="207" w:name="_Hlk503584904"/>
      <w:r w:rsidRPr="006F67A8">
        <w:t xml:space="preserve">Information about which field or fields of study does a publication belong to is very </w:t>
      </w:r>
      <w:bookmarkEnd w:id="207"/>
      <w:r w:rsidR="00BA3C9C">
        <w:t>useful</w:t>
      </w:r>
      <w:r w:rsidRPr="006F67A8">
        <w:t xml:space="preserve">. </w:t>
      </w:r>
      <w:r w:rsidR="00B71391">
        <w:t xml:space="preserve">Also, </w:t>
      </w:r>
      <w:r w:rsidRPr="006F67A8">
        <w:t xml:space="preserve">this information is often </w:t>
      </w:r>
      <w:r w:rsidR="00B71391">
        <w:t xml:space="preserve">very difficult </w:t>
      </w:r>
      <w:r w:rsidRPr="006F67A8">
        <w:t xml:space="preserve">to get, as it is dependent on either having access to the </w:t>
      </w:r>
      <w:r w:rsidR="00B71391">
        <w:t xml:space="preserve">content </w:t>
      </w:r>
      <w:r w:rsidRPr="006F67A8">
        <w:t xml:space="preserve">of the publication or to </w:t>
      </w:r>
      <w:r w:rsidR="00B71391">
        <w:t xml:space="preserve">the </w:t>
      </w:r>
      <w:r w:rsidRPr="006F67A8">
        <w:t xml:space="preserve">manually created metadata. </w:t>
      </w:r>
      <w:r w:rsidR="00B71391">
        <w:t xml:space="preserve">An </w:t>
      </w:r>
      <w:r w:rsidRPr="006F67A8">
        <w:t>investigat</w:t>
      </w:r>
      <w:r w:rsidR="00B71391">
        <w:t>ion on</w:t>
      </w:r>
      <w:r w:rsidRPr="006F67A8">
        <w:t xml:space="preserve"> the fields of study provided by MAG for papers to understand the </w:t>
      </w:r>
      <w:r w:rsidR="00B71391">
        <w:t xml:space="preserve">reach </w:t>
      </w:r>
      <w:r w:rsidRPr="006F67A8">
        <w:t>of the datas</w:t>
      </w:r>
      <w:r w:rsidR="00B71391">
        <w:t>et</w:t>
      </w:r>
      <w:r w:rsidRPr="006F67A8">
        <w:t>.</w:t>
      </w:r>
      <w:r w:rsidR="00B71391">
        <w:t xml:space="preserve"> All t</w:t>
      </w:r>
      <w:r w:rsidRPr="006F67A8">
        <w:t>he fields of stud</w:t>
      </w:r>
      <w:r w:rsidR="00B71391">
        <w:t>ies</w:t>
      </w:r>
      <w:r w:rsidRPr="006F67A8">
        <w:t xml:space="preserve"> found in MAG are organised hierarchically into four levels (level 0 to level 3, where level 3 has the highest granularity). There are 47,989 fields of study at level 3 (e.g. "</w:t>
      </w:r>
      <w:r w:rsidR="00B71391">
        <w:t>COBOL</w:t>
      </w:r>
      <w:r w:rsidRPr="006F67A8">
        <w:t>"), 1,966 at level 2 (e.g. "</w:t>
      </w:r>
      <w:r w:rsidR="00B71391">
        <w:t>Low-level programming language</w:t>
      </w:r>
      <w:r w:rsidRPr="006F67A8">
        <w:t>"), 293 at level 1 (e.g. "</w:t>
      </w:r>
      <w:r w:rsidR="00B71391">
        <w:t>programming language</w:t>
      </w:r>
      <w:r w:rsidRPr="006F67A8">
        <w:t>") and 18 at level 0 (e.g. "</w:t>
      </w:r>
      <w:r w:rsidR="00B71391">
        <w:t>computer science</w:t>
      </w:r>
      <w:r w:rsidRPr="006F67A8">
        <w:t xml:space="preserve">"). Out of the 126,909,021 total papers, 41,739,531 (about ~ 33%) are linked to one or more field of study entities. One part of the dataset which is </w:t>
      </w:r>
      <w:r w:rsidR="00B71391">
        <w:t xml:space="preserve">extensively </w:t>
      </w:r>
      <w:r w:rsidRPr="006F67A8">
        <w:t>us</w:t>
      </w:r>
      <w:r w:rsidR="00B71391">
        <w:t>ed in this paper</w:t>
      </w:r>
      <w:r w:rsidRPr="006F67A8">
        <w:t xml:space="preserve"> is the citation network. The MAG contains 528,682,289 internal citations (citations between the papers in the graph). This means each paper in the graph is cited on average 4.17 times. However, a significant portion of the papers are disconnected from the network (neither cite nor are cited by any other papers). There are over 80 million such nodes.</w:t>
      </w:r>
    </w:p>
    <w:p w14:paraId="274B70B1" w14:textId="46C2AFFF" w:rsidR="004D33A2" w:rsidRPr="00BA4908" w:rsidRDefault="004D33A2" w:rsidP="00BA4908">
      <w:pPr>
        <w:pStyle w:val="Para"/>
      </w:pPr>
      <w:r w:rsidRPr="00BA4908">
        <w:t xml:space="preserve">However, </w:t>
      </w:r>
      <w:proofErr w:type="gramStart"/>
      <w:r w:rsidR="000F540B">
        <w:t>in spite of</w:t>
      </w:r>
      <w:proofErr w:type="gramEnd"/>
      <w:r w:rsidR="000F540B">
        <w:t xml:space="preserve"> </w:t>
      </w:r>
      <w:r w:rsidRPr="00BA4908">
        <w:t xml:space="preserve">the limitations, the MAG is currently the most comprehensive publicly available dataset of its kind and represents </w:t>
      </w:r>
      <w:r w:rsidR="000F540B">
        <w:t xml:space="preserve">a considerable </w:t>
      </w:r>
      <w:r w:rsidRPr="00BA4908">
        <w:t>effort which prove</w:t>
      </w:r>
      <w:r w:rsidR="000F540B">
        <w:t>s</w:t>
      </w:r>
      <w:r w:rsidRPr="00BA4908">
        <w:t xml:space="preserve"> useful in many areas of research</w:t>
      </w:r>
      <w:r w:rsidR="000F540B">
        <w:t>.</w:t>
      </w:r>
      <w:r w:rsidRPr="00BA4908">
        <w:t xml:space="preserve"> For our study we used the version of MAG </w:t>
      </w:r>
      <w:r w:rsidR="000F540B">
        <w:t xml:space="preserve">published on </w:t>
      </w:r>
      <w:r w:rsidRPr="00BA4908">
        <w:t>5 February 2016.</w:t>
      </w:r>
      <w:r w:rsidR="000F540B">
        <w:t>W</w:t>
      </w:r>
      <w:r w:rsidRPr="00BA4908">
        <w:t>e generate</w:t>
      </w:r>
      <w:r w:rsidR="000F540B">
        <w:t>d</w:t>
      </w:r>
      <w:r w:rsidRPr="00BA4908">
        <w:t xml:space="preserve"> a subset of the papers in the dataset based on their field of study. Computer science has been taken as a main field of study to build the venue recommender system. Information </w:t>
      </w:r>
      <w:r w:rsidR="00BA4908" w:rsidRPr="00BA4908">
        <w:t>Retrieval</w:t>
      </w:r>
      <w:r w:rsidR="000F540B">
        <w:t>,</w:t>
      </w:r>
      <w:r w:rsidRPr="00BA4908">
        <w:t xml:space="preserve"> Machine Learning </w:t>
      </w:r>
      <w:r w:rsidR="000F540B">
        <w:t xml:space="preserve">&lt;add all the topics for experiment here&gt; </w:t>
      </w:r>
      <w:r w:rsidRPr="00BA4908">
        <w:t xml:space="preserve">were </w:t>
      </w:r>
      <w:proofErr w:type="gramStart"/>
      <w:r w:rsidRPr="00BA4908">
        <w:t xml:space="preserve">the </w:t>
      </w:r>
      <w:r w:rsidR="000F540B">
        <w:t>some</w:t>
      </w:r>
      <w:proofErr w:type="gramEnd"/>
      <w:r w:rsidR="000F540B">
        <w:t xml:space="preserve"> </w:t>
      </w:r>
      <w:r w:rsidRPr="00BA4908">
        <w:t xml:space="preserve">fields of study that we considered for building our citation network to recommend venue to researcher. The major attributes of the MAG datasets are mentioned in Table </w:t>
      </w:r>
      <w:r w:rsidR="000F540B">
        <w:t>1</w:t>
      </w:r>
      <w:r w:rsidRPr="00BA4908">
        <w:t>.</w:t>
      </w:r>
    </w:p>
    <w:p w14:paraId="142EF911" w14:textId="35E6B430" w:rsidR="004D33A2" w:rsidRPr="00BA4908" w:rsidRDefault="006037CC" w:rsidP="004D33A2">
      <w:pPr>
        <w:spacing w:after="160" w:line="259" w:lineRule="auto"/>
        <w:jc w:val="center"/>
        <w:rPr>
          <w:rFonts w:ascii="Times New Roman" w:hAnsi="Times New Roman" w:cs="Times New Roman"/>
          <w:b/>
          <w:i/>
          <w:sz w:val="16"/>
          <w:szCs w:val="16"/>
          <w:shd w:val="clear" w:color="auto" w:fill="FFFFFF"/>
        </w:rPr>
      </w:pPr>
      <w:r w:rsidRPr="00BA4908">
        <w:rPr>
          <w:rFonts w:ascii="Times New Roman" w:hAnsi="Times New Roman" w:cs="Times New Roman"/>
          <w:b/>
          <w:i/>
          <w:sz w:val="16"/>
          <w:szCs w:val="16"/>
          <w:shd w:val="clear" w:color="auto" w:fill="FFFFFF"/>
        </w:rPr>
        <w:t xml:space="preserve">Table </w:t>
      </w:r>
      <w:r w:rsidR="000F540B">
        <w:rPr>
          <w:rFonts w:ascii="Times New Roman" w:hAnsi="Times New Roman" w:cs="Times New Roman"/>
          <w:b/>
          <w:i/>
          <w:sz w:val="16"/>
          <w:szCs w:val="16"/>
          <w:shd w:val="clear" w:color="auto" w:fill="FFFFFF"/>
        </w:rPr>
        <w:t>1</w:t>
      </w:r>
      <w:r w:rsidR="004D33A2" w:rsidRPr="00BA4908">
        <w:rPr>
          <w:rFonts w:ascii="Times New Roman" w:hAnsi="Times New Roman" w:cs="Times New Roman"/>
          <w:b/>
          <w:i/>
          <w:sz w:val="16"/>
          <w:szCs w:val="16"/>
          <w:shd w:val="clear" w:color="auto" w:fill="FFFFFF"/>
        </w:rPr>
        <w:t>. Microsoft Academic Graph (MAG) Dataset</w:t>
      </w:r>
    </w:p>
    <w:tbl>
      <w:tblPr>
        <w:tblStyle w:val="TableGrid"/>
        <w:tblW w:w="0" w:type="auto"/>
        <w:jc w:val="center"/>
        <w:tblLook w:val="04A0" w:firstRow="1" w:lastRow="0" w:firstColumn="1" w:lastColumn="0" w:noHBand="0" w:noVBand="1"/>
      </w:tblPr>
      <w:tblGrid>
        <w:gridCol w:w="1449"/>
        <w:gridCol w:w="1246"/>
      </w:tblGrid>
      <w:tr w:rsidR="004D33A2" w:rsidRPr="006F67A8" w14:paraId="05902DDB" w14:textId="77777777" w:rsidTr="00E57DC1">
        <w:trPr>
          <w:trHeight w:val="285"/>
          <w:jc w:val="center"/>
        </w:trPr>
        <w:tc>
          <w:tcPr>
            <w:tcW w:w="1449" w:type="dxa"/>
          </w:tcPr>
          <w:p w14:paraId="6915AE95" w14:textId="77777777" w:rsidR="004D33A2" w:rsidRPr="006F67A8" w:rsidRDefault="004D33A2" w:rsidP="00E57DC1">
            <w:pPr>
              <w:spacing w:line="259" w:lineRule="auto"/>
              <w:jc w:val="both"/>
              <w:rPr>
                <w:shd w:val="clear" w:color="auto" w:fill="FFFFFF"/>
              </w:rPr>
            </w:pPr>
            <w:r w:rsidRPr="006F67A8">
              <w:rPr>
                <w:shd w:val="clear" w:color="auto" w:fill="FFFFFF"/>
              </w:rPr>
              <w:t>Papers</w:t>
            </w:r>
          </w:p>
        </w:tc>
        <w:tc>
          <w:tcPr>
            <w:tcW w:w="1246" w:type="dxa"/>
          </w:tcPr>
          <w:p w14:paraId="7FD766D0" w14:textId="77777777" w:rsidR="004D33A2" w:rsidRPr="006F67A8" w:rsidRDefault="004D33A2" w:rsidP="00E57DC1">
            <w:pPr>
              <w:spacing w:line="259" w:lineRule="auto"/>
              <w:jc w:val="both"/>
              <w:rPr>
                <w:shd w:val="clear" w:color="auto" w:fill="FFFFFF"/>
              </w:rPr>
            </w:pPr>
            <w:r w:rsidRPr="006F67A8">
              <w:rPr>
                <w:shd w:val="clear" w:color="auto" w:fill="FFFFFF"/>
              </w:rPr>
              <w:t>126,909,021</w:t>
            </w:r>
          </w:p>
        </w:tc>
      </w:tr>
      <w:tr w:rsidR="004D33A2" w:rsidRPr="006F67A8" w14:paraId="5F45AC30" w14:textId="77777777" w:rsidTr="00E57DC1">
        <w:trPr>
          <w:trHeight w:val="285"/>
          <w:jc w:val="center"/>
        </w:trPr>
        <w:tc>
          <w:tcPr>
            <w:tcW w:w="1449" w:type="dxa"/>
          </w:tcPr>
          <w:p w14:paraId="073BDA71" w14:textId="77777777" w:rsidR="004D33A2" w:rsidRPr="006F67A8" w:rsidRDefault="004D33A2" w:rsidP="00E57DC1">
            <w:pPr>
              <w:spacing w:line="259" w:lineRule="auto"/>
              <w:jc w:val="both"/>
              <w:rPr>
                <w:shd w:val="clear" w:color="auto" w:fill="FFFFFF"/>
              </w:rPr>
            </w:pPr>
            <w:r w:rsidRPr="006F67A8">
              <w:rPr>
                <w:shd w:val="clear" w:color="auto" w:fill="FFFFFF"/>
              </w:rPr>
              <w:t>Authors</w:t>
            </w:r>
          </w:p>
        </w:tc>
        <w:tc>
          <w:tcPr>
            <w:tcW w:w="1246" w:type="dxa"/>
          </w:tcPr>
          <w:p w14:paraId="1E37D727" w14:textId="77777777" w:rsidR="004D33A2" w:rsidRPr="006F67A8" w:rsidRDefault="004D33A2" w:rsidP="00E57DC1">
            <w:pPr>
              <w:spacing w:line="259" w:lineRule="auto"/>
              <w:jc w:val="both"/>
              <w:rPr>
                <w:shd w:val="clear" w:color="auto" w:fill="FFFFFF"/>
              </w:rPr>
            </w:pPr>
            <w:r w:rsidRPr="006F67A8">
              <w:rPr>
                <w:shd w:val="clear" w:color="auto" w:fill="FFFFFF"/>
              </w:rPr>
              <w:t>114,698,044</w:t>
            </w:r>
          </w:p>
        </w:tc>
      </w:tr>
      <w:tr w:rsidR="004D33A2" w:rsidRPr="006F67A8" w14:paraId="26C893D4" w14:textId="77777777" w:rsidTr="00E57DC1">
        <w:trPr>
          <w:trHeight w:val="296"/>
          <w:jc w:val="center"/>
        </w:trPr>
        <w:tc>
          <w:tcPr>
            <w:tcW w:w="1449" w:type="dxa"/>
          </w:tcPr>
          <w:p w14:paraId="0EEB900C" w14:textId="77777777" w:rsidR="004D33A2" w:rsidRPr="006F67A8" w:rsidRDefault="004D33A2" w:rsidP="00E57DC1">
            <w:pPr>
              <w:spacing w:line="259" w:lineRule="auto"/>
              <w:jc w:val="both"/>
              <w:rPr>
                <w:shd w:val="clear" w:color="auto" w:fill="FFFFFF"/>
              </w:rPr>
            </w:pPr>
            <w:r w:rsidRPr="006F67A8">
              <w:rPr>
                <w:shd w:val="clear" w:color="auto" w:fill="FFFFFF"/>
              </w:rPr>
              <w:t>Institutions</w:t>
            </w:r>
          </w:p>
        </w:tc>
        <w:tc>
          <w:tcPr>
            <w:tcW w:w="1246" w:type="dxa"/>
          </w:tcPr>
          <w:p w14:paraId="7E01D155" w14:textId="77777777" w:rsidR="004D33A2" w:rsidRPr="006F67A8" w:rsidRDefault="004D33A2" w:rsidP="00E57DC1">
            <w:pPr>
              <w:spacing w:line="259" w:lineRule="auto"/>
              <w:jc w:val="both"/>
              <w:rPr>
                <w:shd w:val="clear" w:color="auto" w:fill="FFFFFF"/>
              </w:rPr>
            </w:pPr>
            <w:r w:rsidRPr="006F67A8">
              <w:rPr>
                <w:shd w:val="clear" w:color="auto" w:fill="FFFFFF"/>
              </w:rPr>
              <w:t>19,843</w:t>
            </w:r>
          </w:p>
        </w:tc>
      </w:tr>
      <w:tr w:rsidR="004D33A2" w:rsidRPr="006F67A8" w14:paraId="114BBDB9" w14:textId="77777777" w:rsidTr="00E57DC1">
        <w:trPr>
          <w:trHeight w:val="285"/>
          <w:jc w:val="center"/>
        </w:trPr>
        <w:tc>
          <w:tcPr>
            <w:tcW w:w="1449" w:type="dxa"/>
          </w:tcPr>
          <w:p w14:paraId="77DBFFDB" w14:textId="77777777" w:rsidR="004D33A2" w:rsidRPr="006F67A8" w:rsidRDefault="004D33A2" w:rsidP="00E57DC1">
            <w:pPr>
              <w:spacing w:line="259" w:lineRule="auto"/>
              <w:jc w:val="both"/>
              <w:rPr>
                <w:shd w:val="clear" w:color="auto" w:fill="FFFFFF"/>
              </w:rPr>
            </w:pPr>
            <w:r w:rsidRPr="006F67A8">
              <w:rPr>
                <w:shd w:val="clear" w:color="auto" w:fill="FFFFFF"/>
              </w:rPr>
              <w:t>Journals</w:t>
            </w:r>
          </w:p>
        </w:tc>
        <w:tc>
          <w:tcPr>
            <w:tcW w:w="1246" w:type="dxa"/>
          </w:tcPr>
          <w:p w14:paraId="4DF37E93" w14:textId="77777777" w:rsidR="004D33A2" w:rsidRPr="006F67A8" w:rsidRDefault="004D33A2" w:rsidP="00E57DC1">
            <w:pPr>
              <w:spacing w:line="259" w:lineRule="auto"/>
              <w:jc w:val="both"/>
              <w:rPr>
                <w:shd w:val="clear" w:color="auto" w:fill="FFFFFF"/>
              </w:rPr>
            </w:pPr>
            <w:r w:rsidRPr="006F67A8">
              <w:rPr>
                <w:shd w:val="clear" w:color="auto" w:fill="FFFFFF"/>
              </w:rPr>
              <w:t>23,404</w:t>
            </w:r>
          </w:p>
        </w:tc>
      </w:tr>
      <w:tr w:rsidR="004D33A2" w:rsidRPr="006F67A8" w14:paraId="64D7ECA4" w14:textId="77777777" w:rsidTr="00E57DC1">
        <w:trPr>
          <w:trHeight w:val="285"/>
          <w:jc w:val="center"/>
        </w:trPr>
        <w:tc>
          <w:tcPr>
            <w:tcW w:w="1449" w:type="dxa"/>
          </w:tcPr>
          <w:p w14:paraId="21BA2066" w14:textId="77777777" w:rsidR="004D33A2" w:rsidRPr="006F67A8" w:rsidRDefault="004D33A2" w:rsidP="00E57DC1">
            <w:pPr>
              <w:spacing w:line="259" w:lineRule="auto"/>
              <w:jc w:val="both"/>
              <w:rPr>
                <w:shd w:val="clear" w:color="auto" w:fill="FFFFFF"/>
              </w:rPr>
            </w:pPr>
            <w:r w:rsidRPr="006F67A8">
              <w:rPr>
                <w:shd w:val="clear" w:color="auto" w:fill="FFFFFF"/>
              </w:rPr>
              <w:t>Conferences</w:t>
            </w:r>
          </w:p>
        </w:tc>
        <w:tc>
          <w:tcPr>
            <w:tcW w:w="1246" w:type="dxa"/>
          </w:tcPr>
          <w:p w14:paraId="7C79B9C0" w14:textId="77777777" w:rsidR="004D33A2" w:rsidRPr="006F67A8" w:rsidRDefault="004D33A2" w:rsidP="00E57DC1">
            <w:pPr>
              <w:spacing w:line="259" w:lineRule="auto"/>
              <w:jc w:val="both"/>
              <w:rPr>
                <w:shd w:val="clear" w:color="auto" w:fill="FFFFFF"/>
              </w:rPr>
            </w:pPr>
            <w:r w:rsidRPr="006F67A8">
              <w:rPr>
                <w:shd w:val="clear" w:color="auto" w:fill="FFFFFF"/>
              </w:rPr>
              <w:t>1,283</w:t>
            </w:r>
          </w:p>
        </w:tc>
      </w:tr>
      <w:tr w:rsidR="004D33A2" w:rsidRPr="006F67A8" w14:paraId="5B9FEBA3" w14:textId="77777777" w:rsidTr="00E57DC1">
        <w:trPr>
          <w:trHeight w:val="285"/>
          <w:jc w:val="center"/>
        </w:trPr>
        <w:tc>
          <w:tcPr>
            <w:tcW w:w="1449" w:type="dxa"/>
          </w:tcPr>
          <w:p w14:paraId="4A9E2D03" w14:textId="77777777" w:rsidR="004D33A2" w:rsidRPr="006F67A8" w:rsidRDefault="004D33A2" w:rsidP="00E57DC1">
            <w:pPr>
              <w:spacing w:line="259" w:lineRule="auto"/>
              <w:jc w:val="both"/>
              <w:rPr>
                <w:shd w:val="clear" w:color="auto" w:fill="FFFFFF"/>
              </w:rPr>
            </w:pPr>
            <w:r w:rsidRPr="006F67A8">
              <w:rPr>
                <w:shd w:val="clear" w:color="auto" w:fill="FFFFFF"/>
              </w:rPr>
              <w:t>Conferences Instances</w:t>
            </w:r>
          </w:p>
        </w:tc>
        <w:tc>
          <w:tcPr>
            <w:tcW w:w="1246" w:type="dxa"/>
          </w:tcPr>
          <w:p w14:paraId="3131B956" w14:textId="77777777" w:rsidR="004D33A2" w:rsidRPr="006F67A8" w:rsidRDefault="004D33A2" w:rsidP="00E57DC1">
            <w:pPr>
              <w:spacing w:line="259" w:lineRule="auto"/>
              <w:jc w:val="both"/>
              <w:rPr>
                <w:shd w:val="clear" w:color="auto" w:fill="FFFFFF"/>
              </w:rPr>
            </w:pPr>
            <w:r w:rsidRPr="006F67A8">
              <w:rPr>
                <w:shd w:val="clear" w:color="auto" w:fill="FFFFFF"/>
              </w:rPr>
              <w:t>50,202</w:t>
            </w:r>
          </w:p>
        </w:tc>
      </w:tr>
      <w:tr w:rsidR="004D33A2" w:rsidRPr="006F67A8" w14:paraId="7D196C92" w14:textId="77777777" w:rsidTr="00E57DC1">
        <w:trPr>
          <w:trHeight w:val="285"/>
          <w:jc w:val="center"/>
        </w:trPr>
        <w:tc>
          <w:tcPr>
            <w:tcW w:w="1449" w:type="dxa"/>
          </w:tcPr>
          <w:p w14:paraId="211FAC6D" w14:textId="77777777" w:rsidR="004D33A2" w:rsidRPr="006F67A8" w:rsidRDefault="004D33A2" w:rsidP="00E57DC1">
            <w:pPr>
              <w:spacing w:line="259" w:lineRule="auto"/>
              <w:jc w:val="both"/>
              <w:rPr>
                <w:shd w:val="clear" w:color="auto" w:fill="FFFFFF"/>
              </w:rPr>
            </w:pPr>
            <w:r w:rsidRPr="006F67A8">
              <w:rPr>
                <w:shd w:val="clear" w:color="auto" w:fill="FFFFFF"/>
              </w:rPr>
              <w:t>Fields of Study</w:t>
            </w:r>
          </w:p>
        </w:tc>
        <w:tc>
          <w:tcPr>
            <w:tcW w:w="1246" w:type="dxa"/>
          </w:tcPr>
          <w:p w14:paraId="57268DC4" w14:textId="77777777" w:rsidR="004D33A2" w:rsidRPr="006F67A8" w:rsidRDefault="004D33A2" w:rsidP="00E57DC1">
            <w:pPr>
              <w:spacing w:line="259" w:lineRule="auto"/>
              <w:jc w:val="both"/>
              <w:rPr>
                <w:shd w:val="clear" w:color="auto" w:fill="FFFFFF"/>
              </w:rPr>
            </w:pPr>
            <w:r w:rsidRPr="006F67A8">
              <w:rPr>
                <w:shd w:val="clear" w:color="auto" w:fill="FFFFFF"/>
              </w:rPr>
              <w:t>50,266</w:t>
            </w:r>
          </w:p>
        </w:tc>
      </w:tr>
    </w:tbl>
    <w:p w14:paraId="53670B1C" w14:textId="77777777" w:rsidR="006037CC" w:rsidRPr="006F67A8" w:rsidRDefault="006037CC" w:rsidP="00B45F46">
      <w:pPr>
        <w:jc w:val="both"/>
        <w:rPr>
          <w:rFonts w:ascii="Times New Roman" w:hAnsi="Times New Roman" w:cs="Times New Roman"/>
          <w:b/>
          <w:sz w:val="20"/>
          <w:szCs w:val="20"/>
        </w:rPr>
      </w:pPr>
    </w:p>
    <w:p w14:paraId="33220491" w14:textId="77777777" w:rsidR="00B92902" w:rsidRPr="006F67A8" w:rsidRDefault="00B92902" w:rsidP="00B45F46">
      <w:pPr>
        <w:jc w:val="both"/>
        <w:rPr>
          <w:rFonts w:ascii="Times New Roman" w:hAnsi="Times New Roman" w:cs="Times New Roman"/>
          <w:b/>
          <w:sz w:val="20"/>
          <w:szCs w:val="20"/>
        </w:rPr>
      </w:pPr>
      <w:r w:rsidRPr="006F67A8">
        <w:rPr>
          <w:rFonts w:ascii="Times New Roman" w:hAnsi="Times New Roman" w:cs="Times New Roman"/>
          <w:b/>
          <w:sz w:val="20"/>
          <w:szCs w:val="20"/>
        </w:rPr>
        <w:t>5.2 Experimental Settings</w:t>
      </w:r>
    </w:p>
    <w:p w14:paraId="5845D6A2" w14:textId="57F83748" w:rsidR="00213496" w:rsidRPr="006F67A8" w:rsidRDefault="00213496" w:rsidP="00213496">
      <w:pPr>
        <w:jc w:val="both"/>
        <w:rPr>
          <w:rFonts w:ascii="Times New Roman" w:hAnsi="Times New Roman" w:cs="Times New Roman"/>
          <w:sz w:val="20"/>
          <w:szCs w:val="20"/>
        </w:rPr>
      </w:pPr>
      <w:r w:rsidRPr="006F67A8">
        <w:rPr>
          <w:rFonts w:ascii="Times New Roman" w:hAnsi="Times New Roman" w:cs="Times New Roman"/>
          <w:sz w:val="20"/>
          <w:szCs w:val="20"/>
        </w:rPr>
        <w:t xml:space="preserve">Our experiments are conceived based on a scenario in which the user has a </w:t>
      </w:r>
      <w:r w:rsidR="000F540B" w:rsidRPr="006F67A8">
        <w:rPr>
          <w:rFonts w:ascii="Times New Roman" w:hAnsi="Times New Roman" w:cs="Times New Roman"/>
          <w:sz w:val="20"/>
          <w:szCs w:val="20"/>
        </w:rPr>
        <w:t>research</w:t>
      </w:r>
      <w:r w:rsidRPr="006F67A8">
        <w:rPr>
          <w:rFonts w:ascii="Times New Roman" w:hAnsi="Times New Roman" w:cs="Times New Roman"/>
          <w:sz w:val="20"/>
          <w:szCs w:val="20"/>
        </w:rPr>
        <w:t xml:space="preserve"> title on mind along with the features like keywords, field of study and abstract of the written paper and is searching for a suitable venue (journal/ conference). The driving motivation behind our work is to investigate the possibility of replacing existing academic recommender system to recommend more relevant venues. To comprehensively evaluate our proposed method, more specifically we address the following research questions</w:t>
      </w:r>
      <w:r w:rsidR="00EA4DCC">
        <w:rPr>
          <w:rFonts w:ascii="Times New Roman" w:hAnsi="Times New Roman" w:cs="Times New Roman"/>
          <w:sz w:val="20"/>
          <w:szCs w:val="20"/>
        </w:rPr>
        <w:t xml:space="preserve"> (RQ)</w:t>
      </w:r>
      <w:r w:rsidRPr="006F67A8">
        <w:rPr>
          <w:rFonts w:ascii="Times New Roman" w:hAnsi="Times New Roman" w:cs="Times New Roman"/>
          <w:sz w:val="20"/>
          <w:szCs w:val="20"/>
        </w:rPr>
        <w:t>:</w:t>
      </w:r>
    </w:p>
    <w:p w14:paraId="0A47D939" w14:textId="77777777" w:rsidR="00774965" w:rsidRPr="006F67A8" w:rsidRDefault="00774965" w:rsidP="00774965">
      <w:pPr>
        <w:numPr>
          <w:ilvl w:val="0"/>
          <w:numId w:val="10"/>
        </w:numPr>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RQ1: How does SNAVER perform in handling cold-start problem in case of a new researcher?</w:t>
      </w:r>
    </w:p>
    <w:p w14:paraId="0165276B" w14:textId="77777777" w:rsidR="00774965" w:rsidRPr="006F67A8" w:rsidRDefault="00774965" w:rsidP="00774965">
      <w:pPr>
        <w:numPr>
          <w:ilvl w:val="0"/>
          <w:numId w:val="10"/>
        </w:numPr>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RQ2: What are the effects of keywords (number and related keywords with the query topic) with the end results of the proposed personalized venue recommendation?</w:t>
      </w:r>
    </w:p>
    <w:p w14:paraId="20A5E0D5" w14:textId="77777777" w:rsidR="00774965" w:rsidRPr="006F67A8" w:rsidRDefault="00774965" w:rsidP="00774965">
      <w:pPr>
        <w:numPr>
          <w:ilvl w:val="0"/>
          <w:numId w:val="10"/>
        </w:numPr>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 xml:space="preserve">RQ3: How does our SNAVER approach perform as compared with other state-of-the-art venue recommendation methods?  </w:t>
      </w:r>
    </w:p>
    <w:p w14:paraId="16AEFE42" w14:textId="686D9A33" w:rsidR="00774965" w:rsidRPr="006F67A8" w:rsidRDefault="00774965" w:rsidP="00774965">
      <w:pPr>
        <w:numPr>
          <w:ilvl w:val="0"/>
          <w:numId w:val="10"/>
        </w:numPr>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 xml:space="preserve">RQ4: Does SNAVER consistently outperform other existing algorithms irrespective of domain with respect to available information? </w:t>
      </w:r>
    </w:p>
    <w:p w14:paraId="525CF5C4" w14:textId="31A1819B" w:rsidR="00774965" w:rsidRPr="006F67A8" w:rsidRDefault="00774965" w:rsidP="00774965">
      <w:pPr>
        <w:numPr>
          <w:ilvl w:val="0"/>
          <w:numId w:val="10"/>
        </w:numPr>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lastRenderedPageBreak/>
        <w:t>RQ5: What are the effects of different hyper-parameter settings</w:t>
      </w:r>
      <w:r w:rsidR="00946F3D">
        <w:rPr>
          <w:rFonts w:ascii="Times New Roman" w:hAnsi="Times New Roman" w:cs="Times New Roman"/>
          <w:sz w:val="20"/>
          <w:szCs w:val="20"/>
        </w:rPr>
        <w:t>?</w:t>
      </w:r>
      <w:r w:rsidRPr="006F67A8">
        <w:rPr>
          <w:rFonts w:ascii="Times New Roman" w:hAnsi="Times New Roman" w:cs="Times New Roman"/>
          <w:sz w:val="20"/>
          <w:szCs w:val="20"/>
        </w:rPr>
        <w:t xml:space="preserve"> (e.g., Key route selection, </w:t>
      </w:r>
      <w:r w:rsidR="00946F3D">
        <w:rPr>
          <w:rFonts w:ascii="Times New Roman" w:hAnsi="Times New Roman" w:cs="Times New Roman"/>
          <w:sz w:val="20"/>
          <w:szCs w:val="20"/>
        </w:rPr>
        <w:t xml:space="preserve">number of topics for </w:t>
      </w:r>
      <w:r w:rsidRPr="006F67A8">
        <w:rPr>
          <w:rFonts w:ascii="Times New Roman" w:hAnsi="Times New Roman" w:cs="Times New Roman"/>
          <w:sz w:val="20"/>
          <w:szCs w:val="20"/>
        </w:rPr>
        <w:t>LDA</w:t>
      </w:r>
      <w:r w:rsidR="00946F3D">
        <w:rPr>
          <w:rFonts w:ascii="Times New Roman" w:hAnsi="Times New Roman" w:cs="Times New Roman"/>
          <w:sz w:val="20"/>
          <w:szCs w:val="20"/>
        </w:rPr>
        <w:t xml:space="preserve"> and </w:t>
      </w:r>
      <w:r w:rsidRPr="006F67A8">
        <w:rPr>
          <w:rFonts w:ascii="Times New Roman" w:hAnsi="Times New Roman" w:cs="Times New Roman"/>
          <w:sz w:val="20"/>
          <w:szCs w:val="20"/>
        </w:rPr>
        <w:t>NMF, combined similarity measure information for personalized venue recommendation?</w:t>
      </w:r>
    </w:p>
    <w:p w14:paraId="534D42D8" w14:textId="77777777" w:rsidR="00774965" w:rsidRPr="006F67A8" w:rsidRDefault="00774965" w:rsidP="00774965">
      <w:pPr>
        <w:numPr>
          <w:ilvl w:val="0"/>
          <w:numId w:val="10"/>
        </w:numPr>
        <w:spacing w:after="0" w:line="240" w:lineRule="auto"/>
        <w:jc w:val="both"/>
        <w:rPr>
          <w:rFonts w:ascii="Times New Roman" w:hAnsi="Times New Roman" w:cs="Times New Roman"/>
          <w:sz w:val="20"/>
          <w:szCs w:val="20"/>
        </w:rPr>
      </w:pPr>
      <w:r w:rsidRPr="006F67A8">
        <w:rPr>
          <w:rFonts w:ascii="Times New Roman" w:hAnsi="Times New Roman" w:cs="Times New Roman"/>
          <w:sz w:val="20"/>
          <w:szCs w:val="20"/>
        </w:rPr>
        <w:t>RQ 6: What is the performance of our final integrated recommender system for the task of personalized venue recommendation?</w:t>
      </w:r>
    </w:p>
    <w:p w14:paraId="560A4A82" w14:textId="77777777" w:rsidR="00774965" w:rsidRPr="006F67A8" w:rsidRDefault="00774965" w:rsidP="00774965">
      <w:pPr>
        <w:spacing w:after="0" w:line="240" w:lineRule="auto"/>
        <w:ind w:left="720"/>
        <w:jc w:val="both"/>
        <w:rPr>
          <w:rFonts w:ascii="Times New Roman" w:hAnsi="Times New Roman" w:cs="Times New Roman"/>
          <w:sz w:val="20"/>
          <w:szCs w:val="20"/>
        </w:rPr>
      </w:pPr>
    </w:p>
    <w:p w14:paraId="63D94899" w14:textId="7901B542" w:rsidR="00774965" w:rsidRPr="006F67A8" w:rsidRDefault="0071238A" w:rsidP="0071238A">
      <w:pPr>
        <w:spacing w:after="0"/>
        <w:jc w:val="both"/>
        <w:rPr>
          <w:rFonts w:ascii="Times New Roman" w:hAnsi="Times New Roman" w:cs="Times New Roman"/>
          <w:sz w:val="20"/>
          <w:szCs w:val="20"/>
        </w:rPr>
      </w:pPr>
      <w:r w:rsidRPr="00DC26DD">
        <w:rPr>
          <w:rFonts w:ascii="Times New Roman" w:hAnsi="Times New Roman" w:cs="Times New Roman"/>
          <w:i/>
          <w:sz w:val="20"/>
          <w:szCs w:val="20"/>
        </w:rPr>
        <w:t xml:space="preserve">5.2.1 </w:t>
      </w:r>
      <w:r w:rsidR="004430F4" w:rsidRPr="00DC26DD">
        <w:rPr>
          <w:rFonts w:ascii="Times New Roman" w:hAnsi="Times New Roman" w:cs="Times New Roman"/>
          <w:i/>
          <w:sz w:val="20"/>
          <w:szCs w:val="20"/>
        </w:rPr>
        <w:t>Baseline</w:t>
      </w:r>
      <w:r w:rsidRPr="00DC26DD">
        <w:rPr>
          <w:rFonts w:ascii="Times New Roman" w:hAnsi="Times New Roman" w:cs="Times New Roman"/>
          <w:i/>
          <w:sz w:val="20"/>
          <w:szCs w:val="20"/>
        </w:rPr>
        <w:t>.</w:t>
      </w:r>
      <w:r w:rsidRPr="00DC26DD">
        <w:rPr>
          <w:rFonts w:ascii="Times New Roman" w:hAnsi="Times New Roman" w:cs="Times New Roman"/>
          <w:sz w:val="20"/>
          <w:szCs w:val="20"/>
        </w:rPr>
        <w:t xml:space="preserve"> </w:t>
      </w:r>
      <w:proofErr w:type="gramStart"/>
      <w:r w:rsidR="000F540B" w:rsidRPr="00DC26DD">
        <w:rPr>
          <w:rFonts w:ascii="Times New Roman" w:hAnsi="Times New Roman" w:cs="Times New Roman"/>
          <w:sz w:val="20"/>
          <w:szCs w:val="20"/>
        </w:rPr>
        <w:t xml:space="preserve">For the purpose </w:t>
      </w:r>
      <w:r w:rsidR="000F540B">
        <w:rPr>
          <w:rFonts w:ascii="Times New Roman" w:hAnsi="Times New Roman" w:cs="Times New Roman"/>
          <w:sz w:val="20"/>
          <w:szCs w:val="20"/>
        </w:rPr>
        <w:t>of</w:t>
      </w:r>
      <w:proofErr w:type="gramEnd"/>
      <w:r w:rsidR="00774965" w:rsidRPr="006F67A8">
        <w:rPr>
          <w:rFonts w:ascii="Times New Roman" w:hAnsi="Times New Roman" w:cs="Times New Roman"/>
          <w:sz w:val="20"/>
          <w:szCs w:val="20"/>
        </w:rPr>
        <w:t xml:space="preserve"> demonstrat</w:t>
      </w:r>
      <w:r w:rsidR="000F540B">
        <w:rPr>
          <w:rFonts w:ascii="Times New Roman" w:hAnsi="Times New Roman" w:cs="Times New Roman"/>
          <w:sz w:val="20"/>
          <w:szCs w:val="20"/>
        </w:rPr>
        <w:t>ing</w:t>
      </w:r>
      <w:r w:rsidR="00774965" w:rsidRPr="006F67A8">
        <w:rPr>
          <w:rFonts w:ascii="Times New Roman" w:hAnsi="Times New Roman" w:cs="Times New Roman"/>
          <w:sz w:val="20"/>
          <w:szCs w:val="20"/>
        </w:rPr>
        <w:t xml:space="preserve"> the effectiveness of our proposed approach, we compare </w:t>
      </w:r>
      <w:r w:rsidR="00923866">
        <w:rPr>
          <w:rFonts w:ascii="Times New Roman" w:hAnsi="Times New Roman" w:cs="Times New Roman"/>
          <w:sz w:val="20"/>
          <w:szCs w:val="20"/>
        </w:rPr>
        <w:t xml:space="preserve">our </w:t>
      </w:r>
      <w:r w:rsidR="00774965" w:rsidRPr="006F67A8">
        <w:rPr>
          <w:rFonts w:ascii="Times New Roman" w:hAnsi="Times New Roman" w:cs="Times New Roman"/>
          <w:sz w:val="20"/>
          <w:szCs w:val="20"/>
        </w:rPr>
        <w:t xml:space="preserve">results across several baseline algorithms: </w:t>
      </w:r>
    </w:p>
    <w:p w14:paraId="21C2FA96" w14:textId="77777777" w:rsidR="00774965" w:rsidRPr="006F67A8" w:rsidRDefault="00774965" w:rsidP="00774965">
      <w:pPr>
        <w:pStyle w:val="ListParagraph"/>
        <w:numPr>
          <w:ilvl w:val="0"/>
          <w:numId w:val="10"/>
        </w:numPr>
        <w:jc w:val="both"/>
        <w:rPr>
          <w:rFonts w:ascii="Times New Roman" w:hAnsi="Times New Roman" w:cs="Times New Roman"/>
          <w:b/>
          <w:i/>
          <w:iCs/>
          <w:sz w:val="20"/>
          <w:szCs w:val="20"/>
        </w:rPr>
      </w:pPr>
      <w:r w:rsidRPr="006F67A8">
        <w:rPr>
          <w:rFonts w:ascii="Times New Roman" w:hAnsi="Times New Roman" w:cs="Times New Roman"/>
          <w:b/>
          <w:i/>
          <w:iCs/>
          <w:sz w:val="20"/>
          <w:szCs w:val="20"/>
        </w:rPr>
        <w:t>Elsevier Journal Finder:</w:t>
      </w:r>
    </w:p>
    <w:p w14:paraId="75CB207E" w14:textId="5193AE3F" w:rsidR="00923866" w:rsidRPr="006F67A8" w:rsidRDefault="00774965" w:rsidP="00774965">
      <w:pPr>
        <w:jc w:val="both"/>
        <w:rPr>
          <w:rFonts w:ascii="Times New Roman" w:hAnsi="Times New Roman" w:cs="Times New Roman"/>
          <w:iCs/>
          <w:sz w:val="20"/>
          <w:szCs w:val="20"/>
        </w:rPr>
      </w:pPr>
      <w:r w:rsidRPr="006F67A8">
        <w:rPr>
          <w:rFonts w:ascii="Times New Roman" w:hAnsi="Times New Roman" w:cs="Times New Roman"/>
          <w:iCs/>
          <w:sz w:val="20"/>
          <w:szCs w:val="20"/>
        </w:rPr>
        <w:t xml:space="preserve">To evaluate the accuracy of our proposed system, we applied a strategy of comparing the </w:t>
      </w:r>
      <w:r w:rsidR="00923866">
        <w:rPr>
          <w:rFonts w:ascii="Times New Roman" w:hAnsi="Times New Roman" w:cs="Times New Roman"/>
          <w:iCs/>
          <w:sz w:val="20"/>
          <w:szCs w:val="20"/>
        </w:rPr>
        <w:t>N</w:t>
      </w:r>
      <w:r w:rsidRPr="006F67A8">
        <w:rPr>
          <w:rFonts w:ascii="Times New Roman" w:hAnsi="Times New Roman" w:cs="Times New Roman"/>
          <w:iCs/>
          <w:sz w:val="20"/>
          <w:szCs w:val="20"/>
        </w:rPr>
        <w:t xml:space="preserve">DCG values of our approach with Elsevier Journal Finder results. We randomly selected 100 topics from various domains of computer science field which needs to be extracted from the testing dataset. The target researcher </w:t>
      </w:r>
      <w:proofErr w:type="gramStart"/>
      <w:r w:rsidRPr="006F67A8">
        <w:rPr>
          <w:rFonts w:ascii="Times New Roman" w:hAnsi="Times New Roman" w:cs="Times New Roman"/>
          <w:iCs/>
          <w:sz w:val="20"/>
          <w:szCs w:val="20"/>
        </w:rPr>
        <w:t>has to</w:t>
      </w:r>
      <w:proofErr w:type="gramEnd"/>
      <w:r w:rsidRPr="006F67A8">
        <w:rPr>
          <w:rFonts w:ascii="Times New Roman" w:hAnsi="Times New Roman" w:cs="Times New Roman"/>
          <w:iCs/>
          <w:sz w:val="20"/>
          <w:szCs w:val="20"/>
        </w:rPr>
        <w:t xml:space="preserve"> give the following parameters as input.</w:t>
      </w:r>
    </w:p>
    <w:p w14:paraId="1CF73EAD" w14:textId="0A6EA807" w:rsidR="00923866" w:rsidRPr="00DC26DD" w:rsidRDefault="00923866" w:rsidP="00DC26DD">
      <w:pPr>
        <w:pStyle w:val="ListParagraph"/>
        <w:numPr>
          <w:ilvl w:val="0"/>
          <w:numId w:val="11"/>
        </w:numPr>
        <w:jc w:val="both"/>
        <w:rPr>
          <w:rFonts w:ascii="Times New Roman" w:hAnsi="Times New Roman" w:cs="Times New Roman"/>
          <w:iCs/>
          <w:sz w:val="20"/>
          <w:szCs w:val="20"/>
        </w:rPr>
      </w:pPr>
      <w:r w:rsidRPr="00923866">
        <w:rPr>
          <w:rFonts w:ascii="Times New Roman" w:hAnsi="Times New Roman" w:cs="Times New Roman"/>
          <w:i/>
          <w:iCs/>
          <w:sz w:val="20"/>
          <w:szCs w:val="20"/>
        </w:rPr>
        <w:t xml:space="preserve"> </w:t>
      </w:r>
      <w:r w:rsidRPr="006F67A8">
        <w:rPr>
          <w:rFonts w:ascii="Times New Roman" w:hAnsi="Times New Roman" w:cs="Times New Roman"/>
          <w:i/>
          <w:iCs/>
          <w:sz w:val="20"/>
          <w:szCs w:val="20"/>
        </w:rPr>
        <w:t>Input:</w:t>
      </w:r>
      <w:r w:rsidRPr="006F67A8">
        <w:rPr>
          <w:rFonts w:ascii="Times New Roman" w:hAnsi="Times New Roman" w:cs="Times New Roman"/>
          <w:iCs/>
          <w:sz w:val="20"/>
          <w:szCs w:val="20"/>
        </w:rPr>
        <w:t xml:space="preserve"> Paper title, Paper abstract, Field of research</w:t>
      </w:r>
    </w:p>
    <w:p w14:paraId="1B76F6ED" w14:textId="77777777" w:rsidR="00774965" w:rsidRPr="006F67A8" w:rsidRDefault="00774965" w:rsidP="00774965">
      <w:pPr>
        <w:pStyle w:val="ListParagraph"/>
        <w:numPr>
          <w:ilvl w:val="0"/>
          <w:numId w:val="11"/>
        </w:numPr>
        <w:jc w:val="both"/>
        <w:rPr>
          <w:rFonts w:ascii="Times New Roman" w:hAnsi="Times New Roman" w:cs="Times New Roman"/>
          <w:iCs/>
          <w:sz w:val="20"/>
          <w:szCs w:val="20"/>
        </w:rPr>
      </w:pPr>
      <w:r w:rsidRPr="006F67A8">
        <w:rPr>
          <w:rFonts w:ascii="Times New Roman" w:hAnsi="Times New Roman" w:cs="Times New Roman"/>
          <w:i/>
          <w:iCs/>
          <w:sz w:val="20"/>
          <w:szCs w:val="20"/>
        </w:rPr>
        <w:t>Output:</w:t>
      </w:r>
      <w:r w:rsidRPr="006F67A8">
        <w:rPr>
          <w:rFonts w:ascii="Times New Roman" w:hAnsi="Times New Roman" w:cs="Times New Roman"/>
          <w:iCs/>
          <w:sz w:val="20"/>
          <w:szCs w:val="20"/>
        </w:rPr>
        <w:t xml:space="preserve"> A maximum of ten journals </w:t>
      </w:r>
    </w:p>
    <w:p w14:paraId="3DEB93DA" w14:textId="55BC3000" w:rsidR="00774965" w:rsidRPr="006F67A8" w:rsidRDefault="00774965" w:rsidP="00774965">
      <w:pPr>
        <w:jc w:val="both"/>
        <w:rPr>
          <w:rFonts w:ascii="Times New Roman" w:hAnsi="Times New Roman" w:cs="Times New Roman"/>
          <w:iCs/>
          <w:sz w:val="20"/>
          <w:szCs w:val="20"/>
        </w:rPr>
      </w:pPr>
      <w:r w:rsidRPr="006F67A8">
        <w:rPr>
          <w:rFonts w:ascii="Times New Roman" w:hAnsi="Times New Roman" w:cs="Times New Roman"/>
          <w:iCs/>
          <w:sz w:val="20"/>
          <w:szCs w:val="20"/>
        </w:rPr>
        <w:t xml:space="preserve">After giving the title and abstract as input to the Elsevier journal finder we have retrieved the results. </w:t>
      </w:r>
      <w:r w:rsidR="00923866">
        <w:rPr>
          <w:rFonts w:ascii="Times New Roman" w:hAnsi="Times New Roman" w:cs="Times New Roman"/>
          <w:iCs/>
          <w:sz w:val="20"/>
          <w:szCs w:val="20"/>
        </w:rPr>
        <w:t xml:space="preserve">It is </w:t>
      </w:r>
      <w:r w:rsidRPr="006F67A8">
        <w:rPr>
          <w:rFonts w:ascii="Times New Roman" w:hAnsi="Times New Roman" w:cs="Times New Roman"/>
          <w:iCs/>
          <w:sz w:val="20"/>
          <w:szCs w:val="20"/>
        </w:rPr>
        <w:t>know</w:t>
      </w:r>
      <w:r w:rsidR="00923866">
        <w:rPr>
          <w:rFonts w:ascii="Times New Roman" w:hAnsi="Times New Roman" w:cs="Times New Roman"/>
          <w:iCs/>
          <w:sz w:val="20"/>
          <w:szCs w:val="20"/>
        </w:rPr>
        <w:t>n</w:t>
      </w:r>
      <w:r w:rsidRPr="006F67A8">
        <w:rPr>
          <w:rFonts w:ascii="Times New Roman" w:hAnsi="Times New Roman" w:cs="Times New Roman"/>
          <w:iCs/>
          <w:sz w:val="20"/>
          <w:szCs w:val="20"/>
        </w:rPr>
        <w:t xml:space="preserve"> the Elsevier journal finder can suggest up to a maximum of ten journals as relevant venues. </w:t>
      </w:r>
    </w:p>
    <w:p w14:paraId="1193DD0D" w14:textId="77777777" w:rsidR="00774965" w:rsidRPr="006F67A8" w:rsidRDefault="00774965" w:rsidP="00774965">
      <w:pPr>
        <w:pStyle w:val="ListParagraph"/>
        <w:numPr>
          <w:ilvl w:val="0"/>
          <w:numId w:val="10"/>
        </w:numPr>
        <w:jc w:val="both"/>
        <w:rPr>
          <w:rFonts w:ascii="Times New Roman" w:hAnsi="Times New Roman" w:cs="Times New Roman"/>
          <w:b/>
          <w:i/>
          <w:iCs/>
          <w:sz w:val="20"/>
          <w:szCs w:val="20"/>
        </w:rPr>
      </w:pPr>
      <w:r w:rsidRPr="006F67A8">
        <w:rPr>
          <w:rFonts w:ascii="Times New Roman" w:hAnsi="Times New Roman" w:cs="Times New Roman"/>
          <w:b/>
          <w:i/>
          <w:iCs/>
          <w:sz w:val="20"/>
          <w:szCs w:val="20"/>
        </w:rPr>
        <w:t xml:space="preserve">Springer Journal </w:t>
      </w:r>
      <w:proofErr w:type="spellStart"/>
      <w:r w:rsidRPr="006F67A8">
        <w:rPr>
          <w:rFonts w:ascii="Times New Roman" w:hAnsi="Times New Roman" w:cs="Times New Roman"/>
          <w:b/>
          <w:i/>
          <w:iCs/>
          <w:sz w:val="20"/>
          <w:szCs w:val="20"/>
        </w:rPr>
        <w:t>Suggester</w:t>
      </w:r>
      <w:proofErr w:type="spellEnd"/>
      <w:r w:rsidRPr="006F67A8">
        <w:rPr>
          <w:rFonts w:ascii="Times New Roman" w:hAnsi="Times New Roman" w:cs="Times New Roman"/>
          <w:b/>
          <w:i/>
          <w:iCs/>
          <w:sz w:val="20"/>
          <w:szCs w:val="20"/>
        </w:rPr>
        <w:t xml:space="preserve">: </w:t>
      </w:r>
    </w:p>
    <w:p w14:paraId="709400CE" w14:textId="0917B13C" w:rsidR="00774965" w:rsidRPr="006F67A8" w:rsidRDefault="00923866" w:rsidP="00774965">
      <w:pPr>
        <w:ind w:left="360"/>
        <w:jc w:val="both"/>
        <w:rPr>
          <w:rFonts w:ascii="Times New Roman" w:hAnsi="Times New Roman" w:cs="Times New Roman"/>
          <w:i/>
          <w:iCs/>
          <w:sz w:val="20"/>
          <w:szCs w:val="20"/>
        </w:rPr>
      </w:pPr>
      <w:r>
        <w:rPr>
          <w:rFonts w:ascii="Times New Roman" w:hAnsi="Times New Roman" w:cs="Times New Roman"/>
          <w:iCs/>
          <w:sz w:val="20"/>
          <w:szCs w:val="20"/>
        </w:rPr>
        <w:t>Also, t</w:t>
      </w:r>
      <w:r w:rsidR="00774965" w:rsidRPr="006F67A8">
        <w:rPr>
          <w:rFonts w:ascii="Times New Roman" w:hAnsi="Times New Roman" w:cs="Times New Roman"/>
          <w:iCs/>
          <w:sz w:val="20"/>
          <w:szCs w:val="20"/>
        </w:rPr>
        <w:t>he same topics which we</w:t>
      </w:r>
      <w:r>
        <w:rPr>
          <w:rFonts w:ascii="Times New Roman" w:hAnsi="Times New Roman" w:cs="Times New Roman"/>
          <w:iCs/>
          <w:sz w:val="20"/>
          <w:szCs w:val="20"/>
        </w:rPr>
        <w:t>re</w:t>
      </w:r>
      <w:r w:rsidR="00774965" w:rsidRPr="006F67A8">
        <w:rPr>
          <w:rFonts w:ascii="Times New Roman" w:hAnsi="Times New Roman" w:cs="Times New Roman"/>
          <w:iCs/>
          <w:sz w:val="20"/>
          <w:szCs w:val="20"/>
        </w:rPr>
        <w:t xml:space="preserve"> tested in </w:t>
      </w:r>
      <w:r w:rsidR="0078745C" w:rsidRPr="006F67A8">
        <w:rPr>
          <w:rFonts w:ascii="Times New Roman" w:hAnsi="Times New Roman" w:cs="Times New Roman"/>
          <w:iCs/>
          <w:sz w:val="20"/>
          <w:szCs w:val="20"/>
        </w:rPr>
        <w:t>Elsevier</w:t>
      </w:r>
      <w:r w:rsidR="00774965" w:rsidRPr="006F67A8">
        <w:rPr>
          <w:rFonts w:ascii="Times New Roman" w:hAnsi="Times New Roman" w:cs="Times New Roman"/>
          <w:iCs/>
          <w:sz w:val="20"/>
          <w:szCs w:val="20"/>
        </w:rPr>
        <w:t xml:space="preserve"> journal finder </w:t>
      </w:r>
      <w:r>
        <w:rPr>
          <w:rFonts w:ascii="Times New Roman" w:hAnsi="Times New Roman" w:cs="Times New Roman"/>
          <w:iCs/>
          <w:sz w:val="20"/>
          <w:szCs w:val="20"/>
        </w:rPr>
        <w:t xml:space="preserve">were </w:t>
      </w:r>
      <w:r w:rsidR="00774965" w:rsidRPr="006F67A8">
        <w:rPr>
          <w:rFonts w:ascii="Times New Roman" w:hAnsi="Times New Roman" w:cs="Times New Roman"/>
          <w:iCs/>
          <w:sz w:val="20"/>
          <w:szCs w:val="20"/>
        </w:rPr>
        <w:t xml:space="preserve">tested </w:t>
      </w:r>
      <w:r>
        <w:rPr>
          <w:rFonts w:ascii="Times New Roman" w:hAnsi="Times New Roman" w:cs="Times New Roman"/>
          <w:iCs/>
          <w:sz w:val="20"/>
          <w:szCs w:val="20"/>
        </w:rPr>
        <w:t>with</w:t>
      </w:r>
      <w:r w:rsidR="00774965" w:rsidRPr="006F67A8">
        <w:rPr>
          <w:rFonts w:ascii="Times New Roman" w:hAnsi="Times New Roman" w:cs="Times New Roman"/>
          <w:iCs/>
          <w:sz w:val="20"/>
          <w:szCs w:val="20"/>
        </w:rPr>
        <w:t xml:space="preserve"> </w:t>
      </w:r>
      <w:r w:rsidR="0078745C" w:rsidRPr="006F67A8">
        <w:rPr>
          <w:rFonts w:ascii="Times New Roman" w:hAnsi="Times New Roman" w:cs="Times New Roman"/>
          <w:iCs/>
          <w:sz w:val="20"/>
          <w:szCs w:val="20"/>
        </w:rPr>
        <w:t>Springer</w:t>
      </w:r>
      <w:r w:rsidR="00774965" w:rsidRPr="006F67A8">
        <w:rPr>
          <w:rFonts w:ascii="Times New Roman" w:hAnsi="Times New Roman" w:cs="Times New Roman"/>
          <w:iCs/>
          <w:sz w:val="20"/>
          <w:szCs w:val="20"/>
        </w:rPr>
        <w:t xml:space="preserve"> journal </w:t>
      </w:r>
      <w:proofErr w:type="spellStart"/>
      <w:r w:rsidR="00774965" w:rsidRPr="006F67A8">
        <w:rPr>
          <w:rFonts w:ascii="Times New Roman" w:hAnsi="Times New Roman" w:cs="Times New Roman"/>
          <w:iCs/>
          <w:sz w:val="20"/>
          <w:szCs w:val="20"/>
        </w:rPr>
        <w:t>suggester</w:t>
      </w:r>
      <w:proofErr w:type="spellEnd"/>
      <w:r w:rsidR="00774965" w:rsidRPr="006F67A8">
        <w:rPr>
          <w:rFonts w:ascii="Times New Roman" w:hAnsi="Times New Roman" w:cs="Times New Roman"/>
          <w:iCs/>
          <w:sz w:val="20"/>
          <w:szCs w:val="20"/>
        </w:rPr>
        <w:t xml:space="preserve">. After giving the title and abstract as input to the Springer journal </w:t>
      </w:r>
      <w:proofErr w:type="spellStart"/>
      <w:r w:rsidR="00774965" w:rsidRPr="006F67A8">
        <w:rPr>
          <w:rFonts w:ascii="Times New Roman" w:hAnsi="Times New Roman" w:cs="Times New Roman"/>
          <w:iCs/>
          <w:sz w:val="20"/>
          <w:szCs w:val="20"/>
        </w:rPr>
        <w:t>suggester</w:t>
      </w:r>
      <w:proofErr w:type="spellEnd"/>
      <w:r w:rsidR="00774965" w:rsidRPr="006F67A8">
        <w:rPr>
          <w:rFonts w:ascii="Times New Roman" w:hAnsi="Times New Roman" w:cs="Times New Roman"/>
          <w:iCs/>
          <w:sz w:val="20"/>
          <w:szCs w:val="20"/>
        </w:rPr>
        <w:t xml:space="preserve"> we have retrieved the results. As know</w:t>
      </w:r>
      <w:r>
        <w:rPr>
          <w:rFonts w:ascii="Times New Roman" w:hAnsi="Times New Roman" w:cs="Times New Roman"/>
          <w:iCs/>
          <w:sz w:val="20"/>
          <w:szCs w:val="20"/>
        </w:rPr>
        <w:t>n,</w:t>
      </w:r>
      <w:r w:rsidR="00774965" w:rsidRPr="006F67A8">
        <w:rPr>
          <w:rFonts w:ascii="Times New Roman" w:hAnsi="Times New Roman" w:cs="Times New Roman"/>
          <w:iCs/>
          <w:sz w:val="20"/>
          <w:szCs w:val="20"/>
        </w:rPr>
        <w:t xml:space="preserve"> the Springer journal </w:t>
      </w:r>
      <w:proofErr w:type="spellStart"/>
      <w:r w:rsidR="00774965" w:rsidRPr="006F67A8">
        <w:rPr>
          <w:rFonts w:ascii="Times New Roman" w:hAnsi="Times New Roman" w:cs="Times New Roman"/>
          <w:iCs/>
          <w:sz w:val="20"/>
          <w:szCs w:val="20"/>
        </w:rPr>
        <w:t>suggester</w:t>
      </w:r>
      <w:proofErr w:type="spellEnd"/>
      <w:r w:rsidR="00774965" w:rsidRPr="006F67A8">
        <w:rPr>
          <w:rFonts w:ascii="Times New Roman" w:hAnsi="Times New Roman" w:cs="Times New Roman"/>
          <w:iCs/>
          <w:sz w:val="20"/>
          <w:szCs w:val="20"/>
        </w:rPr>
        <w:t xml:space="preserve"> can suggest up to a maximum of twenty journals as relevant venues. </w:t>
      </w:r>
    </w:p>
    <w:p w14:paraId="78EFCACE" w14:textId="77777777" w:rsidR="00774965" w:rsidRPr="006F67A8" w:rsidRDefault="00774965" w:rsidP="00774965">
      <w:pPr>
        <w:pStyle w:val="ListParagraph"/>
        <w:numPr>
          <w:ilvl w:val="0"/>
          <w:numId w:val="12"/>
        </w:numPr>
        <w:jc w:val="both"/>
        <w:rPr>
          <w:rFonts w:ascii="Times New Roman" w:hAnsi="Times New Roman" w:cs="Times New Roman"/>
          <w:iCs/>
          <w:sz w:val="20"/>
          <w:szCs w:val="20"/>
        </w:rPr>
      </w:pPr>
      <w:r w:rsidRPr="006F67A8">
        <w:rPr>
          <w:rFonts w:ascii="Times New Roman" w:hAnsi="Times New Roman" w:cs="Times New Roman"/>
          <w:i/>
          <w:iCs/>
          <w:sz w:val="20"/>
          <w:szCs w:val="20"/>
        </w:rPr>
        <w:t>Input:</w:t>
      </w:r>
      <w:r w:rsidRPr="006F67A8">
        <w:rPr>
          <w:rFonts w:ascii="Times New Roman" w:hAnsi="Times New Roman" w:cs="Times New Roman"/>
          <w:iCs/>
          <w:sz w:val="20"/>
          <w:szCs w:val="20"/>
        </w:rPr>
        <w:t xml:space="preserve"> Paper title, Paper abstract, Field of research</w:t>
      </w:r>
    </w:p>
    <w:p w14:paraId="2244374D" w14:textId="77777777" w:rsidR="00774965" w:rsidRPr="006F67A8" w:rsidRDefault="00774965" w:rsidP="00774965">
      <w:pPr>
        <w:pStyle w:val="ListParagraph"/>
        <w:numPr>
          <w:ilvl w:val="0"/>
          <w:numId w:val="12"/>
        </w:numPr>
        <w:jc w:val="both"/>
        <w:rPr>
          <w:rFonts w:ascii="Times New Roman" w:hAnsi="Times New Roman" w:cs="Times New Roman"/>
          <w:iCs/>
          <w:sz w:val="20"/>
          <w:szCs w:val="20"/>
        </w:rPr>
      </w:pPr>
      <w:r w:rsidRPr="006F67A8">
        <w:rPr>
          <w:rFonts w:ascii="Times New Roman" w:hAnsi="Times New Roman" w:cs="Times New Roman"/>
          <w:i/>
          <w:iCs/>
          <w:sz w:val="20"/>
          <w:szCs w:val="20"/>
        </w:rPr>
        <w:t>Output:</w:t>
      </w:r>
      <w:r w:rsidRPr="006F67A8">
        <w:rPr>
          <w:rFonts w:ascii="Times New Roman" w:hAnsi="Times New Roman" w:cs="Times New Roman"/>
          <w:iCs/>
          <w:sz w:val="20"/>
          <w:szCs w:val="20"/>
        </w:rPr>
        <w:t xml:space="preserve"> A maximum of twenty journals </w:t>
      </w:r>
    </w:p>
    <w:p w14:paraId="2E0A3F32" w14:textId="77777777" w:rsidR="00774965" w:rsidRPr="0071238A" w:rsidRDefault="0071238A" w:rsidP="00774965">
      <w:pPr>
        <w:jc w:val="both"/>
        <w:rPr>
          <w:rFonts w:ascii="Times New Roman" w:hAnsi="Times New Roman" w:cs="Times New Roman"/>
          <w:i/>
          <w:iCs/>
          <w:sz w:val="20"/>
          <w:szCs w:val="20"/>
        </w:rPr>
      </w:pPr>
      <w:r w:rsidRPr="0071238A">
        <w:rPr>
          <w:rFonts w:ascii="Times New Roman" w:hAnsi="Times New Roman" w:cs="Times New Roman"/>
          <w:i/>
          <w:iCs/>
          <w:sz w:val="20"/>
          <w:szCs w:val="20"/>
        </w:rPr>
        <w:t xml:space="preserve">5.2.2 </w:t>
      </w:r>
      <w:r w:rsidR="00774965" w:rsidRPr="0071238A">
        <w:rPr>
          <w:rFonts w:ascii="Times New Roman" w:hAnsi="Times New Roman" w:cs="Times New Roman"/>
          <w:i/>
          <w:iCs/>
          <w:sz w:val="20"/>
          <w:szCs w:val="20"/>
        </w:rPr>
        <w:t>C</w:t>
      </w:r>
      <w:r w:rsidRPr="0071238A">
        <w:rPr>
          <w:rFonts w:ascii="Times New Roman" w:hAnsi="Times New Roman" w:cs="Times New Roman"/>
          <w:i/>
          <w:iCs/>
          <w:sz w:val="20"/>
          <w:szCs w:val="20"/>
        </w:rPr>
        <w:t>omparison with other approaches</w:t>
      </w:r>
    </w:p>
    <w:p w14:paraId="5A2719CF" w14:textId="5EFD5042" w:rsidR="00774965" w:rsidRPr="006F67A8" w:rsidRDefault="00774965" w:rsidP="00774965">
      <w:pPr>
        <w:pStyle w:val="ListParagraph"/>
        <w:numPr>
          <w:ilvl w:val="0"/>
          <w:numId w:val="10"/>
        </w:numPr>
        <w:jc w:val="both"/>
        <w:rPr>
          <w:rFonts w:ascii="Times New Roman" w:hAnsi="Times New Roman" w:cs="Times New Roman"/>
          <w:sz w:val="20"/>
          <w:szCs w:val="20"/>
        </w:rPr>
      </w:pPr>
      <w:r w:rsidRPr="006F67A8">
        <w:rPr>
          <w:rFonts w:ascii="Times New Roman" w:hAnsi="Times New Roman" w:cs="Times New Roman"/>
          <w:b/>
          <w:i/>
          <w:iCs/>
          <w:sz w:val="20"/>
          <w:szCs w:val="20"/>
        </w:rPr>
        <w:t>Simple Counting:</w:t>
      </w:r>
      <w:r w:rsidRPr="006F67A8">
        <w:rPr>
          <w:rFonts w:ascii="Times New Roman" w:hAnsi="Times New Roman" w:cs="Times New Roman"/>
          <w:i/>
          <w:iCs/>
          <w:sz w:val="20"/>
          <w:szCs w:val="20"/>
        </w:rPr>
        <w:t xml:space="preserve"> </w:t>
      </w:r>
      <w:r w:rsidRPr="006F67A8">
        <w:rPr>
          <w:rFonts w:ascii="Times New Roman" w:hAnsi="Times New Roman" w:cs="Times New Roman"/>
          <w:sz w:val="20"/>
          <w:szCs w:val="20"/>
        </w:rPr>
        <w:t xml:space="preserve">For each target paper pi, we simply count the occurring frequency of venues of three kinds of </w:t>
      </w:r>
      <w:proofErr w:type="spellStart"/>
      <w:r w:rsidRPr="006F67A8">
        <w:rPr>
          <w:rFonts w:ascii="Times New Roman" w:hAnsi="Times New Roman" w:cs="Times New Roman"/>
          <w:sz w:val="20"/>
          <w:szCs w:val="20"/>
        </w:rPr>
        <w:t>neighboring</w:t>
      </w:r>
      <w:proofErr w:type="spellEnd"/>
      <w:r w:rsidRPr="006F67A8">
        <w:rPr>
          <w:rFonts w:ascii="Times New Roman" w:hAnsi="Times New Roman" w:cs="Times New Roman"/>
          <w:sz w:val="20"/>
          <w:szCs w:val="20"/>
        </w:rPr>
        <w:t xml:space="preserve"> papers of paper pi, i.e., the reference </w:t>
      </w:r>
      <w:proofErr w:type="spellStart"/>
      <w:r w:rsidRPr="006F67A8">
        <w:rPr>
          <w:rFonts w:ascii="Times New Roman" w:hAnsi="Times New Roman" w:cs="Times New Roman"/>
          <w:sz w:val="20"/>
          <w:szCs w:val="20"/>
        </w:rPr>
        <w:t>neighboring</w:t>
      </w:r>
      <w:proofErr w:type="spellEnd"/>
      <w:r w:rsidRPr="006F67A8">
        <w:rPr>
          <w:rFonts w:ascii="Times New Roman" w:hAnsi="Times New Roman" w:cs="Times New Roman"/>
          <w:sz w:val="20"/>
          <w:szCs w:val="20"/>
        </w:rPr>
        <w:t xml:space="preserve"> papers (papers cited by pi, referred as  Simple Count-Ref), sibling </w:t>
      </w:r>
      <w:proofErr w:type="spellStart"/>
      <w:r w:rsidRPr="006F67A8">
        <w:rPr>
          <w:rFonts w:ascii="Times New Roman" w:hAnsi="Times New Roman" w:cs="Times New Roman"/>
          <w:sz w:val="20"/>
          <w:szCs w:val="20"/>
        </w:rPr>
        <w:t>neighboring</w:t>
      </w:r>
      <w:proofErr w:type="spellEnd"/>
      <w:r w:rsidRPr="006F67A8">
        <w:rPr>
          <w:rFonts w:ascii="Times New Roman" w:hAnsi="Times New Roman" w:cs="Times New Roman"/>
          <w:sz w:val="20"/>
          <w:szCs w:val="20"/>
        </w:rPr>
        <w:t xml:space="preserve"> papers (papers that share at least on citation with pi, referred as Simple Count-Sibling) and author </w:t>
      </w:r>
      <w:proofErr w:type="spellStart"/>
      <w:r w:rsidRPr="006F67A8">
        <w:rPr>
          <w:rFonts w:ascii="Times New Roman" w:hAnsi="Times New Roman" w:cs="Times New Roman"/>
          <w:sz w:val="20"/>
          <w:szCs w:val="20"/>
        </w:rPr>
        <w:t>neighboring</w:t>
      </w:r>
      <w:proofErr w:type="spellEnd"/>
      <w:r w:rsidRPr="006F67A8">
        <w:rPr>
          <w:rFonts w:ascii="Times New Roman" w:hAnsi="Times New Roman" w:cs="Times New Roman"/>
          <w:sz w:val="20"/>
          <w:szCs w:val="20"/>
        </w:rPr>
        <w:t xml:space="preserve"> papers (other papers written by authors of pi, referred as Simple Count-Author).We also count the frequency  of venues of the combination of all three kinds of </w:t>
      </w:r>
      <w:proofErr w:type="spellStart"/>
      <w:r w:rsidRPr="006F67A8">
        <w:rPr>
          <w:rFonts w:ascii="Times New Roman" w:hAnsi="Times New Roman" w:cs="Times New Roman"/>
          <w:sz w:val="20"/>
          <w:szCs w:val="20"/>
        </w:rPr>
        <w:t>neighboring</w:t>
      </w:r>
      <w:proofErr w:type="spellEnd"/>
      <w:r w:rsidRPr="006F67A8">
        <w:rPr>
          <w:rFonts w:ascii="Times New Roman" w:hAnsi="Times New Roman" w:cs="Times New Roman"/>
          <w:sz w:val="20"/>
          <w:szCs w:val="20"/>
        </w:rPr>
        <w:t xml:space="preserve"> papers (referred as Simple Count-All).</w:t>
      </w:r>
      <w:r w:rsidR="00923866">
        <w:rPr>
          <w:rFonts w:ascii="Times New Roman" w:hAnsi="Times New Roman" w:cs="Times New Roman"/>
          <w:sz w:val="20"/>
          <w:szCs w:val="20"/>
        </w:rPr>
        <w:t xml:space="preserve"> </w:t>
      </w:r>
      <w:r w:rsidRPr="006F67A8">
        <w:rPr>
          <w:rFonts w:ascii="Times New Roman" w:hAnsi="Times New Roman" w:cs="Times New Roman"/>
          <w:sz w:val="20"/>
          <w:szCs w:val="20"/>
        </w:rPr>
        <w:t>We would then rank and return the venues in terms of their frequency.</w:t>
      </w:r>
    </w:p>
    <w:p w14:paraId="29160054" w14:textId="77777777" w:rsidR="00774965" w:rsidRPr="006F67A8" w:rsidRDefault="00774965" w:rsidP="00774965">
      <w:pPr>
        <w:pStyle w:val="ListParagraph"/>
        <w:numPr>
          <w:ilvl w:val="0"/>
          <w:numId w:val="10"/>
        </w:numPr>
        <w:jc w:val="both"/>
        <w:rPr>
          <w:rFonts w:ascii="Times New Roman" w:hAnsi="Times New Roman" w:cs="Times New Roman"/>
          <w:sz w:val="20"/>
          <w:szCs w:val="20"/>
        </w:rPr>
      </w:pPr>
      <w:r w:rsidRPr="006F67A8">
        <w:rPr>
          <w:rFonts w:ascii="Times New Roman" w:hAnsi="Times New Roman" w:cs="Times New Roman"/>
          <w:b/>
          <w:i/>
          <w:iCs/>
          <w:sz w:val="20"/>
          <w:szCs w:val="20"/>
        </w:rPr>
        <w:t>Content-based LDA:</w:t>
      </w:r>
      <w:r w:rsidRPr="006F67A8">
        <w:rPr>
          <w:rFonts w:ascii="Times New Roman" w:hAnsi="Times New Roman" w:cs="Times New Roman"/>
          <w:i/>
          <w:iCs/>
          <w:sz w:val="20"/>
          <w:szCs w:val="20"/>
        </w:rPr>
        <w:t xml:space="preserve"> </w:t>
      </w:r>
      <w:r w:rsidRPr="006F67A8">
        <w:rPr>
          <w:rFonts w:ascii="Times New Roman" w:hAnsi="Times New Roman" w:cs="Times New Roman"/>
          <w:sz w:val="20"/>
          <w:szCs w:val="20"/>
        </w:rPr>
        <w:t>We construct a profile for each venue by concatenating all the papers published in it. We use LDA topic model implemented by Mallet [15] to retrieve the topic distribution for each paper and venue over 100 topics. We then compute and rank venues by their similarities with the target paper.</w:t>
      </w:r>
    </w:p>
    <w:p w14:paraId="0364310E" w14:textId="77777777" w:rsidR="002A65D8" w:rsidRPr="006F67A8" w:rsidRDefault="00A14E09" w:rsidP="00213496">
      <w:pPr>
        <w:spacing w:after="0"/>
        <w:jc w:val="both"/>
        <w:rPr>
          <w:rFonts w:ascii="Times New Roman" w:hAnsi="Times New Roman" w:cs="Times New Roman"/>
          <w:b/>
          <w:sz w:val="20"/>
          <w:szCs w:val="20"/>
        </w:rPr>
      </w:pPr>
      <w:r w:rsidRPr="006F67A8">
        <w:rPr>
          <w:rFonts w:ascii="Times New Roman" w:hAnsi="Times New Roman" w:cs="Times New Roman"/>
          <w:b/>
          <w:sz w:val="20"/>
          <w:szCs w:val="20"/>
        </w:rPr>
        <w:t>5.</w:t>
      </w:r>
      <w:r w:rsidR="0071238A">
        <w:rPr>
          <w:rFonts w:ascii="Times New Roman" w:hAnsi="Times New Roman" w:cs="Times New Roman"/>
          <w:b/>
          <w:sz w:val="20"/>
          <w:szCs w:val="20"/>
        </w:rPr>
        <w:t>3</w:t>
      </w:r>
      <w:r w:rsidRPr="006F67A8">
        <w:rPr>
          <w:rFonts w:ascii="Times New Roman" w:hAnsi="Times New Roman" w:cs="Times New Roman"/>
          <w:b/>
          <w:sz w:val="20"/>
          <w:szCs w:val="20"/>
        </w:rPr>
        <w:t xml:space="preserve"> Evaluation Metrics</w:t>
      </w:r>
    </w:p>
    <w:p w14:paraId="35BA8961" w14:textId="53FDE0BA" w:rsidR="00774965" w:rsidRPr="006F67A8" w:rsidRDefault="00774965" w:rsidP="00774965">
      <w:pPr>
        <w:jc w:val="both"/>
        <w:rPr>
          <w:rFonts w:ascii="Times New Roman" w:hAnsi="Times New Roman" w:cs="Times New Roman"/>
          <w:sz w:val="20"/>
          <w:szCs w:val="20"/>
        </w:rPr>
      </w:pPr>
      <w:r w:rsidRPr="006F67A8">
        <w:rPr>
          <w:rFonts w:ascii="Times New Roman" w:hAnsi="Times New Roman" w:cs="Times New Roman"/>
          <w:sz w:val="20"/>
          <w:szCs w:val="20"/>
        </w:rPr>
        <w:t xml:space="preserve">We employed </w:t>
      </w:r>
      <w:r w:rsidR="00BA4908">
        <w:rPr>
          <w:rFonts w:ascii="Times New Roman" w:hAnsi="Times New Roman" w:cs="Times New Roman"/>
          <w:sz w:val="20"/>
          <w:szCs w:val="20"/>
        </w:rPr>
        <w:t>four metrics,</w:t>
      </w:r>
      <w:r w:rsidRPr="006F67A8">
        <w:rPr>
          <w:rFonts w:ascii="Times New Roman" w:hAnsi="Times New Roman" w:cs="Times New Roman"/>
          <w:sz w:val="20"/>
          <w:szCs w:val="20"/>
        </w:rPr>
        <w:t xml:space="preserve"> precision, recall</w:t>
      </w:r>
      <w:r w:rsidR="00BA4908">
        <w:rPr>
          <w:rFonts w:ascii="Times New Roman" w:hAnsi="Times New Roman" w:cs="Times New Roman"/>
          <w:sz w:val="20"/>
          <w:szCs w:val="20"/>
        </w:rPr>
        <w:t xml:space="preserve">, </w:t>
      </w:r>
      <w:r w:rsidRPr="006F67A8">
        <w:rPr>
          <w:rFonts w:ascii="Times New Roman" w:hAnsi="Times New Roman" w:cs="Times New Roman"/>
          <w:sz w:val="20"/>
          <w:szCs w:val="20"/>
        </w:rPr>
        <w:t>F1 score</w:t>
      </w:r>
      <w:r w:rsidR="00BA4908">
        <w:rPr>
          <w:rFonts w:ascii="Times New Roman" w:hAnsi="Times New Roman" w:cs="Times New Roman"/>
          <w:sz w:val="20"/>
          <w:szCs w:val="20"/>
        </w:rPr>
        <w:t xml:space="preserve"> and NDCG,</w:t>
      </w:r>
      <w:r w:rsidRPr="006F67A8">
        <w:rPr>
          <w:rFonts w:ascii="Times New Roman" w:hAnsi="Times New Roman" w:cs="Times New Roman"/>
          <w:sz w:val="20"/>
          <w:szCs w:val="20"/>
        </w:rPr>
        <w:t xml:space="preserve"> to evaluate the performance of SNAVER. Detailed information about these metrics has been discussed. All experiments we performed on a 64-bit and 2</w:t>
      </w:r>
      <w:r w:rsidR="00EA4DCC">
        <w:rPr>
          <w:rFonts w:ascii="Times New Roman" w:hAnsi="Times New Roman" w:cs="Times New Roman"/>
          <w:sz w:val="20"/>
          <w:szCs w:val="20"/>
        </w:rPr>
        <w:t>.4</w:t>
      </w:r>
      <w:r w:rsidRPr="006F67A8">
        <w:rPr>
          <w:rFonts w:ascii="Times New Roman" w:hAnsi="Times New Roman" w:cs="Times New Roman"/>
          <w:sz w:val="20"/>
          <w:szCs w:val="20"/>
        </w:rPr>
        <w:t>GHz intel</w:t>
      </w:r>
      <w:r w:rsidR="00EA4DCC">
        <w:rPr>
          <w:rFonts w:ascii="Times New Roman" w:hAnsi="Times New Roman" w:cs="Times New Roman"/>
          <w:sz w:val="20"/>
          <w:szCs w:val="20"/>
        </w:rPr>
        <w:t xml:space="preserve"> core i5</w:t>
      </w:r>
      <w:r w:rsidRPr="006F67A8">
        <w:rPr>
          <w:rFonts w:ascii="Times New Roman" w:hAnsi="Times New Roman" w:cs="Times New Roman"/>
          <w:sz w:val="20"/>
          <w:szCs w:val="20"/>
        </w:rPr>
        <w:t xml:space="preserve">, </w:t>
      </w:r>
      <w:r w:rsidR="00EA4DCC">
        <w:rPr>
          <w:rFonts w:ascii="Times New Roman" w:hAnsi="Times New Roman" w:cs="Times New Roman"/>
          <w:sz w:val="20"/>
          <w:szCs w:val="20"/>
        </w:rPr>
        <w:t>8</w:t>
      </w:r>
      <w:r w:rsidRPr="006F67A8">
        <w:rPr>
          <w:rFonts w:ascii="Times New Roman" w:hAnsi="Times New Roman" w:cs="Times New Roman"/>
          <w:sz w:val="20"/>
          <w:szCs w:val="20"/>
        </w:rPr>
        <w:t>-G bytes memory, and implemented with python</w:t>
      </w:r>
      <w:r w:rsidR="00EA4DCC">
        <w:rPr>
          <w:rFonts w:ascii="Times New Roman" w:hAnsi="Times New Roman" w:cs="Times New Roman"/>
          <w:sz w:val="20"/>
          <w:szCs w:val="20"/>
        </w:rPr>
        <w:t xml:space="preserve"> 2.7.1</w:t>
      </w:r>
      <w:r w:rsidRPr="006F67A8">
        <w:rPr>
          <w:rFonts w:ascii="Times New Roman" w:hAnsi="Times New Roman" w:cs="Times New Roman"/>
          <w:sz w:val="20"/>
          <w:szCs w:val="20"/>
        </w:rPr>
        <w:t xml:space="preserve">. </w:t>
      </w:r>
    </w:p>
    <w:p w14:paraId="503516EB" w14:textId="4DA31CEE" w:rsidR="0078745C" w:rsidRPr="006F67A8" w:rsidRDefault="0078745C" w:rsidP="0078745C">
      <w:pPr>
        <w:jc w:val="both"/>
        <w:rPr>
          <w:rFonts w:ascii="Times New Roman" w:hAnsi="Times New Roman" w:cs="Times New Roman"/>
          <w:sz w:val="20"/>
          <w:szCs w:val="20"/>
        </w:rPr>
      </w:pPr>
      <w:r w:rsidRPr="006F67A8">
        <w:rPr>
          <w:rFonts w:ascii="Times New Roman" w:hAnsi="Times New Roman" w:cs="Times New Roman"/>
          <w:sz w:val="20"/>
          <w:szCs w:val="20"/>
        </w:rPr>
        <w:t xml:space="preserve">From the recommender system literature, we learn that performance evaluation is mostly conducted by using fewer than 25 items because recommending too many items can confuse users [39,40]. </w:t>
      </w:r>
      <w:r w:rsidR="00BA4908">
        <w:rPr>
          <w:rFonts w:ascii="Times New Roman" w:hAnsi="Times New Roman" w:cs="Times New Roman"/>
          <w:sz w:val="20"/>
          <w:szCs w:val="20"/>
        </w:rPr>
        <w:t>Hundreds</w:t>
      </w:r>
      <w:r w:rsidRPr="006F67A8">
        <w:rPr>
          <w:rFonts w:ascii="Times New Roman" w:hAnsi="Times New Roman" w:cs="Times New Roman"/>
          <w:sz w:val="20"/>
          <w:szCs w:val="20"/>
        </w:rPr>
        <w:t xml:space="preserve"> </w:t>
      </w:r>
      <w:r w:rsidR="00923866">
        <w:rPr>
          <w:rFonts w:ascii="Times New Roman" w:hAnsi="Times New Roman" w:cs="Times New Roman"/>
          <w:sz w:val="20"/>
          <w:szCs w:val="20"/>
        </w:rPr>
        <w:t xml:space="preserve">of </w:t>
      </w:r>
      <w:r w:rsidRPr="006F67A8">
        <w:rPr>
          <w:rFonts w:ascii="Times New Roman" w:hAnsi="Times New Roman" w:cs="Times New Roman"/>
          <w:sz w:val="20"/>
          <w:szCs w:val="20"/>
        </w:rPr>
        <w:t xml:space="preserve">researchers with expertise in the subjects of the papers provided their recommendations. The titles, authors, year of publication, and venue names of the recommended papers are provided to the experts. The experts determine whether they are satisfied or not with recommended venues. For evaluation, normalized discounted cumulative </w:t>
      </w:r>
      <w:r w:rsidRPr="006F67A8">
        <w:rPr>
          <w:rFonts w:ascii="Times New Roman" w:hAnsi="Times New Roman" w:cs="Times New Roman"/>
          <w:sz w:val="20"/>
          <w:szCs w:val="20"/>
        </w:rPr>
        <w:lastRenderedPageBreak/>
        <w:t>gain (NDCG) and mean reciprocal rank (MRR) are used [41,42]. NDCG measures the performance of a recommender system based on the graded relevance of the recommended items.</w:t>
      </w:r>
    </w:p>
    <w:p w14:paraId="1FBD168E" w14:textId="77777777" w:rsidR="0078745C" w:rsidRPr="006F67A8" w:rsidRDefault="0078745C" w:rsidP="0078745C">
      <w:pPr>
        <w:jc w:val="center"/>
        <w:rPr>
          <w:rFonts w:ascii="Times New Roman" w:hAnsi="Times New Roman" w:cs="Times New Roman"/>
          <w:sz w:val="20"/>
          <w:szCs w:val="20"/>
        </w:rPr>
      </w:pPr>
      <w:r w:rsidRPr="006F67A8">
        <w:rPr>
          <w:rFonts w:ascii="Times New Roman" w:hAnsi="Times New Roman" w:cs="Times New Roman"/>
          <w:noProof/>
          <w:sz w:val="20"/>
          <w:szCs w:val="20"/>
          <w:lang w:val="en-US" w:eastAsia="en-US"/>
        </w:rPr>
        <w:drawing>
          <wp:inline distT="0" distB="0" distL="0" distR="0" wp14:anchorId="338EC562" wp14:editId="07371E7E">
            <wp:extent cx="2809875" cy="1285875"/>
            <wp:effectExtent l="19050" t="0" r="9525" b="0"/>
            <wp:docPr id="3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srcRect/>
                    <a:stretch>
                      <a:fillRect/>
                    </a:stretch>
                  </pic:blipFill>
                  <pic:spPr bwMode="auto">
                    <a:xfrm>
                      <a:off x="0" y="0"/>
                      <a:ext cx="2809875" cy="1285875"/>
                    </a:xfrm>
                    <a:prstGeom prst="rect">
                      <a:avLst/>
                    </a:prstGeom>
                    <a:noFill/>
                    <a:ln w="9525">
                      <a:noFill/>
                      <a:miter lim="800000"/>
                      <a:headEnd/>
                      <a:tailEnd/>
                    </a:ln>
                  </pic:spPr>
                </pic:pic>
              </a:graphicData>
            </a:graphic>
          </wp:inline>
        </w:drawing>
      </w:r>
    </w:p>
    <w:p w14:paraId="34170F9E" w14:textId="3EC47C2E" w:rsidR="0078745C" w:rsidRPr="006F67A8" w:rsidRDefault="0078745C" w:rsidP="0078745C">
      <w:pPr>
        <w:jc w:val="both"/>
        <w:rPr>
          <w:rFonts w:ascii="Times New Roman" w:hAnsi="Times New Roman" w:cs="Times New Roman"/>
          <w:sz w:val="20"/>
          <w:szCs w:val="20"/>
        </w:rPr>
      </w:pPr>
      <w:proofErr w:type="spellStart"/>
      <w:r w:rsidRPr="006F67A8">
        <w:rPr>
          <w:rFonts w:ascii="Times New Roman" w:hAnsi="Times New Roman" w:cs="Times New Roman"/>
          <w:sz w:val="20"/>
          <w:szCs w:val="20"/>
        </w:rPr>
        <w:t>NDCGp</w:t>
      </w:r>
      <w:proofErr w:type="spellEnd"/>
      <w:r w:rsidRPr="006F67A8">
        <w:rPr>
          <w:rFonts w:ascii="Times New Roman" w:hAnsi="Times New Roman" w:cs="Times New Roman"/>
          <w:sz w:val="20"/>
          <w:szCs w:val="20"/>
        </w:rPr>
        <w:t xml:space="preserve"> represents the total normalized gain accumulated at a </w:t>
      </w:r>
      <w:proofErr w:type="gramStart"/>
      <w:r w:rsidRPr="006F67A8">
        <w:rPr>
          <w:rFonts w:ascii="Times New Roman" w:hAnsi="Times New Roman" w:cs="Times New Roman"/>
          <w:sz w:val="20"/>
          <w:szCs w:val="20"/>
        </w:rPr>
        <w:t>particular rank</w:t>
      </w:r>
      <w:proofErr w:type="gramEnd"/>
      <w:r w:rsidRPr="006F67A8">
        <w:rPr>
          <w:rFonts w:ascii="Times New Roman" w:hAnsi="Times New Roman" w:cs="Times New Roman"/>
          <w:sz w:val="20"/>
          <w:szCs w:val="20"/>
        </w:rPr>
        <w:t xml:space="preserve"> p. </w:t>
      </w:r>
      <w:proofErr w:type="spellStart"/>
      <w:r w:rsidRPr="006F67A8">
        <w:rPr>
          <w:rFonts w:ascii="Times New Roman" w:hAnsi="Times New Roman" w:cs="Times New Roman"/>
          <w:sz w:val="20"/>
          <w:szCs w:val="20"/>
        </w:rPr>
        <w:t>DCGp</w:t>
      </w:r>
      <w:proofErr w:type="spellEnd"/>
      <w:r w:rsidRPr="006F67A8">
        <w:rPr>
          <w:rFonts w:ascii="Times New Roman" w:hAnsi="Times New Roman" w:cs="Times New Roman"/>
          <w:sz w:val="20"/>
          <w:szCs w:val="20"/>
        </w:rPr>
        <w:t xml:space="preserve"> is the total gain accumulated at a particular rank p. The relevance value, r, of recommended item is </w:t>
      </w:r>
      <w:proofErr w:type="gramStart"/>
      <w:r w:rsidR="00923866">
        <w:rPr>
          <w:rFonts w:ascii="Times New Roman" w:hAnsi="Times New Roman" w:cs="Times New Roman"/>
          <w:sz w:val="20"/>
          <w:szCs w:val="20"/>
        </w:rPr>
        <w:t xml:space="preserve">tertiary </w:t>
      </w:r>
      <w:r w:rsidRPr="006F67A8">
        <w:rPr>
          <w:rFonts w:ascii="Times New Roman" w:hAnsi="Times New Roman" w:cs="Times New Roman"/>
          <w:sz w:val="20"/>
          <w:szCs w:val="20"/>
        </w:rPr>
        <w:t>;</w:t>
      </w:r>
      <w:proofErr w:type="gramEnd"/>
      <w:r w:rsidRPr="006F67A8">
        <w:rPr>
          <w:rFonts w:ascii="Times New Roman" w:hAnsi="Times New Roman" w:cs="Times New Roman"/>
          <w:sz w:val="20"/>
          <w:szCs w:val="20"/>
        </w:rPr>
        <w:t xml:space="preserve"> r</w:t>
      </w:r>
      <w:r w:rsidR="00923866">
        <w:rPr>
          <w:rFonts w:ascii="Times New Roman" w:hAnsi="Times New Roman" w:cs="Times New Roman"/>
          <w:sz w:val="20"/>
          <w:szCs w:val="20"/>
        </w:rPr>
        <w:t xml:space="preserve"> </w:t>
      </w:r>
      <w:r w:rsidRPr="006F67A8">
        <w:rPr>
          <w:rFonts w:ascii="Cambria Math" w:hAnsi="Cambria Math" w:cs="Cambria Math"/>
          <w:sz w:val="20"/>
          <w:szCs w:val="20"/>
        </w:rPr>
        <w:t>∈</w:t>
      </w:r>
      <w:r w:rsidR="00923866">
        <w:rPr>
          <w:rFonts w:ascii="Cambria Math" w:hAnsi="Cambria Math" w:cs="Cambria Math"/>
          <w:sz w:val="20"/>
          <w:szCs w:val="20"/>
        </w:rPr>
        <w:t xml:space="preserve"> </w:t>
      </w:r>
      <w:r w:rsidRPr="006F67A8">
        <w:rPr>
          <w:rFonts w:ascii="Times New Roman" w:hAnsi="Times New Roman" w:cs="Times New Roman"/>
          <w:sz w:val="20"/>
          <w:szCs w:val="20"/>
        </w:rPr>
        <w:t>{0, 1, 2}. It is set to two if the user</w:t>
      </w:r>
      <w:r w:rsidR="00923866">
        <w:rPr>
          <w:rFonts w:ascii="Times New Roman" w:hAnsi="Times New Roman" w:cs="Times New Roman"/>
          <w:sz w:val="20"/>
          <w:szCs w:val="20"/>
        </w:rPr>
        <w:t xml:space="preserve"> agrees that the research paper’s scope and the venue scope match</w:t>
      </w:r>
      <w:r w:rsidRPr="006F67A8">
        <w:rPr>
          <w:rFonts w:ascii="Times New Roman" w:hAnsi="Times New Roman" w:cs="Times New Roman"/>
          <w:sz w:val="20"/>
          <w:szCs w:val="20"/>
        </w:rPr>
        <w:t xml:space="preserve">, set to one if there is partial matching or it is set to zero otherwise. </w:t>
      </w:r>
      <w:proofErr w:type="spellStart"/>
      <w:r w:rsidRPr="006F67A8">
        <w:rPr>
          <w:rFonts w:ascii="Times New Roman" w:hAnsi="Times New Roman" w:cs="Times New Roman"/>
          <w:sz w:val="20"/>
          <w:szCs w:val="20"/>
        </w:rPr>
        <w:t>IDCGp</w:t>
      </w:r>
      <w:proofErr w:type="spellEnd"/>
      <w:r w:rsidRPr="006F67A8">
        <w:rPr>
          <w:rFonts w:ascii="Times New Roman" w:hAnsi="Times New Roman" w:cs="Times New Roman"/>
          <w:sz w:val="20"/>
          <w:szCs w:val="20"/>
        </w:rPr>
        <w:t xml:space="preserve"> generates the maximum possible DCG until rank p for normalization. All NDCG calculations are then relative values on the interval 0.0 to 1.0. In a perfect recommendation, the NDCG value is one because </w:t>
      </w:r>
      <w:proofErr w:type="spellStart"/>
      <w:r w:rsidRPr="006F67A8">
        <w:rPr>
          <w:rFonts w:ascii="Times New Roman" w:hAnsi="Times New Roman" w:cs="Times New Roman"/>
          <w:sz w:val="20"/>
          <w:szCs w:val="20"/>
        </w:rPr>
        <w:t>DCGp</w:t>
      </w:r>
      <w:proofErr w:type="spellEnd"/>
      <w:r w:rsidRPr="006F67A8">
        <w:rPr>
          <w:rFonts w:ascii="Times New Roman" w:hAnsi="Times New Roman" w:cs="Times New Roman"/>
          <w:sz w:val="20"/>
          <w:szCs w:val="20"/>
        </w:rPr>
        <w:t xml:space="preserve"> will be the same as </w:t>
      </w:r>
      <w:proofErr w:type="spellStart"/>
      <w:r w:rsidRPr="006F67A8">
        <w:rPr>
          <w:rFonts w:ascii="Times New Roman" w:hAnsi="Times New Roman" w:cs="Times New Roman"/>
          <w:sz w:val="20"/>
          <w:szCs w:val="20"/>
        </w:rPr>
        <w:t>IDCGp</w:t>
      </w:r>
      <w:proofErr w:type="spellEnd"/>
      <w:r w:rsidRPr="006F67A8">
        <w:rPr>
          <w:rFonts w:ascii="Times New Roman" w:hAnsi="Times New Roman" w:cs="Times New Roman"/>
          <w:sz w:val="20"/>
          <w:szCs w:val="20"/>
        </w:rPr>
        <w:t>. Mean reciprocal rank (MRR) is widely used in the study of information retrieval and measures the ability of a recommender system to</w:t>
      </w:r>
      <w:r w:rsidR="00D35415">
        <w:rPr>
          <w:rFonts w:ascii="Times New Roman" w:hAnsi="Times New Roman" w:cs="Times New Roman"/>
          <w:sz w:val="20"/>
          <w:szCs w:val="20"/>
        </w:rPr>
        <w:t xml:space="preserve"> </w:t>
      </w:r>
      <w:r w:rsidRPr="006F67A8">
        <w:rPr>
          <w:rFonts w:ascii="Times New Roman" w:hAnsi="Times New Roman" w:cs="Times New Roman"/>
          <w:sz w:val="20"/>
          <w:szCs w:val="20"/>
        </w:rPr>
        <w:t>return a relevant item at the top of the ranking.</w:t>
      </w:r>
    </w:p>
    <w:p w14:paraId="73BEE58E" w14:textId="77777777" w:rsidR="0078745C" w:rsidRPr="006F67A8" w:rsidRDefault="0078745C" w:rsidP="0078745C">
      <w:pPr>
        <w:jc w:val="both"/>
        <w:rPr>
          <w:rFonts w:ascii="Times New Roman" w:hAnsi="Times New Roman" w:cs="Times New Roman"/>
          <w:sz w:val="20"/>
          <w:szCs w:val="20"/>
        </w:rPr>
      </w:pPr>
      <w:r w:rsidRPr="006F67A8">
        <w:rPr>
          <w:rFonts w:ascii="Times New Roman" w:hAnsi="Times New Roman" w:cs="Times New Roman"/>
          <w:sz w:val="20"/>
          <w:szCs w:val="20"/>
        </w:rPr>
        <w:t>To measure the recommendations’ performance, we measured precision, recall, and normalized discounted cumulative gain (NDCG) (</w:t>
      </w:r>
      <w:proofErr w:type="spellStart"/>
      <w:r w:rsidRPr="006F67A8">
        <w:rPr>
          <w:rFonts w:ascii="Times New Roman" w:hAnsi="Times New Roman" w:cs="Times New Roman"/>
          <w:sz w:val="20"/>
          <w:szCs w:val="20"/>
        </w:rPr>
        <w:t>Järvelin&amp;Kekäläinen</w:t>
      </w:r>
      <w:proofErr w:type="spellEnd"/>
      <w:r w:rsidRPr="006F67A8">
        <w:rPr>
          <w:rFonts w:ascii="Times New Roman" w:hAnsi="Times New Roman" w:cs="Times New Roman"/>
          <w:sz w:val="20"/>
          <w:szCs w:val="20"/>
        </w:rPr>
        <w:t xml:space="preserve">, 2002; </w:t>
      </w:r>
      <w:proofErr w:type="spellStart"/>
      <w:r w:rsidRPr="006F67A8">
        <w:rPr>
          <w:rFonts w:ascii="Times New Roman" w:hAnsi="Times New Roman" w:cs="Times New Roman"/>
          <w:sz w:val="20"/>
          <w:szCs w:val="20"/>
        </w:rPr>
        <w:t>McNee</w:t>
      </w:r>
      <w:proofErr w:type="spellEnd"/>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Riedl</w:t>
      </w:r>
      <w:proofErr w:type="spellEnd"/>
      <w:r w:rsidRPr="006F67A8">
        <w:rPr>
          <w:rFonts w:ascii="Times New Roman" w:hAnsi="Times New Roman" w:cs="Times New Roman"/>
          <w:sz w:val="20"/>
          <w:szCs w:val="20"/>
        </w:rPr>
        <w:t>, &amp;</w:t>
      </w:r>
      <w:proofErr w:type="spellStart"/>
      <w:r w:rsidRPr="006F67A8">
        <w:rPr>
          <w:rFonts w:ascii="Times New Roman" w:hAnsi="Times New Roman" w:cs="Times New Roman"/>
          <w:sz w:val="20"/>
          <w:szCs w:val="20"/>
        </w:rPr>
        <w:t>Konstan</w:t>
      </w:r>
      <w:proofErr w:type="spellEnd"/>
      <w:r w:rsidRPr="006F67A8">
        <w:rPr>
          <w:rFonts w:ascii="Times New Roman" w:hAnsi="Times New Roman" w:cs="Times New Roman"/>
          <w:sz w:val="20"/>
          <w:szCs w:val="20"/>
        </w:rPr>
        <w:t>, 2006).</w:t>
      </w:r>
      <w:r w:rsidR="00BA4908">
        <w:rPr>
          <w:rFonts w:ascii="Times New Roman" w:hAnsi="Times New Roman" w:cs="Times New Roman"/>
          <w:sz w:val="20"/>
          <w:szCs w:val="20"/>
        </w:rPr>
        <w:t xml:space="preserve"> </w:t>
      </w:r>
      <w:r w:rsidRPr="006F67A8">
        <w:rPr>
          <w:rFonts w:ascii="Times New Roman" w:hAnsi="Times New Roman" w:cs="Times New Roman"/>
          <w:sz w:val="20"/>
          <w:szCs w:val="20"/>
        </w:rPr>
        <w:t xml:space="preserve">Precision is derived by dividing the number of relevant venues recommended according to the researcher’s interests by the number of recommended venues, as shown in Eq. Recall is derived by dividing the number of relevant venues recommended by the number of relevant venues, </w:t>
      </w:r>
      <w:proofErr w:type="spellStart"/>
      <w:r w:rsidRPr="006F67A8">
        <w:rPr>
          <w:rFonts w:ascii="Times New Roman" w:hAnsi="Times New Roman" w:cs="Times New Roman"/>
          <w:sz w:val="20"/>
          <w:szCs w:val="20"/>
        </w:rPr>
        <w:t>asshown</w:t>
      </w:r>
      <w:proofErr w:type="spellEnd"/>
      <w:r w:rsidRPr="006F67A8">
        <w:rPr>
          <w:rFonts w:ascii="Times New Roman" w:hAnsi="Times New Roman" w:cs="Times New Roman"/>
          <w:sz w:val="20"/>
          <w:szCs w:val="20"/>
        </w:rPr>
        <w:t xml:space="preserve"> in Eq. (8). </w:t>
      </w:r>
    </w:p>
    <w:p w14:paraId="7D796B86" w14:textId="12DCD6D7" w:rsidR="0078745C" w:rsidRPr="006F67A8" w:rsidRDefault="0078745C" w:rsidP="0078745C">
      <w:pPr>
        <w:jc w:val="both"/>
        <w:rPr>
          <w:rFonts w:ascii="Times New Roman" w:hAnsi="Times New Roman" w:cs="Times New Roman"/>
          <w:sz w:val="20"/>
          <w:szCs w:val="20"/>
        </w:rPr>
      </w:pPr>
      <w:r w:rsidRPr="006F67A8">
        <w:rPr>
          <w:rFonts w:ascii="Times New Roman" w:hAnsi="Times New Roman" w:cs="Times New Roman"/>
          <w:sz w:val="20"/>
          <w:szCs w:val="20"/>
        </w:rPr>
        <w:t xml:space="preserve">Precision = |relevant </w:t>
      </w:r>
      <w:r w:rsidRPr="006F67A8">
        <w:rPr>
          <w:rFonts w:ascii="Times New Roman" w:hAnsi="Times New Roman" w:cs="Times New Roman"/>
          <w:i/>
          <w:iCs/>
          <w:sz w:val="20"/>
          <w:szCs w:val="20"/>
        </w:rPr>
        <w:t>v</w:t>
      </w:r>
      <w:r w:rsidRPr="006F67A8">
        <w:rPr>
          <w:rFonts w:ascii="Times New Roman" w:hAnsi="Times New Roman" w:cs="Times New Roman"/>
          <w:sz w:val="20"/>
          <w:szCs w:val="20"/>
        </w:rPr>
        <w:t xml:space="preserve">enues ∩ top </w:t>
      </w:r>
      <w:r w:rsidRPr="006F67A8">
        <w:rPr>
          <w:rFonts w:ascii="Times New Roman" w:hAnsi="Times New Roman" w:cs="Times New Roman"/>
          <w:i/>
          <w:iCs/>
          <w:sz w:val="20"/>
          <w:szCs w:val="20"/>
        </w:rPr>
        <w:t>v</w:t>
      </w:r>
      <w:r w:rsidRPr="006F67A8">
        <w:rPr>
          <w:rFonts w:ascii="Times New Roman" w:hAnsi="Times New Roman" w:cs="Times New Roman"/>
          <w:sz w:val="20"/>
          <w:szCs w:val="20"/>
        </w:rPr>
        <w:t xml:space="preserve">enues|/ |top </w:t>
      </w:r>
      <w:r w:rsidRPr="006F67A8">
        <w:rPr>
          <w:rFonts w:ascii="Times New Roman" w:hAnsi="Times New Roman" w:cs="Times New Roman"/>
          <w:i/>
          <w:iCs/>
          <w:sz w:val="20"/>
          <w:szCs w:val="20"/>
        </w:rPr>
        <w:t>v</w:t>
      </w:r>
      <w:r w:rsidRPr="006F67A8">
        <w:rPr>
          <w:rFonts w:ascii="Times New Roman" w:hAnsi="Times New Roman" w:cs="Times New Roman"/>
          <w:sz w:val="20"/>
          <w:szCs w:val="20"/>
        </w:rPr>
        <w:t xml:space="preserve">enues|                                                                                </w:t>
      </w:r>
      <w:proofErr w:type="gramStart"/>
      <w:r w:rsidRPr="006F67A8">
        <w:rPr>
          <w:rFonts w:ascii="Times New Roman" w:hAnsi="Times New Roman" w:cs="Times New Roman"/>
          <w:sz w:val="20"/>
          <w:szCs w:val="20"/>
        </w:rPr>
        <w:t xml:space="preserve"> </w:t>
      </w:r>
      <w:r w:rsidR="00EA4DCC" w:rsidRPr="006F67A8">
        <w:rPr>
          <w:rFonts w:ascii="Times New Roman" w:hAnsi="Times New Roman" w:cs="Times New Roman"/>
          <w:sz w:val="20"/>
          <w:szCs w:val="20"/>
        </w:rPr>
        <w:t xml:space="preserve">  (</w:t>
      </w:r>
      <w:proofErr w:type="gramEnd"/>
      <w:r w:rsidRPr="006F67A8">
        <w:rPr>
          <w:rFonts w:ascii="Times New Roman" w:hAnsi="Times New Roman" w:cs="Times New Roman"/>
          <w:sz w:val="20"/>
          <w:szCs w:val="20"/>
        </w:rPr>
        <w:t>8)</w:t>
      </w:r>
    </w:p>
    <w:p w14:paraId="361EE619" w14:textId="3D2ABFB0" w:rsidR="0078745C" w:rsidRPr="006F67A8" w:rsidRDefault="0078745C" w:rsidP="0078745C">
      <w:pPr>
        <w:jc w:val="both"/>
        <w:rPr>
          <w:rFonts w:ascii="Times New Roman" w:hAnsi="Times New Roman" w:cs="Times New Roman"/>
          <w:sz w:val="20"/>
          <w:szCs w:val="20"/>
        </w:rPr>
      </w:pPr>
      <w:r w:rsidRPr="006F67A8">
        <w:rPr>
          <w:rFonts w:ascii="Times New Roman" w:hAnsi="Times New Roman" w:cs="Times New Roman"/>
          <w:sz w:val="20"/>
          <w:szCs w:val="20"/>
        </w:rPr>
        <w:t xml:space="preserve">Recall = |relevant </w:t>
      </w:r>
      <w:r w:rsidRPr="006F67A8">
        <w:rPr>
          <w:rFonts w:ascii="Times New Roman" w:hAnsi="Times New Roman" w:cs="Times New Roman"/>
          <w:i/>
          <w:iCs/>
          <w:sz w:val="20"/>
          <w:szCs w:val="20"/>
        </w:rPr>
        <w:t>v</w:t>
      </w:r>
      <w:r w:rsidRPr="006F67A8">
        <w:rPr>
          <w:rFonts w:ascii="Times New Roman" w:hAnsi="Times New Roman" w:cs="Times New Roman"/>
          <w:sz w:val="20"/>
          <w:szCs w:val="20"/>
        </w:rPr>
        <w:t xml:space="preserve">enues ∩ top </w:t>
      </w:r>
      <w:r w:rsidRPr="006F67A8">
        <w:rPr>
          <w:rFonts w:ascii="Times New Roman" w:hAnsi="Times New Roman" w:cs="Times New Roman"/>
          <w:i/>
          <w:iCs/>
          <w:sz w:val="20"/>
          <w:szCs w:val="20"/>
        </w:rPr>
        <w:t>v</w:t>
      </w:r>
      <w:r w:rsidRPr="006F67A8">
        <w:rPr>
          <w:rFonts w:ascii="Times New Roman" w:hAnsi="Times New Roman" w:cs="Times New Roman"/>
          <w:sz w:val="20"/>
          <w:szCs w:val="20"/>
        </w:rPr>
        <w:t xml:space="preserve">enues| |relevant </w:t>
      </w:r>
      <w:r w:rsidRPr="006F67A8">
        <w:rPr>
          <w:rFonts w:ascii="Times New Roman" w:hAnsi="Times New Roman" w:cs="Times New Roman"/>
          <w:i/>
          <w:iCs/>
          <w:sz w:val="20"/>
          <w:szCs w:val="20"/>
        </w:rPr>
        <w:t>v</w:t>
      </w:r>
      <w:r w:rsidRPr="006F67A8">
        <w:rPr>
          <w:rFonts w:ascii="Times New Roman" w:hAnsi="Times New Roman" w:cs="Times New Roman"/>
          <w:sz w:val="20"/>
          <w:szCs w:val="20"/>
        </w:rPr>
        <w:t xml:space="preserve">enues|                                                                              </w:t>
      </w:r>
      <w:proofErr w:type="gramStart"/>
      <w:r w:rsidRPr="006F67A8">
        <w:rPr>
          <w:rFonts w:ascii="Times New Roman" w:hAnsi="Times New Roman" w:cs="Times New Roman"/>
          <w:sz w:val="20"/>
          <w:szCs w:val="20"/>
        </w:rPr>
        <w:t xml:space="preserve"> </w:t>
      </w:r>
      <w:r w:rsidR="00EA4DCC">
        <w:rPr>
          <w:rFonts w:ascii="Times New Roman" w:hAnsi="Times New Roman" w:cs="Times New Roman"/>
          <w:sz w:val="20"/>
          <w:szCs w:val="20"/>
        </w:rPr>
        <w:t xml:space="preserve">  </w:t>
      </w:r>
      <w:r w:rsidRPr="006F67A8">
        <w:rPr>
          <w:rFonts w:ascii="Times New Roman" w:hAnsi="Times New Roman" w:cs="Times New Roman"/>
          <w:sz w:val="20"/>
          <w:szCs w:val="20"/>
        </w:rPr>
        <w:t>(</w:t>
      </w:r>
      <w:proofErr w:type="gramEnd"/>
      <w:r w:rsidRPr="006F67A8">
        <w:rPr>
          <w:rFonts w:ascii="Times New Roman" w:hAnsi="Times New Roman" w:cs="Times New Roman"/>
          <w:sz w:val="20"/>
          <w:szCs w:val="20"/>
        </w:rPr>
        <w:t>9)</w:t>
      </w:r>
    </w:p>
    <w:p w14:paraId="5A6E0EA5" w14:textId="5DD5B99B" w:rsidR="0078745C" w:rsidRPr="006F67A8" w:rsidRDefault="0078745C" w:rsidP="0078745C">
      <w:pPr>
        <w:jc w:val="both"/>
        <w:rPr>
          <w:rFonts w:ascii="Times New Roman" w:hAnsi="Times New Roman" w:cs="Times New Roman"/>
          <w:sz w:val="20"/>
          <w:szCs w:val="20"/>
        </w:rPr>
      </w:pPr>
      <w:r w:rsidRPr="006F67A8">
        <w:rPr>
          <w:rFonts w:ascii="Times New Roman" w:hAnsi="Times New Roman" w:cs="Times New Roman"/>
          <w:sz w:val="20"/>
          <w:szCs w:val="20"/>
        </w:rPr>
        <w:t>Discounted cumulative gain (DCG) measures the extent to which a venue ranking is relevant to a user’s ideal ranking, as shown in Eq. (10). Rel</w:t>
      </w:r>
      <w:r w:rsidR="00EA4DCC">
        <w:rPr>
          <w:rFonts w:ascii="Times New Roman" w:hAnsi="Times New Roman" w:cs="Times New Roman"/>
          <w:sz w:val="20"/>
          <w:szCs w:val="20"/>
        </w:rPr>
        <w:t xml:space="preserve">evance </w:t>
      </w:r>
      <w:r w:rsidRPr="006F67A8">
        <w:rPr>
          <w:rFonts w:ascii="Times New Roman" w:hAnsi="Times New Roman" w:cs="Times New Roman"/>
          <w:sz w:val="20"/>
          <w:szCs w:val="20"/>
        </w:rPr>
        <w:t>v</w:t>
      </w:r>
      <w:r w:rsidR="00EA4DCC">
        <w:rPr>
          <w:rFonts w:ascii="Times New Roman" w:hAnsi="Times New Roman" w:cs="Times New Roman"/>
          <w:sz w:val="20"/>
          <w:szCs w:val="20"/>
        </w:rPr>
        <w:t>alue</w:t>
      </w:r>
      <w:r w:rsidRPr="006F67A8">
        <w:rPr>
          <w:rFonts w:ascii="Times New Roman" w:hAnsi="Times New Roman" w:cs="Times New Roman"/>
          <w:sz w:val="20"/>
          <w:szCs w:val="20"/>
        </w:rPr>
        <w:t xml:space="preserve"> is the relevance assigned by a researcher to the venue at position p. We measured the normalized discounted cumulative gain (NDCG),</w:t>
      </w:r>
      <w:r w:rsidR="00EA4DCC">
        <w:rPr>
          <w:rFonts w:ascii="Times New Roman" w:hAnsi="Times New Roman" w:cs="Times New Roman"/>
          <w:sz w:val="20"/>
          <w:szCs w:val="20"/>
        </w:rPr>
        <w:t xml:space="preserve"> </w:t>
      </w:r>
      <w:proofErr w:type="gramStart"/>
      <w:r w:rsidR="00EA4DCC">
        <w:rPr>
          <w:rFonts w:ascii="Times New Roman" w:hAnsi="Times New Roman" w:cs="Times New Roman"/>
          <w:sz w:val="20"/>
          <w:szCs w:val="20"/>
        </w:rPr>
        <w:t xml:space="preserve">as </w:t>
      </w:r>
      <w:r w:rsidRPr="006F67A8">
        <w:rPr>
          <w:rFonts w:ascii="Times New Roman" w:hAnsi="Times New Roman" w:cs="Times New Roman"/>
          <w:sz w:val="20"/>
          <w:szCs w:val="20"/>
        </w:rPr>
        <w:t xml:space="preserve"> the</w:t>
      </w:r>
      <w:proofErr w:type="gramEnd"/>
      <w:r w:rsidRPr="006F67A8">
        <w:rPr>
          <w:rFonts w:ascii="Times New Roman" w:hAnsi="Times New Roman" w:cs="Times New Roman"/>
          <w:sz w:val="20"/>
          <w:szCs w:val="20"/>
        </w:rPr>
        <w:t xml:space="preserve"> ideal ranking, as shown in Eq. (10). As recommendation lists vary in length, we used NDCG. </w:t>
      </w:r>
      <w:proofErr w:type="spellStart"/>
      <w:r w:rsidRPr="006F67A8">
        <w:rPr>
          <w:rFonts w:ascii="Times New Roman" w:hAnsi="Times New Roman" w:cs="Times New Roman"/>
          <w:sz w:val="20"/>
          <w:szCs w:val="20"/>
        </w:rPr>
        <w:t>IDCGp</w:t>
      </w:r>
      <w:proofErr w:type="spellEnd"/>
      <w:r w:rsidR="00EA4DCC">
        <w:rPr>
          <w:rFonts w:ascii="Times New Roman" w:hAnsi="Times New Roman" w:cs="Times New Roman"/>
          <w:sz w:val="20"/>
          <w:szCs w:val="20"/>
        </w:rPr>
        <w:t xml:space="preserve"> </w:t>
      </w:r>
      <w:r w:rsidRPr="006F67A8">
        <w:rPr>
          <w:rFonts w:ascii="Times New Roman" w:hAnsi="Times New Roman" w:cs="Times New Roman"/>
          <w:sz w:val="20"/>
          <w:szCs w:val="20"/>
        </w:rPr>
        <w:t xml:space="preserve">is the maximum possible ideal DCG at position p. </w:t>
      </w:r>
    </w:p>
    <w:p w14:paraId="4B34A74F" w14:textId="77777777" w:rsidR="0078745C" w:rsidRPr="006F67A8" w:rsidRDefault="0078745C" w:rsidP="0078745C">
      <w:pPr>
        <w:jc w:val="both"/>
        <w:rPr>
          <w:rFonts w:ascii="Times New Roman" w:hAnsi="Times New Roman" w:cs="Times New Roman"/>
          <w:sz w:val="20"/>
          <w:szCs w:val="20"/>
        </w:rPr>
      </w:pPr>
      <w:proofErr w:type="spellStart"/>
      <w:r w:rsidRPr="006F67A8">
        <w:rPr>
          <w:rFonts w:ascii="Times New Roman" w:hAnsi="Times New Roman" w:cs="Times New Roman"/>
          <w:sz w:val="20"/>
          <w:szCs w:val="20"/>
        </w:rPr>
        <w:t>NDCGp</w:t>
      </w:r>
      <w:proofErr w:type="spellEnd"/>
      <w:r w:rsidRPr="006F67A8">
        <w:rPr>
          <w:rFonts w:ascii="Times New Roman" w:hAnsi="Times New Roman" w:cs="Times New Roman"/>
          <w:sz w:val="20"/>
          <w:szCs w:val="20"/>
        </w:rPr>
        <w:t xml:space="preserve"> = </w:t>
      </w:r>
      <w:proofErr w:type="spellStart"/>
      <w:r w:rsidRPr="006F67A8">
        <w:rPr>
          <w:rFonts w:ascii="Times New Roman" w:hAnsi="Times New Roman" w:cs="Times New Roman"/>
          <w:sz w:val="20"/>
          <w:szCs w:val="20"/>
        </w:rPr>
        <w:t>DCGp</w:t>
      </w:r>
      <w:proofErr w:type="spellEnd"/>
      <w:r w:rsidRPr="006F67A8">
        <w:rPr>
          <w:rFonts w:ascii="Times New Roman" w:hAnsi="Times New Roman" w:cs="Times New Roman"/>
          <w:sz w:val="20"/>
          <w:szCs w:val="20"/>
        </w:rPr>
        <w:t>/</w:t>
      </w:r>
      <w:proofErr w:type="spellStart"/>
      <w:r w:rsidRPr="006F67A8">
        <w:rPr>
          <w:rFonts w:ascii="Times New Roman" w:hAnsi="Times New Roman" w:cs="Times New Roman"/>
          <w:sz w:val="20"/>
          <w:szCs w:val="20"/>
        </w:rPr>
        <w:t>IDCGp</w:t>
      </w:r>
      <w:proofErr w:type="spellEnd"/>
      <w:r w:rsidRPr="006F67A8">
        <w:rPr>
          <w:rFonts w:ascii="Times New Roman" w:hAnsi="Times New Roman" w:cs="Times New Roman"/>
          <w:sz w:val="20"/>
          <w:szCs w:val="20"/>
        </w:rPr>
        <w:t xml:space="preserve">                                                                                                                             </w:t>
      </w:r>
      <w:proofErr w:type="gramStart"/>
      <w:r w:rsidRPr="006F67A8">
        <w:rPr>
          <w:rFonts w:ascii="Times New Roman" w:hAnsi="Times New Roman" w:cs="Times New Roman"/>
          <w:sz w:val="20"/>
          <w:szCs w:val="20"/>
        </w:rPr>
        <w:t xml:space="preserve">   (</w:t>
      </w:r>
      <w:proofErr w:type="gramEnd"/>
      <w:r w:rsidRPr="006F67A8">
        <w:rPr>
          <w:rFonts w:ascii="Times New Roman" w:hAnsi="Times New Roman" w:cs="Times New Roman"/>
          <w:sz w:val="20"/>
          <w:szCs w:val="20"/>
        </w:rPr>
        <w:t>10)</w:t>
      </w:r>
    </w:p>
    <w:p w14:paraId="55DA75D0" w14:textId="77777777" w:rsidR="004430F4" w:rsidRPr="006F67A8" w:rsidRDefault="0071238A" w:rsidP="00213496">
      <w:pPr>
        <w:spacing w:after="0"/>
        <w:jc w:val="both"/>
        <w:rPr>
          <w:rFonts w:ascii="Times New Roman" w:hAnsi="Times New Roman" w:cs="Times New Roman"/>
          <w:b/>
          <w:sz w:val="20"/>
          <w:szCs w:val="20"/>
        </w:rPr>
      </w:pPr>
      <w:r>
        <w:rPr>
          <w:rFonts w:ascii="Times New Roman" w:hAnsi="Times New Roman" w:cs="Times New Roman"/>
          <w:b/>
          <w:sz w:val="20"/>
          <w:szCs w:val="20"/>
        </w:rPr>
        <w:t>5.4</w:t>
      </w:r>
      <w:r w:rsidR="004430F4" w:rsidRPr="006F67A8">
        <w:rPr>
          <w:rFonts w:ascii="Times New Roman" w:hAnsi="Times New Roman" w:cs="Times New Roman"/>
          <w:b/>
          <w:sz w:val="20"/>
          <w:szCs w:val="20"/>
        </w:rPr>
        <w:t xml:space="preserve"> Performance Comparison</w:t>
      </w:r>
    </w:p>
    <w:p w14:paraId="38E69FCE" w14:textId="77777777" w:rsidR="00B91F89" w:rsidRPr="006F67A8" w:rsidRDefault="00B91F89" w:rsidP="00B91F89">
      <w:pPr>
        <w:jc w:val="both"/>
        <w:rPr>
          <w:rFonts w:ascii="Times New Roman" w:hAnsi="Times New Roman" w:cs="Times New Roman"/>
          <w:sz w:val="20"/>
          <w:szCs w:val="20"/>
        </w:rPr>
      </w:pPr>
      <w:r w:rsidRPr="006F67A8">
        <w:rPr>
          <w:rFonts w:ascii="Times New Roman" w:hAnsi="Times New Roman" w:cs="Times New Roman"/>
          <w:sz w:val="20"/>
          <w:szCs w:val="20"/>
        </w:rPr>
        <w:t xml:space="preserve">We conducted experiments to evaluate the recommendation capabilities of the proposed SNAVER compared with Elsevier Journal Finder and Springer Journal </w:t>
      </w:r>
      <w:proofErr w:type="spellStart"/>
      <w:r w:rsidRPr="006F67A8">
        <w:rPr>
          <w:rFonts w:ascii="Times New Roman" w:hAnsi="Times New Roman" w:cs="Times New Roman"/>
          <w:sz w:val="20"/>
          <w:szCs w:val="20"/>
        </w:rPr>
        <w:t>Suggester</w:t>
      </w:r>
      <w:proofErr w:type="spellEnd"/>
      <w:r w:rsidRPr="006F67A8">
        <w:rPr>
          <w:rFonts w:ascii="Times New Roman" w:hAnsi="Times New Roman" w:cs="Times New Roman"/>
          <w:sz w:val="20"/>
          <w:szCs w:val="20"/>
        </w:rPr>
        <w:t xml:space="preserve">. Elsevier Journal Finder and Springer Journal </w:t>
      </w:r>
      <w:proofErr w:type="spellStart"/>
      <w:r w:rsidRPr="006F67A8">
        <w:rPr>
          <w:rFonts w:ascii="Times New Roman" w:hAnsi="Times New Roman" w:cs="Times New Roman"/>
          <w:sz w:val="20"/>
          <w:szCs w:val="20"/>
        </w:rPr>
        <w:t>Suggester</w:t>
      </w:r>
      <w:proofErr w:type="spellEnd"/>
      <w:r w:rsidRPr="006F67A8">
        <w:rPr>
          <w:rFonts w:ascii="Times New Roman" w:hAnsi="Times New Roman" w:cs="Times New Roman"/>
          <w:sz w:val="20"/>
          <w:szCs w:val="20"/>
        </w:rPr>
        <w:t xml:space="preserve"> are chosen as comparison systems because they are the most recognized proprietary databases for journal content and provide recommendation services to customers [38].</w:t>
      </w:r>
    </w:p>
    <w:p w14:paraId="028D6341" w14:textId="7A1ED519" w:rsidR="00B91F89" w:rsidRPr="006F67A8" w:rsidRDefault="00B91F89" w:rsidP="00B91F89">
      <w:pPr>
        <w:jc w:val="both"/>
        <w:rPr>
          <w:rFonts w:ascii="Times New Roman" w:hAnsi="Times New Roman" w:cs="Times New Roman"/>
          <w:sz w:val="20"/>
          <w:szCs w:val="20"/>
        </w:rPr>
      </w:pPr>
      <w:r w:rsidRPr="006F67A8">
        <w:rPr>
          <w:rFonts w:ascii="Times New Roman" w:hAnsi="Times New Roman" w:cs="Times New Roman"/>
          <w:sz w:val="20"/>
          <w:szCs w:val="20"/>
        </w:rPr>
        <w:t xml:space="preserve"> </w:t>
      </w:r>
      <w:r w:rsidR="00BA4908">
        <w:rPr>
          <w:rFonts w:ascii="Times New Roman" w:hAnsi="Times New Roman" w:cs="Times New Roman"/>
          <w:sz w:val="20"/>
          <w:szCs w:val="20"/>
        </w:rPr>
        <w:t xml:space="preserve">We considered twenty </w:t>
      </w:r>
      <w:r w:rsidRPr="006F67A8">
        <w:rPr>
          <w:rFonts w:ascii="Times New Roman" w:hAnsi="Times New Roman" w:cs="Times New Roman"/>
          <w:sz w:val="20"/>
          <w:szCs w:val="20"/>
        </w:rPr>
        <w:t>sub domains of computer science field that were selected as papers of interest in our experiments. We chose multiple sub domain papers because we wanted to compare the recommendation results irrespective of the topic of the paper. Moreover, 100</w:t>
      </w:r>
      <w:r w:rsidR="00EA4DCC">
        <w:rPr>
          <w:rFonts w:ascii="Times New Roman" w:hAnsi="Times New Roman" w:cs="Times New Roman"/>
          <w:sz w:val="20"/>
          <w:szCs w:val="20"/>
        </w:rPr>
        <w:t xml:space="preserve"> </w:t>
      </w:r>
      <w:r w:rsidRPr="006F67A8">
        <w:rPr>
          <w:rFonts w:ascii="Times New Roman" w:hAnsi="Times New Roman" w:cs="Times New Roman"/>
          <w:sz w:val="20"/>
          <w:szCs w:val="20"/>
        </w:rPr>
        <w:t xml:space="preserve">papers are selected from various fields, including Information retrieval, image processing, security, wireless sensor network, machine learning, software engineering, computer vision, artificial intelligence, data mining, natural language processing, parallel and distributed systems, multimedia, world wide web, operating system, databases, programming languages, real time and embedded system, human-computer interaction, bioinformatics and computational biology. We performed a blind test to assess the validity of the proposed method. For each paper of interest, we compute the title similarity of all papers from the field of study computer science. </w:t>
      </w:r>
      <w:r w:rsidR="00EA4DCC">
        <w:rPr>
          <w:rFonts w:ascii="Times New Roman" w:hAnsi="Times New Roman" w:cs="Times New Roman"/>
          <w:sz w:val="20"/>
          <w:szCs w:val="20"/>
        </w:rPr>
        <w:t>T</w:t>
      </w:r>
      <w:r w:rsidRPr="006F67A8">
        <w:rPr>
          <w:rFonts w:ascii="Times New Roman" w:hAnsi="Times New Roman" w:cs="Times New Roman"/>
          <w:sz w:val="20"/>
          <w:szCs w:val="20"/>
        </w:rPr>
        <w:t xml:space="preserve">op selected papers whose similarity score are more than the average similarity score considered as candidates for further computation. </w:t>
      </w:r>
    </w:p>
    <w:p w14:paraId="052557AF" w14:textId="77777777" w:rsidR="00AD347D" w:rsidRPr="006F67A8" w:rsidRDefault="00AD347D" w:rsidP="00AD347D">
      <w:pPr>
        <w:spacing w:after="0"/>
        <w:jc w:val="both"/>
        <w:rPr>
          <w:rFonts w:ascii="Times New Roman" w:hAnsi="Times New Roman" w:cs="Times New Roman"/>
          <w:b/>
          <w:sz w:val="20"/>
          <w:szCs w:val="20"/>
        </w:rPr>
      </w:pPr>
      <w:r w:rsidRPr="006F67A8">
        <w:rPr>
          <w:rFonts w:ascii="Times New Roman" w:hAnsi="Times New Roman" w:cs="Times New Roman"/>
          <w:b/>
          <w:sz w:val="20"/>
          <w:szCs w:val="20"/>
        </w:rPr>
        <w:lastRenderedPageBreak/>
        <w:t>5.</w:t>
      </w:r>
      <w:r>
        <w:rPr>
          <w:rFonts w:ascii="Times New Roman" w:hAnsi="Times New Roman" w:cs="Times New Roman"/>
          <w:b/>
          <w:sz w:val="20"/>
          <w:szCs w:val="20"/>
        </w:rPr>
        <w:t>5</w:t>
      </w:r>
      <w:r w:rsidRPr="006F67A8">
        <w:rPr>
          <w:rFonts w:ascii="Times New Roman" w:hAnsi="Times New Roman" w:cs="Times New Roman"/>
          <w:b/>
          <w:sz w:val="20"/>
          <w:szCs w:val="20"/>
        </w:rPr>
        <w:t xml:space="preserve"> study of the proposed approach</w:t>
      </w:r>
    </w:p>
    <w:p w14:paraId="04A1885B" w14:textId="0BE229BB" w:rsidR="00AD347D" w:rsidRPr="006F67A8" w:rsidRDefault="00AD347D" w:rsidP="00AD347D">
      <w:pPr>
        <w:jc w:val="both"/>
        <w:rPr>
          <w:rFonts w:ascii="Times New Roman" w:hAnsi="Times New Roman" w:cs="Times New Roman"/>
          <w:sz w:val="20"/>
          <w:szCs w:val="20"/>
        </w:rPr>
      </w:pPr>
      <w:r w:rsidRPr="006F67A8">
        <w:rPr>
          <w:rFonts w:ascii="Times New Roman" w:hAnsi="Times New Roman" w:cs="Times New Roman"/>
          <w:sz w:val="20"/>
          <w:szCs w:val="20"/>
        </w:rPr>
        <w:t xml:space="preserve">The main findings with respect to our RQs are summarised </w:t>
      </w:r>
      <w:r w:rsidR="00EA4DCC">
        <w:rPr>
          <w:rFonts w:ascii="Times New Roman" w:hAnsi="Times New Roman" w:cs="Times New Roman"/>
          <w:sz w:val="20"/>
          <w:szCs w:val="20"/>
        </w:rPr>
        <w:t>below</w:t>
      </w:r>
      <w:r w:rsidRPr="006F67A8">
        <w:rPr>
          <w:rFonts w:ascii="Times New Roman" w:hAnsi="Times New Roman" w:cs="Times New Roman"/>
          <w:sz w:val="20"/>
          <w:szCs w:val="20"/>
        </w:rPr>
        <w:t>:</w:t>
      </w:r>
    </w:p>
    <w:p w14:paraId="43F8C2DF" w14:textId="77777777" w:rsidR="00A14E09" w:rsidRPr="0071238A" w:rsidRDefault="00B92902" w:rsidP="00213496">
      <w:pPr>
        <w:spacing w:after="0"/>
        <w:jc w:val="both"/>
        <w:rPr>
          <w:rFonts w:ascii="Times New Roman" w:hAnsi="Times New Roman" w:cs="Times New Roman"/>
          <w:sz w:val="20"/>
          <w:szCs w:val="20"/>
        </w:rPr>
      </w:pPr>
      <w:r w:rsidRPr="0071238A">
        <w:rPr>
          <w:rFonts w:ascii="Times New Roman" w:hAnsi="Times New Roman" w:cs="Times New Roman"/>
          <w:sz w:val="20"/>
          <w:szCs w:val="20"/>
        </w:rPr>
        <w:t>5.3</w:t>
      </w:r>
      <w:r w:rsidR="004430F4" w:rsidRPr="0071238A">
        <w:rPr>
          <w:rFonts w:ascii="Times New Roman" w:hAnsi="Times New Roman" w:cs="Times New Roman"/>
          <w:sz w:val="20"/>
          <w:szCs w:val="20"/>
        </w:rPr>
        <w:t>.1</w:t>
      </w:r>
      <w:r w:rsidR="00A14E09" w:rsidRPr="0071238A">
        <w:rPr>
          <w:rFonts w:ascii="Times New Roman" w:hAnsi="Times New Roman" w:cs="Times New Roman"/>
          <w:sz w:val="20"/>
          <w:szCs w:val="20"/>
        </w:rPr>
        <w:t xml:space="preserve"> </w:t>
      </w:r>
      <w:r w:rsidR="0071238A" w:rsidRPr="0071238A">
        <w:rPr>
          <w:rFonts w:ascii="Times New Roman" w:hAnsi="Times New Roman" w:cs="Times New Roman"/>
          <w:sz w:val="20"/>
          <w:szCs w:val="20"/>
        </w:rPr>
        <w:t>How does SNAVER perform in handling cold-start problem in case of a new researcher (RQ1)</w:t>
      </w:r>
    </w:p>
    <w:p w14:paraId="3958BBF5" w14:textId="77777777" w:rsidR="0071238A" w:rsidRDefault="0071238A" w:rsidP="00213496">
      <w:pPr>
        <w:spacing w:after="0"/>
        <w:jc w:val="both"/>
        <w:rPr>
          <w:rFonts w:ascii="Times New Roman" w:hAnsi="Times New Roman" w:cs="Times New Roman"/>
          <w:b/>
          <w:sz w:val="20"/>
          <w:szCs w:val="20"/>
        </w:rPr>
      </w:pPr>
    </w:p>
    <w:p w14:paraId="1C2F7BE0" w14:textId="7E6791F8" w:rsidR="0071238A" w:rsidRPr="00527393" w:rsidRDefault="0071238A" w:rsidP="00527393">
      <w:pPr>
        <w:pStyle w:val="ListParagraph"/>
        <w:numPr>
          <w:ilvl w:val="0"/>
          <w:numId w:val="21"/>
        </w:numPr>
        <w:jc w:val="both"/>
        <w:rPr>
          <w:rFonts w:ascii="Times New Roman" w:hAnsi="Times New Roman" w:cs="Times New Roman"/>
          <w:sz w:val="20"/>
          <w:szCs w:val="20"/>
        </w:rPr>
      </w:pPr>
      <w:r w:rsidRPr="00527393">
        <w:rPr>
          <w:rFonts w:ascii="Times New Roman" w:hAnsi="Times New Roman" w:cs="Times New Roman"/>
          <w:sz w:val="20"/>
          <w:szCs w:val="20"/>
        </w:rPr>
        <w:t xml:space="preserve">The analyses in Section </w:t>
      </w:r>
      <w:r w:rsidR="008826C7">
        <w:rPr>
          <w:rFonts w:ascii="Times New Roman" w:hAnsi="Times New Roman" w:cs="Times New Roman"/>
          <w:sz w:val="20"/>
          <w:szCs w:val="20"/>
        </w:rPr>
        <w:t>6</w:t>
      </w:r>
      <w:r w:rsidRPr="00527393">
        <w:rPr>
          <w:rFonts w:ascii="Times New Roman" w:hAnsi="Times New Roman" w:cs="Times New Roman"/>
          <w:sz w:val="20"/>
          <w:szCs w:val="20"/>
        </w:rPr>
        <w:t xml:space="preserve"> show that, in case of a new researcher also the proposed system will perform with the same level of accuracy while suggesting relevant venues. Because in this approach the co-authors records are not required while constructing the citation network. The proposed approach considering the titles matching with the query paper and extracting only relevant papers to generate the network for further computation. While the traditional approach has been taken the co-authors publications to draw the networks and applies random walk restart algorithm with a variation to suggest venues to the target researchers. But here the system will perform with the same relevance results irrespective of the types of researchers. </w:t>
      </w:r>
    </w:p>
    <w:p w14:paraId="64AFF9FE" w14:textId="77777777" w:rsidR="0071238A" w:rsidRDefault="00A14E09" w:rsidP="00213496">
      <w:pPr>
        <w:spacing w:after="0"/>
        <w:jc w:val="both"/>
        <w:rPr>
          <w:rFonts w:ascii="Times New Roman" w:hAnsi="Times New Roman" w:cs="Times New Roman"/>
          <w:sz w:val="20"/>
          <w:szCs w:val="20"/>
        </w:rPr>
      </w:pPr>
      <w:r w:rsidRPr="006F67A8">
        <w:rPr>
          <w:rFonts w:ascii="Times New Roman" w:hAnsi="Times New Roman" w:cs="Times New Roman"/>
          <w:b/>
          <w:sz w:val="20"/>
          <w:szCs w:val="20"/>
        </w:rPr>
        <w:t>5.</w:t>
      </w:r>
      <w:r w:rsidR="004430F4" w:rsidRPr="006F67A8">
        <w:rPr>
          <w:rFonts w:ascii="Times New Roman" w:hAnsi="Times New Roman" w:cs="Times New Roman"/>
          <w:b/>
          <w:sz w:val="20"/>
          <w:szCs w:val="20"/>
        </w:rPr>
        <w:t>3. 2</w:t>
      </w:r>
      <w:r w:rsidRPr="006F67A8">
        <w:rPr>
          <w:rFonts w:ascii="Times New Roman" w:hAnsi="Times New Roman" w:cs="Times New Roman"/>
          <w:b/>
          <w:sz w:val="20"/>
          <w:szCs w:val="20"/>
        </w:rPr>
        <w:t xml:space="preserve"> </w:t>
      </w:r>
      <w:r w:rsidR="0071238A" w:rsidRPr="006F67A8">
        <w:rPr>
          <w:rFonts w:ascii="Times New Roman" w:hAnsi="Times New Roman" w:cs="Times New Roman"/>
          <w:sz w:val="20"/>
          <w:szCs w:val="20"/>
        </w:rPr>
        <w:t>What are the effects of keywords (number and related keywords with the query topic) with the end results of the proposed personalized venue recomm</w:t>
      </w:r>
      <w:r w:rsidR="00AD347D">
        <w:rPr>
          <w:rFonts w:ascii="Times New Roman" w:hAnsi="Times New Roman" w:cs="Times New Roman"/>
          <w:sz w:val="20"/>
          <w:szCs w:val="20"/>
        </w:rPr>
        <w:t>endation (RQ2)</w:t>
      </w:r>
    </w:p>
    <w:p w14:paraId="595B4302" w14:textId="5821FA05" w:rsidR="008826C7" w:rsidRDefault="00AD347D" w:rsidP="008826C7">
      <w:pPr>
        <w:pStyle w:val="ListParagraph"/>
        <w:numPr>
          <w:ilvl w:val="0"/>
          <w:numId w:val="19"/>
        </w:numPr>
        <w:spacing w:after="0"/>
        <w:jc w:val="both"/>
        <w:rPr>
          <w:rFonts w:ascii="Times New Roman" w:hAnsi="Times New Roman" w:cs="Times New Roman"/>
          <w:sz w:val="20"/>
          <w:szCs w:val="20"/>
        </w:rPr>
      </w:pPr>
      <w:r w:rsidRPr="00527393">
        <w:rPr>
          <w:rFonts w:ascii="Times New Roman" w:hAnsi="Times New Roman" w:cs="Times New Roman"/>
          <w:sz w:val="20"/>
          <w:szCs w:val="20"/>
        </w:rPr>
        <w:t xml:space="preserve">We have also observed the suggested venues for a same input with changing their input keywords and conclude that with less number of keywords or unrelated keywords the system may mislead the suggestion and result with less number of relevant venues. </w:t>
      </w:r>
      <w:r w:rsidR="008826C7">
        <w:rPr>
          <w:rFonts w:ascii="Times New Roman" w:hAnsi="Times New Roman" w:cs="Times New Roman"/>
          <w:sz w:val="20"/>
          <w:szCs w:val="20"/>
        </w:rPr>
        <w:t>S</w:t>
      </w:r>
      <w:r w:rsidRPr="00527393">
        <w:rPr>
          <w:rFonts w:ascii="Times New Roman" w:hAnsi="Times New Roman" w:cs="Times New Roman"/>
          <w:sz w:val="20"/>
          <w:szCs w:val="20"/>
        </w:rPr>
        <w:t xml:space="preserve">ufficient number of keywords specific to the topic </w:t>
      </w:r>
      <w:r w:rsidR="008826C7">
        <w:rPr>
          <w:rFonts w:ascii="Times New Roman" w:hAnsi="Times New Roman" w:cs="Times New Roman"/>
          <w:sz w:val="20"/>
          <w:szCs w:val="20"/>
        </w:rPr>
        <w:t>of the paper r</w:t>
      </w:r>
      <w:r w:rsidRPr="00527393">
        <w:rPr>
          <w:rFonts w:ascii="Times New Roman" w:hAnsi="Times New Roman" w:cs="Times New Roman"/>
          <w:sz w:val="20"/>
          <w:szCs w:val="20"/>
        </w:rPr>
        <w:t xml:space="preserve">esults with a </w:t>
      </w:r>
      <w:r w:rsidR="008826C7">
        <w:rPr>
          <w:rFonts w:ascii="Times New Roman" w:hAnsi="Times New Roman" w:cs="Times New Roman"/>
          <w:sz w:val="20"/>
          <w:szCs w:val="20"/>
        </w:rPr>
        <w:t xml:space="preserve">significant </w:t>
      </w:r>
      <w:r w:rsidRPr="00527393">
        <w:rPr>
          <w:rFonts w:ascii="Times New Roman" w:hAnsi="Times New Roman" w:cs="Times New Roman"/>
          <w:sz w:val="20"/>
          <w:szCs w:val="20"/>
        </w:rPr>
        <w:t xml:space="preserve">number of relevant venues. </w:t>
      </w:r>
      <w:r w:rsidR="008826C7">
        <w:rPr>
          <w:rFonts w:ascii="Times New Roman" w:hAnsi="Times New Roman" w:cs="Times New Roman"/>
          <w:sz w:val="20"/>
          <w:szCs w:val="20"/>
        </w:rPr>
        <w:t>T</w:t>
      </w:r>
      <w:r w:rsidRPr="00527393">
        <w:rPr>
          <w:rFonts w:ascii="Times New Roman" w:hAnsi="Times New Roman" w:cs="Times New Roman"/>
          <w:sz w:val="20"/>
          <w:szCs w:val="20"/>
        </w:rPr>
        <w:t xml:space="preserve">he system </w:t>
      </w:r>
      <w:r w:rsidR="008826C7">
        <w:rPr>
          <w:rFonts w:ascii="Times New Roman" w:hAnsi="Times New Roman" w:cs="Times New Roman"/>
          <w:sz w:val="20"/>
          <w:szCs w:val="20"/>
        </w:rPr>
        <w:t xml:space="preserve">requires </w:t>
      </w:r>
      <w:proofErr w:type="gramStart"/>
      <w:r w:rsidR="008826C7">
        <w:rPr>
          <w:rFonts w:ascii="Times New Roman" w:hAnsi="Times New Roman" w:cs="Times New Roman"/>
          <w:sz w:val="20"/>
          <w:szCs w:val="20"/>
        </w:rPr>
        <w:t xml:space="preserve">a </w:t>
      </w:r>
      <w:r w:rsidRPr="00527393">
        <w:rPr>
          <w:rFonts w:ascii="Times New Roman" w:hAnsi="Times New Roman" w:cs="Times New Roman"/>
          <w:sz w:val="20"/>
          <w:szCs w:val="20"/>
        </w:rPr>
        <w:t>sufficient number of</w:t>
      </w:r>
      <w:proofErr w:type="gramEnd"/>
      <w:r w:rsidRPr="00527393">
        <w:rPr>
          <w:rFonts w:ascii="Times New Roman" w:hAnsi="Times New Roman" w:cs="Times New Roman"/>
          <w:sz w:val="20"/>
          <w:szCs w:val="20"/>
        </w:rPr>
        <w:t xml:space="preserve"> key words. Perception of related keywords and sufficient number of keywords may influence the system. So</w:t>
      </w:r>
      <w:r w:rsidR="008826C7">
        <w:rPr>
          <w:rFonts w:ascii="Times New Roman" w:hAnsi="Times New Roman" w:cs="Times New Roman"/>
          <w:sz w:val="20"/>
          <w:szCs w:val="20"/>
        </w:rPr>
        <w:t>,</w:t>
      </w:r>
      <w:r w:rsidRPr="00527393">
        <w:rPr>
          <w:rFonts w:ascii="Times New Roman" w:hAnsi="Times New Roman" w:cs="Times New Roman"/>
          <w:sz w:val="20"/>
          <w:szCs w:val="20"/>
        </w:rPr>
        <w:t xml:space="preserve"> the system may be influenced by the input information given by the user.</w:t>
      </w:r>
    </w:p>
    <w:p w14:paraId="02BF427D" w14:textId="0DD59D05" w:rsidR="008826C7" w:rsidRPr="00DC26DD" w:rsidRDefault="008826C7" w:rsidP="00DC26DD">
      <w:pPr>
        <w:pStyle w:val="ListParagraph"/>
        <w:spacing w:after="0"/>
        <w:jc w:val="both"/>
        <w:rPr>
          <w:rFonts w:ascii="Times New Roman" w:hAnsi="Times New Roman" w:cs="Times New Roman"/>
          <w:sz w:val="20"/>
          <w:szCs w:val="20"/>
        </w:rPr>
      </w:pPr>
      <w:r>
        <w:rPr>
          <w:rFonts w:ascii="Times New Roman" w:hAnsi="Times New Roman" w:cs="Times New Roman"/>
          <w:sz w:val="20"/>
          <w:szCs w:val="20"/>
        </w:rPr>
        <w:t>But to generalize greater than around 4-5 keywords specific to the topic of the paper is best.</w:t>
      </w:r>
    </w:p>
    <w:p w14:paraId="4F36E012" w14:textId="77777777" w:rsidR="00AD347D" w:rsidRDefault="00AD347D" w:rsidP="00213496">
      <w:pPr>
        <w:spacing w:after="0"/>
        <w:jc w:val="both"/>
        <w:rPr>
          <w:rFonts w:ascii="Times New Roman" w:hAnsi="Times New Roman" w:cs="Times New Roman"/>
          <w:sz w:val="20"/>
          <w:szCs w:val="20"/>
        </w:rPr>
      </w:pPr>
    </w:p>
    <w:p w14:paraId="073EFF7D" w14:textId="77777777" w:rsidR="00A14E09" w:rsidRDefault="004430F4" w:rsidP="00213496">
      <w:pPr>
        <w:spacing w:after="0"/>
        <w:jc w:val="both"/>
        <w:rPr>
          <w:rFonts w:ascii="Times New Roman" w:hAnsi="Times New Roman" w:cs="Times New Roman"/>
          <w:sz w:val="20"/>
          <w:szCs w:val="20"/>
        </w:rPr>
      </w:pPr>
      <w:r w:rsidRPr="006F67A8">
        <w:rPr>
          <w:rFonts w:ascii="Times New Roman" w:hAnsi="Times New Roman" w:cs="Times New Roman"/>
          <w:b/>
          <w:sz w:val="20"/>
          <w:szCs w:val="20"/>
        </w:rPr>
        <w:t>5.3.3</w:t>
      </w:r>
      <w:r w:rsidR="00A14E09" w:rsidRPr="006F67A8">
        <w:rPr>
          <w:rFonts w:ascii="Times New Roman" w:hAnsi="Times New Roman" w:cs="Times New Roman"/>
          <w:b/>
          <w:sz w:val="20"/>
          <w:szCs w:val="20"/>
        </w:rPr>
        <w:t xml:space="preserve"> </w:t>
      </w:r>
      <w:r w:rsidR="0071238A" w:rsidRPr="006F67A8">
        <w:rPr>
          <w:rFonts w:ascii="Times New Roman" w:hAnsi="Times New Roman" w:cs="Times New Roman"/>
          <w:sz w:val="20"/>
          <w:szCs w:val="20"/>
        </w:rPr>
        <w:t>How does our SNAVER approach perform as compared with other state-of-the-art venue recommendation methods</w:t>
      </w:r>
      <w:r w:rsidR="0071238A">
        <w:rPr>
          <w:rFonts w:ascii="Times New Roman" w:hAnsi="Times New Roman" w:cs="Times New Roman"/>
          <w:sz w:val="20"/>
          <w:szCs w:val="20"/>
        </w:rPr>
        <w:t xml:space="preserve"> (RQ3)</w:t>
      </w:r>
    </w:p>
    <w:p w14:paraId="16DC15EF" w14:textId="76B1AF01" w:rsidR="00AD347D" w:rsidRPr="00527393" w:rsidRDefault="00AD347D" w:rsidP="00527393">
      <w:pPr>
        <w:pStyle w:val="ListParagraph"/>
        <w:numPr>
          <w:ilvl w:val="0"/>
          <w:numId w:val="19"/>
        </w:numPr>
        <w:spacing w:after="0"/>
        <w:jc w:val="both"/>
        <w:rPr>
          <w:rFonts w:ascii="Times New Roman" w:hAnsi="Times New Roman" w:cs="Times New Roman"/>
          <w:sz w:val="20"/>
          <w:szCs w:val="20"/>
        </w:rPr>
      </w:pPr>
      <w:r w:rsidRPr="00527393">
        <w:rPr>
          <w:rFonts w:ascii="Times New Roman" w:hAnsi="Times New Roman" w:cs="Times New Roman"/>
          <w:sz w:val="20"/>
          <w:szCs w:val="20"/>
        </w:rPr>
        <w:t xml:space="preserve">The proposed approach outperforms other state-of-the-art venue recommendation methods like Elsevier journal finder and Springer journal </w:t>
      </w:r>
      <w:proofErr w:type="spellStart"/>
      <w:r w:rsidRPr="00527393">
        <w:rPr>
          <w:rFonts w:ascii="Times New Roman" w:hAnsi="Times New Roman" w:cs="Times New Roman"/>
          <w:sz w:val="20"/>
          <w:szCs w:val="20"/>
        </w:rPr>
        <w:t>suggester</w:t>
      </w:r>
      <w:proofErr w:type="spellEnd"/>
      <w:r w:rsidRPr="00527393">
        <w:rPr>
          <w:rFonts w:ascii="Times New Roman" w:hAnsi="Times New Roman" w:cs="Times New Roman"/>
          <w:sz w:val="20"/>
          <w:szCs w:val="20"/>
        </w:rPr>
        <w:t xml:space="preserve"> etc. The analyses in Section 8 show that the proposed approach is efficient not only terms of</w:t>
      </w:r>
      <w:r w:rsidR="008826C7">
        <w:rPr>
          <w:rFonts w:ascii="Times New Roman" w:hAnsi="Times New Roman" w:cs="Times New Roman"/>
          <w:sz w:val="20"/>
          <w:szCs w:val="20"/>
        </w:rPr>
        <w:t xml:space="preserve"> in</w:t>
      </w:r>
      <w:r w:rsidRPr="00527393">
        <w:rPr>
          <w:rFonts w:ascii="Times New Roman" w:hAnsi="Times New Roman" w:cs="Times New Roman"/>
          <w:sz w:val="20"/>
          <w:szCs w:val="20"/>
        </w:rPr>
        <w:t xml:space="preserve"> precision, recall and F1 score but also outperforming Elsevier journal finder in terms of </w:t>
      </w:r>
      <w:r w:rsidR="008826C7">
        <w:rPr>
          <w:rFonts w:ascii="Times New Roman" w:hAnsi="Times New Roman" w:cs="Times New Roman"/>
          <w:sz w:val="20"/>
          <w:szCs w:val="20"/>
        </w:rPr>
        <w:t>N</w:t>
      </w:r>
      <w:r w:rsidRPr="00527393">
        <w:rPr>
          <w:rFonts w:ascii="Times New Roman" w:hAnsi="Times New Roman" w:cs="Times New Roman"/>
          <w:sz w:val="20"/>
          <w:szCs w:val="20"/>
        </w:rPr>
        <w:t xml:space="preserve">DCG @5 and @10. </w:t>
      </w:r>
      <w:r w:rsidR="008826C7" w:rsidRPr="00527393">
        <w:rPr>
          <w:rFonts w:ascii="Times New Roman" w:hAnsi="Times New Roman" w:cs="Times New Roman"/>
          <w:sz w:val="20"/>
          <w:szCs w:val="20"/>
        </w:rPr>
        <w:t>Similarly,</w:t>
      </w:r>
      <w:r w:rsidRPr="00527393">
        <w:rPr>
          <w:rFonts w:ascii="Times New Roman" w:hAnsi="Times New Roman" w:cs="Times New Roman"/>
          <w:sz w:val="20"/>
          <w:szCs w:val="20"/>
        </w:rPr>
        <w:t xml:space="preserve"> it’s outperforming springer journal </w:t>
      </w:r>
      <w:proofErr w:type="spellStart"/>
      <w:r w:rsidRPr="00527393">
        <w:rPr>
          <w:rFonts w:ascii="Times New Roman" w:hAnsi="Times New Roman" w:cs="Times New Roman"/>
          <w:sz w:val="20"/>
          <w:szCs w:val="20"/>
        </w:rPr>
        <w:t>suggester</w:t>
      </w:r>
      <w:proofErr w:type="spellEnd"/>
      <w:r w:rsidRPr="00527393">
        <w:rPr>
          <w:rFonts w:ascii="Times New Roman" w:hAnsi="Times New Roman" w:cs="Times New Roman"/>
          <w:sz w:val="20"/>
          <w:szCs w:val="20"/>
        </w:rPr>
        <w:t xml:space="preserve"> in terms of </w:t>
      </w:r>
      <w:r w:rsidR="008826C7">
        <w:rPr>
          <w:rFonts w:ascii="Times New Roman" w:hAnsi="Times New Roman" w:cs="Times New Roman"/>
          <w:sz w:val="20"/>
          <w:szCs w:val="20"/>
        </w:rPr>
        <w:t>N</w:t>
      </w:r>
      <w:r w:rsidRPr="00527393">
        <w:rPr>
          <w:rFonts w:ascii="Times New Roman" w:hAnsi="Times New Roman" w:cs="Times New Roman"/>
          <w:sz w:val="20"/>
          <w:szCs w:val="20"/>
        </w:rPr>
        <w:t xml:space="preserve">DCG @5, @10 and @20 respectively. </w:t>
      </w:r>
      <w:r w:rsidR="008826C7" w:rsidRPr="00527393">
        <w:rPr>
          <w:rFonts w:ascii="Times New Roman" w:hAnsi="Times New Roman" w:cs="Times New Roman"/>
          <w:sz w:val="20"/>
          <w:szCs w:val="20"/>
        </w:rPr>
        <w:t>So,</w:t>
      </w:r>
      <w:r w:rsidRPr="00527393">
        <w:rPr>
          <w:rFonts w:ascii="Times New Roman" w:hAnsi="Times New Roman" w:cs="Times New Roman"/>
          <w:sz w:val="20"/>
          <w:szCs w:val="20"/>
        </w:rPr>
        <w:t xml:space="preserve"> it is possible to replace the existing venue recommender systems with more relevant suggestion of venues for target researcher.</w:t>
      </w:r>
    </w:p>
    <w:p w14:paraId="14423C28" w14:textId="77777777" w:rsidR="00AD347D" w:rsidRPr="006F67A8" w:rsidRDefault="00AD347D" w:rsidP="00213496">
      <w:pPr>
        <w:spacing w:after="0"/>
        <w:jc w:val="both"/>
        <w:rPr>
          <w:rFonts w:ascii="Times New Roman" w:hAnsi="Times New Roman" w:cs="Times New Roman"/>
          <w:b/>
          <w:sz w:val="20"/>
          <w:szCs w:val="20"/>
        </w:rPr>
      </w:pPr>
    </w:p>
    <w:p w14:paraId="4C0A8533" w14:textId="1993A676" w:rsidR="00A14E09" w:rsidRDefault="00B92902" w:rsidP="00213496">
      <w:pPr>
        <w:spacing w:after="0"/>
        <w:jc w:val="both"/>
        <w:rPr>
          <w:rFonts w:ascii="Times New Roman" w:hAnsi="Times New Roman" w:cs="Times New Roman"/>
          <w:sz w:val="20"/>
          <w:szCs w:val="20"/>
        </w:rPr>
      </w:pPr>
      <w:r w:rsidRPr="006F67A8">
        <w:rPr>
          <w:rFonts w:ascii="Times New Roman" w:hAnsi="Times New Roman" w:cs="Times New Roman"/>
          <w:b/>
          <w:sz w:val="20"/>
          <w:szCs w:val="20"/>
        </w:rPr>
        <w:t>5.</w:t>
      </w:r>
      <w:r w:rsidR="004430F4" w:rsidRPr="006F67A8">
        <w:rPr>
          <w:rFonts w:ascii="Times New Roman" w:hAnsi="Times New Roman" w:cs="Times New Roman"/>
          <w:b/>
          <w:sz w:val="20"/>
          <w:szCs w:val="20"/>
        </w:rPr>
        <w:t xml:space="preserve">3.4 </w:t>
      </w:r>
      <w:r w:rsidR="0071238A" w:rsidRPr="006F67A8">
        <w:rPr>
          <w:rFonts w:ascii="Times New Roman" w:hAnsi="Times New Roman" w:cs="Times New Roman"/>
          <w:sz w:val="20"/>
          <w:szCs w:val="20"/>
        </w:rPr>
        <w:t>Does SNAVER consistently outperform other existing algorithms irrespective of domain with respect to available informatio</w:t>
      </w:r>
      <w:r w:rsidR="0071238A">
        <w:rPr>
          <w:rFonts w:ascii="Times New Roman" w:hAnsi="Times New Roman" w:cs="Times New Roman"/>
          <w:sz w:val="20"/>
          <w:szCs w:val="20"/>
        </w:rPr>
        <w:t>n (RQ4)</w:t>
      </w:r>
    </w:p>
    <w:p w14:paraId="4AA4D7FC" w14:textId="5065C253" w:rsidR="00AD347D" w:rsidRPr="00527393" w:rsidRDefault="00AD347D" w:rsidP="00527393">
      <w:pPr>
        <w:pStyle w:val="ListParagraph"/>
        <w:numPr>
          <w:ilvl w:val="0"/>
          <w:numId w:val="19"/>
        </w:numPr>
        <w:spacing w:after="0" w:line="240" w:lineRule="auto"/>
        <w:jc w:val="both"/>
        <w:rPr>
          <w:rFonts w:ascii="Times New Roman" w:hAnsi="Times New Roman" w:cs="Times New Roman"/>
          <w:sz w:val="20"/>
          <w:szCs w:val="20"/>
        </w:rPr>
      </w:pPr>
      <w:r w:rsidRPr="00527393">
        <w:rPr>
          <w:rFonts w:ascii="Times New Roman" w:hAnsi="Times New Roman" w:cs="Times New Roman"/>
          <w:sz w:val="20"/>
          <w:szCs w:val="20"/>
        </w:rPr>
        <w:t xml:space="preserve">The proposed approach outperforms other state-of-the-art venue recommendation methods like Elsevier journal finder and Springer journal </w:t>
      </w:r>
      <w:proofErr w:type="spellStart"/>
      <w:r w:rsidRPr="00527393">
        <w:rPr>
          <w:rFonts w:ascii="Times New Roman" w:hAnsi="Times New Roman" w:cs="Times New Roman"/>
          <w:sz w:val="20"/>
          <w:szCs w:val="20"/>
        </w:rPr>
        <w:t>suggester</w:t>
      </w:r>
      <w:proofErr w:type="spellEnd"/>
      <w:r w:rsidRPr="00527393">
        <w:rPr>
          <w:rFonts w:ascii="Times New Roman" w:hAnsi="Times New Roman" w:cs="Times New Roman"/>
          <w:sz w:val="20"/>
          <w:szCs w:val="20"/>
        </w:rPr>
        <w:t xml:space="preserve"> etc. Here we are using the huge dataset Microsoft Academic Graph (MAG). It contains various domains with sufficient number of papers to carry out our research in any discipline. As we have already tested the same after checking around hundred topics from around twenty sub domains of computer science. And we have observed that the proposed system is performing stability in terms of performance measures like precision, recall, F1 score and </w:t>
      </w:r>
      <w:r w:rsidR="008826C7">
        <w:rPr>
          <w:rFonts w:ascii="Times New Roman" w:hAnsi="Times New Roman" w:cs="Times New Roman"/>
          <w:sz w:val="20"/>
          <w:szCs w:val="20"/>
        </w:rPr>
        <w:t>N</w:t>
      </w:r>
      <w:r w:rsidRPr="00527393">
        <w:rPr>
          <w:rFonts w:ascii="Times New Roman" w:hAnsi="Times New Roman" w:cs="Times New Roman"/>
          <w:sz w:val="20"/>
          <w:szCs w:val="20"/>
        </w:rPr>
        <w:t xml:space="preserve">DCG respectively. Overall the performance has been recorded as consistent irrespective of domains and topics. </w:t>
      </w:r>
    </w:p>
    <w:p w14:paraId="30FEABF3" w14:textId="77777777" w:rsidR="00AD347D" w:rsidRPr="006F67A8" w:rsidRDefault="00AD347D" w:rsidP="00213496">
      <w:pPr>
        <w:spacing w:after="0"/>
        <w:jc w:val="both"/>
        <w:rPr>
          <w:rFonts w:ascii="Times New Roman" w:hAnsi="Times New Roman" w:cs="Times New Roman"/>
          <w:b/>
          <w:sz w:val="20"/>
          <w:szCs w:val="20"/>
        </w:rPr>
      </w:pPr>
    </w:p>
    <w:p w14:paraId="3517551B" w14:textId="77777777" w:rsidR="0071238A" w:rsidRDefault="0071238A" w:rsidP="00213496">
      <w:pPr>
        <w:spacing w:after="0"/>
        <w:jc w:val="both"/>
        <w:rPr>
          <w:rFonts w:ascii="Times New Roman" w:hAnsi="Times New Roman" w:cs="Times New Roman"/>
          <w:sz w:val="20"/>
          <w:szCs w:val="20"/>
        </w:rPr>
      </w:pPr>
      <w:r>
        <w:rPr>
          <w:rFonts w:ascii="Times New Roman" w:hAnsi="Times New Roman" w:cs="Times New Roman"/>
          <w:b/>
          <w:sz w:val="20"/>
          <w:szCs w:val="20"/>
        </w:rPr>
        <w:t xml:space="preserve">5.3.5 </w:t>
      </w:r>
      <w:r w:rsidRPr="006F67A8">
        <w:rPr>
          <w:rFonts w:ascii="Times New Roman" w:hAnsi="Times New Roman" w:cs="Times New Roman"/>
          <w:sz w:val="20"/>
          <w:szCs w:val="20"/>
        </w:rPr>
        <w:t>What are the effects of different hyper-parameter settings (e.g., Key route selection, LDA similarity measure, NMF similarity measure, combined similarity measure information for personalized venue recommendation</w:t>
      </w:r>
      <w:r>
        <w:rPr>
          <w:rFonts w:ascii="Times New Roman" w:hAnsi="Times New Roman" w:cs="Times New Roman"/>
          <w:sz w:val="20"/>
          <w:szCs w:val="20"/>
        </w:rPr>
        <w:t xml:space="preserve"> (RQ5)</w:t>
      </w:r>
    </w:p>
    <w:p w14:paraId="5B28BFC1" w14:textId="6A019E0E" w:rsidR="00AD347D" w:rsidRPr="00527393" w:rsidRDefault="00AD347D" w:rsidP="00527393">
      <w:pPr>
        <w:pStyle w:val="ListParagraph"/>
        <w:numPr>
          <w:ilvl w:val="0"/>
          <w:numId w:val="19"/>
        </w:numPr>
        <w:spacing w:after="0" w:line="240" w:lineRule="auto"/>
        <w:jc w:val="both"/>
        <w:rPr>
          <w:rFonts w:ascii="Times New Roman" w:hAnsi="Times New Roman" w:cs="Times New Roman"/>
          <w:sz w:val="20"/>
          <w:szCs w:val="20"/>
        </w:rPr>
      </w:pPr>
      <w:r w:rsidRPr="00527393">
        <w:rPr>
          <w:rFonts w:ascii="Times New Roman" w:hAnsi="Times New Roman" w:cs="Times New Roman"/>
          <w:sz w:val="20"/>
          <w:szCs w:val="20"/>
        </w:rPr>
        <w:t>We have tested the proposed system with all variation</w:t>
      </w:r>
      <w:r w:rsidR="008826C7">
        <w:rPr>
          <w:rFonts w:ascii="Times New Roman" w:hAnsi="Times New Roman" w:cs="Times New Roman"/>
          <w:sz w:val="20"/>
          <w:szCs w:val="20"/>
        </w:rPr>
        <w:t>s</w:t>
      </w:r>
      <w:r w:rsidRPr="00527393">
        <w:rPr>
          <w:rFonts w:ascii="Times New Roman" w:hAnsi="Times New Roman" w:cs="Times New Roman"/>
          <w:sz w:val="20"/>
          <w:szCs w:val="20"/>
        </w:rPr>
        <w:t xml:space="preserve"> of key route selection. We have identified the main path analysis through various options like forward path, backward path and key route respectively. But observed that the key route is the only one method which is returning significant papers with reputed venues. So</w:t>
      </w:r>
      <w:r w:rsidR="008826C7">
        <w:rPr>
          <w:rFonts w:ascii="Times New Roman" w:hAnsi="Times New Roman" w:cs="Times New Roman"/>
          <w:sz w:val="20"/>
          <w:szCs w:val="20"/>
        </w:rPr>
        <w:t>,</w:t>
      </w:r>
      <w:r w:rsidRPr="00527393">
        <w:rPr>
          <w:rFonts w:ascii="Times New Roman" w:hAnsi="Times New Roman" w:cs="Times New Roman"/>
          <w:sz w:val="20"/>
          <w:szCs w:val="20"/>
        </w:rPr>
        <w:t xml:space="preserve"> tested all </w:t>
      </w:r>
      <w:r w:rsidR="008826C7" w:rsidRPr="00527393">
        <w:rPr>
          <w:rFonts w:ascii="Times New Roman" w:hAnsi="Times New Roman" w:cs="Times New Roman"/>
          <w:sz w:val="20"/>
          <w:szCs w:val="20"/>
        </w:rPr>
        <w:t>hundred</w:t>
      </w:r>
      <w:r w:rsidRPr="00527393">
        <w:rPr>
          <w:rFonts w:ascii="Times New Roman" w:hAnsi="Times New Roman" w:cs="Times New Roman"/>
          <w:sz w:val="20"/>
          <w:szCs w:val="20"/>
        </w:rPr>
        <w:t xml:space="preserve"> topics with the key route main path analysis technique. We have also checked the abstract similarities with both LDA and Non-negative matrix factorization methods and observed that while merging it results in a </w:t>
      </w:r>
      <w:r w:rsidR="008826C7">
        <w:rPr>
          <w:rFonts w:ascii="Times New Roman" w:hAnsi="Times New Roman" w:cs="Times New Roman"/>
          <w:sz w:val="20"/>
          <w:szCs w:val="20"/>
        </w:rPr>
        <w:t xml:space="preserve">better </w:t>
      </w:r>
      <w:r w:rsidRPr="00527393">
        <w:rPr>
          <w:rFonts w:ascii="Times New Roman" w:hAnsi="Times New Roman" w:cs="Times New Roman"/>
          <w:sz w:val="20"/>
          <w:szCs w:val="20"/>
        </w:rPr>
        <w:t xml:space="preserve">ranking order of venues. </w:t>
      </w:r>
      <w:r w:rsidRPr="00527393">
        <w:rPr>
          <w:rFonts w:ascii="Times New Roman" w:hAnsi="Times New Roman" w:cs="Times New Roman"/>
          <w:sz w:val="20"/>
          <w:szCs w:val="20"/>
        </w:rPr>
        <w:lastRenderedPageBreak/>
        <w:t>So</w:t>
      </w:r>
      <w:r w:rsidR="008826C7">
        <w:rPr>
          <w:rFonts w:ascii="Times New Roman" w:hAnsi="Times New Roman" w:cs="Times New Roman"/>
          <w:sz w:val="20"/>
          <w:szCs w:val="20"/>
        </w:rPr>
        <w:t>,</w:t>
      </w:r>
      <w:r w:rsidRPr="00527393">
        <w:rPr>
          <w:rFonts w:ascii="Times New Roman" w:hAnsi="Times New Roman" w:cs="Times New Roman"/>
          <w:sz w:val="20"/>
          <w:szCs w:val="20"/>
        </w:rPr>
        <w:t xml:space="preserve"> opted the integrated approach for ranking final venues before recommending relevant venues to target researchers. </w:t>
      </w:r>
    </w:p>
    <w:p w14:paraId="45512BE0" w14:textId="77777777" w:rsidR="00AD347D" w:rsidRDefault="00AD347D" w:rsidP="00213496">
      <w:pPr>
        <w:spacing w:after="0"/>
        <w:jc w:val="both"/>
        <w:rPr>
          <w:rFonts w:ascii="Times New Roman" w:hAnsi="Times New Roman" w:cs="Times New Roman"/>
          <w:sz w:val="20"/>
          <w:szCs w:val="20"/>
        </w:rPr>
      </w:pPr>
    </w:p>
    <w:p w14:paraId="560D0545" w14:textId="77777777" w:rsidR="00AD347D" w:rsidRDefault="00AD347D" w:rsidP="00213496">
      <w:pPr>
        <w:spacing w:after="0"/>
        <w:jc w:val="both"/>
        <w:rPr>
          <w:rFonts w:ascii="Times New Roman" w:hAnsi="Times New Roman" w:cs="Times New Roman"/>
          <w:b/>
          <w:sz w:val="20"/>
          <w:szCs w:val="20"/>
        </w:rPr>
      </w:pPr>
      <w:r>
        <w:rPr>
          <w:rFonts w:ascii="Times New Roman" w:hAnsi="Times New Roman" w:cs="Times New Roman"/>
          <w:sz w:val="20"/>
          <w:szCs w:val="20"/>
        </w:rPr>
        <w:t xml:space="preserve">5.3.6 </w:t>
      </w:r>
      <w:r w:rsidRPr="006F67A8">
        <w:rPr>
          <w:rFonts w:ascii="Times New Roman" w:hAnsi="Times New Roman" w:cs="Times New Roman"/>
          <w:sz w:val="20"/>
          <w:szCs w:val="20"/>
        </w:rPr>
        <w:t>What is the performance of our final integrated recommender system for the task of personalized venue recommendation</w:t>
      </w:r>
      <w:r>
        <w:rPr>
          <w:rFonts w:ascii="Times New Roman" w:hAnsi="Times New Roman" w:cs="Times New Roman"/>
          <w:sz w:val="20"/>
          <w:szCs w:val="20"/>
        </w:rPr>
        <w:t xml:space="preserve"> (RQ6)</w:t>
      </w:r>
    </w:p>
    <w:p w14:paraId="4C8FFA30" w14:textId="77777777" w:rsidR="0071238A" w:rsidRDefault="0071238A" w:rsidP="00213496">
      <w:pPr>
        <w:spacing w:after="0"/>
        <w:jc w:val="both"/>
        <w:rPr>
          <w:rFonts w:ascii="Times New Roman" w:hAnsi="Times New Roman" w:cs="Times New Roman"/>
          <w:b/>
          <w:sz w:val="20"/>
          <w:szCs w:val="20"/>
        </w:rPr>
      </w:pPr>
    </w:p>
    <w:p w14:paraId="4A7DE046" w14:textId="7AF5F9E8" w:rsidR="00774965" w:rsidRPr="00527393" w:rsidRDefault="00774965" w:rsidP="00527393">
      <w:pPr>
        <w:pStyle w:val="ListParagraph"/>
        <w:numPr>
          <w:ilvl w:val="0"/>
          <w:numId w:val="19"/>
        </w:numPr>
        <w:spacing w:after="0" w:line="240" w:lineRule="auto"/>
        <w:jc w:val="both"/>
        <w:rPr>
          <w:rFonts w:ascii="Times New Roman" w:hAnsi="Times New Roman" w:cs="Times New Roman"/>
          <w:sz w:val="20"/>
          <w:szCs w:val="20"/>
        </w:rPr>
      </w:pPr>
      <w:r w:rsidRPr="00527393">
        <w:rPr>
          <w:rFonts w:ascii="Times New Roman" w:hAnsi="Times New Roman" w:cs="Times New Roman"/>
          <w:sz w:val="20"/>
          <w:szCs w:val="20"/>
        </w:rPr>
        <w:t xml:space="preserve">The proposed approach outperforms other state-of-the-art venue recommendation methods like Elsevier journal finder and Springer journal </w:t>
      </w:r>
      <w:proofErr w:type="spellStart"/>
      <w:r w:rsidRPr="00527393">
        <w:rPr>
          <w:rFonts w:ascii="Times New Roman" w:hAnsi="Times New Roman" w:cs="Times New Roman"/>
          <w:sz w:val="20"/>
          <w:szCs w:val="20"/>
        </w:rPr>
        <w:t>suggester</w:t>
      </w:r>
      <w:proofErr w:type="spellEnd"/>
      <w:r w:rsidRPr="00527393">
        <w:rPr>
          <w:rFonts w:ascii="Times New Roman" w:hAnsi="Times New Roman" w:cs="Times New Roman"/>
          <w:sz w:val="20"/>
          <w:szCs w:val="20"/>
        </w:rPr>
        <w:t xml:space="preserve"> etc. The analyses in Section 8 show that the proposed approach is efficient not only in terms of precision, recall and F1 score but also outperforming Elsevier journal finder in terms of </w:t>
      </w:r>
      <w:proofErr w:type="spellStart"/>
      <w:r w:rsidRPr="00527393">
        <w:rPr>
          <w:rFonts w:ascii="Times New Roman" w:hAnsi="Times New Roman" w:cs="Times New Roman"/>
          <w:sz w:val="20"/>
          <w:szCs w:val="20"/>
        </w:rPr>
        <w:t>nDCG</w:t>
      </w:r>
      <w:proofErr w:type="spellEnd"/>
      <w:r w:rsidRPr="00527393">
        <w:rPr>
          <w:rFonts w:ascii="Times New Roman" w:hAnsi="Times New Roman" w:cs="Times New Roman"/>
          <w:sz w:val="20"/>
          <w:szCs w:val="20"/>
        </w:rPr>
        <w:t xml:space="preserve"> @5 and @10. </w:t>
      </w:r>
      <w:r w:rsidR="008826C7" w:rsidRPr="00527393">
        <w:rPr>
          <w:rFonts w:ascii="Times New Roman" w:hAnsi="Times New Roman" w:cs="Times New Roman"/>
          <w:sz w:val="20"/>
          <w:szCs w:val="20"/>
        </w:rPr>
        <w:t>Similarly,</w:t>
      </w:r>
      <w:r w:rsidRPr="00527393">
        <w:rPr>
          <w:rFonts w:ascii="Times New Roman" w:hAnsi="Times New Roman" w:cs="Times New Roman"/>
          <w:sz w:val="20"/>
          <w:szCs w:val="20"/>
        </w:rPr>
        <w:t xml:space="preserve"> it’s outperforming springer journal </w:t>
      </w:r>
      <w:proofErr w:type="spellStart"/>
      <w:r w:rsidRPr="00527393">
        <w:rPr>
          <w:rFonts w:ascii="Times New Roman" w:hAnsi="Times New Roman" w:cs="Times New Roman"/>
          <w:sz w:val="20"/>
          <w:szCs w:val="20"/>
        </w:rPr>
        <w:t>suggester</w:t>
      </w:r>
      <w:proofErr w:type="spellEnd"/>
      <w:r w:rsidRPr="00527393">
        <w:rPr>
          <w:rFonts w:ascii="Times New Roman" w:hAnsi="Times New Roman" w:cs="Times New Roman"/>
          <w:sz w:val="20"/>
          <w:szCs w:val="20"/>
        </w:rPr>
        <w:t xml:space="preserve"> in terms of </w:t>
      </w:r>
      <w:proofErr w:type="spellStart"/>
      <w:r w:rsidRPr="00527393">
        <w:rPr>
          <w:rFonts w:ascii="Times New Roman" w:hAnsi="Times New Roman" w:cs="Times New Roman"/>
          <w:sz w:val="20"/>
          <w:szCs w:val="20"/>
        </w:rPr>
        <w:t>nDCG</w:t>
      </w:r>
      <w:proofErr w:type="spellEnd"/>
      <w:r w:rsidRPr="00527393">
        <w:rPr>
          <w:rFonts w:ascii="Times New Roman" w:hAnsi="Times New Roman" w:cs="Times New Roman"/>
          <w:sz w:val="20"/>
          <w:szCs w:val="20"/>
        </w:rPr>
        <w:t xml:space="preserve"> @5, @10 and @20 respectively. </w:t>
      </w:r>
      <w:r w:rsidR="008826C7" w:rsidRPr="00527393">
        <w:rPr>
          <w:rFonts w:ascii="Times New Roman" w:hAnsi="Times New Roman" w:cs="Times New Roman"/>
          <w:sz w:val="20"/>
          <w:szCs w:val="20"/>
        </w:rPr>
        <w:t>So,</w:t>
      </w:r>
      <w:r w:rsidRPr="00527393">
        <w:rPr>
          <w:rFonts w:ascii="Times New Roman" w:hAnsi="Times New Roman" w:cs="Times New Roman"/>
          <w:sz w:val="20"/>
          <w:szCs w:val="20"/>
        </w:rPr>
        <w:t xml:space="preserve"> it is possible to replace the existing venue recommender systems with more relevant suggestion of venues for target researcher. </w:t>
      </w:r>
    </w:p>
    <w:p w14:paraId="5A11B94A" w14:textId="77777777" w:rsidR="004430F4" w:rsidRPr="006F67A8" w:rsidRDefault="004430F4" w:rsidP="00B45F46">
      <w:pPr>
        <w:jc w:val="both"/>
        <w:rPr>
          <w:rFonts w:ascii="Times New Roman" w:hAnsi="Times New Roman" w:cs="Times New Roman"/>
          <w:b/>
          <w:sz w:val="20"/>
          <w:szCs w:val="20"/>
        </w:rPr>
      </w:pPr>
      <w:r w:rsidRPr="006F67A8">
        <w:rPr>
          <w:rFonts w:ascii="Times New Roman" w:hAnsi="Times New Roman" w:cs="Times New Roman"/>
          <w:b/>
          <w:sz w:val="20"/>
          <w:szCs w:val="20"/>
        </w:rPr>
        <w:t>6. Results and Discussion</w:t>
      </w:r>
    </w:p>
    <w:p w14:paraId="74FE403E" w14:textId="77777777" w:rsidR="00774965" w:rsidRPr="006F67A8" w:rsidRDefault="00774965" w:rsidP="00774965">
      <w:pPr>
        <w:rPr>
          <w:rFonts w:ascii="Times New Roman" w:hAnsi="Times New Roman" w:cs="Times New Roman"/>
          <w:sz w:val="20"/>
          <w:szCs w:val="20"/>
        </w:rPr>
      </w:pPr>
      <w:r w:rsidRPr="006F67A8">
        <w:rPr>
          <w:rFonts w:ascii="Times New Roman" w:hAnsi="Times New Roman" w:cs="Times New Roman"/>
          <w:sz w:val="20"/>
          <w:szCs w:val="20"/>
        </w:rPr>
        <w:t xml:space="preserve">The rest of this paper is organized as follows. We introduce the data collection with basic statistics in Sec. 2. </w:t>
      </w:r>
      <w:proofErr w:type="gramStart"/>
      <w:r w:rsidRPr="006F67A8">
        <w:rPr>
          <w:rFonts w:ascii="Times New Roman" w:hAnsi="Times New Roman" w:cs="Times New Roman"/>
          <w:sz w:val="20"/>
          <w:szCs w:val="20"/>
        </w:rPr>
        <w:t>.e</w:t>
      </w:r>
      <w:proofErr w:type="gramEnd"/>
      <w:r w:rsidRPr="006F67A8">
        <w:rPr>
          <w:rFonts w:ascii="Times New Roman" w:hAnsi="Times New Roman" w:cs="Times New Roman"/>
          <w:sz w:val="20"/>
          <w:szCs w:val="20"/>
        </w:rPr>
        <w:t xml:space="preserve"> empirical study on the data and the motivation of our model are shown in Sec. 3. In Sec. 4, we describe and </w:t>
      </w:r>
      <w:proofErr w:type="spellStart"/>
      <w:r w:rsidRPr="006F67A8">
        <w:rPr>
          <w:rFonts w:ascii="Times New Roman" w:hAnsi="Times New Roman" w:cs="Times New Roman"/>
          <w:sz w:val="20"/>
          <w:szCs w:val="20"/>
        </w:rPr>
        <w:t>analyze</w:t>
      </w:r>
      <w:proofErr w:type="spellEnd"/>
      <w:r w:rsidRPr="006F67A8">
        <w:rPr>
          <w:rFonts w:ascii="Times New Roman" w:hAnsi="Times New Roman" w:cs="Times New Roman"/>
          <w:sz w:val="20"/>
          <w:szCs w:val="20"/>
        </w:rPr>
        <w:t xml:space="preserve"> the proposed model of MPF. </w:t>
      </w:r>
      <w:proofErr w:type="gramStart"/>
      <w:r w:rsidRPr="006F67A8">
        <w:rPr>
          <w:rFonts w:ascii="Times New Roman" w:hAnsi="Times New Roman" w:cs="Times New Roman"/>
          <w:sz w:val="20"/>
          <w:szCs w:val="20"/>
        </w:rPr>
        <w:t>.</w:t>
      </w:r>
      <w:proofErr w:type="spellStart"/>
      <w:r w:rsidRPr="006F67A8">
        <w:rPr>
          <w:rFonts w:ascii="Times New Roman" w:hAnsi="Times New Roman" w:cs="Times New Roman"/>
          <w:sz w:val="20"/>
          <w:szCs w:val="20"/>
        </w:rPr>
        <w:t>en</w:t>
      </w:r>
      <w:proofErr w:type="spellEnd"/>
      <w:proofErr w:type="gramEnd"/>
      <w:r w:rsidRPr="006F67A8">
        <w:rPr>
          <w:rFonts w:ascii="Times New Roman" w:hAnsi="Times New Roman" w:cs="Times New Roman"/>
          <w:sz w:val="20"/>
          <w:szCs w:val="20"/>
        </w:rPr>
        <w:t>, experimental results are illustrated in Sec. 5. Finally, we present the related work in Sec. 6 and conclude the paper in Sec. 7.</w:t>
      </w:r>
    </w:p>
    <w:tbl>
      <w:tblPr>
        <w:tblStyle w:val="TableGrid1"/>
        <w:tblW w:w="0" w:type="auto"/>
        <w:jc w:val="center"/>
        <w:tblLayout w:type="fixed"/>
        <w:tblLook w:val="04A0" w:firstRow="1" w:lastRow="0" w:firstColumn="1" w:lastColumn="0" w:noHBand="0" w:noVBand="1"/>
      </w:tblPr>
      <w:tblGrid>
        <w:gridCol w:w="1517"/>
        <w:gridCol w:w="705"/>
        <w:gridCol w:w="863"/>
        <w:gridCol w:w="709"/>
        <w:gridCol w:w="992"/>
        <w:gridCol w:w="1134"/>
        <w:gridCol w:w="851"/>
        <w:gridCol w:w="1303"/>
      </w:tblGrid>
      <w:tr w:rsidR="00774965" w:rsidRPr="006F67A8" w14:paraId="129F2D6D" w14:textId="77777777" w:rsidTr="00AD347D">
        <w:trPr>
          <w:trHeight w:val="241"/>
          <w:jc w:val="center"/>
        </w:trPr>
        <w:tc>
          <w:tcPr>
            <w:tcW w:w="8074" w:type="dxa"/>
            <w:gridSpan w:val="8"/>
          </w:tcPr>
          <w:p w14:paraId="58F38E19"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Top K=500</w:t>
            </w:r>
          </w:p>
        </w:tc>
      </w:tr>
      <w:tr w:rsidR="00774965" w:rsidRPr="006F67A8" w14:paraId="17E3C520" w14:textId="77777777" w:rsidTr="00AD347D">
        <w:trPr>
          <w:trHeight w:val="209"/>
          <w:jc w:val="center"/>
        </w:trPr>
        <w:tc>
          <w:tcPr>
            <w:tcW w:w="1517" w:type="dxa"/>
          </w:tcPr>
          <w:p w14:paraId="7F9E67FD" w14:textId="77777777" w:rsidR="00774965" w:rsidRPr="006F67A8" w:rsidRDefault="00774965" w:rsidP="00774965">
            <w:pPr>
              <w:jc w:val="center"/>
              <w:rPr>
                <w:rFonts w:ascii="Times New Roman" w:hAnsi="Times New Roman" w:cs="Times New Roman"/>
                <w:sz w:val="20"/>
                <w:szCs w:val="20"/>
              </w:rPr>
            </w:pPr>
          </w:p>
        </w:tc>
        <w:tc>
          <w:tcPr>
            <w:tcW w:w="2277" w:type="dxa"/>
            <w:gridSpan w:val="3"/>
          </w:tcPr>
          <w:p w14:paraId="7B085A5B"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ACM</w:t>
            </w:r>
          </w:p>
        </w:tc>
        <w:tc>
          <w:tcPr>
            <w:tcW w:w="2977" w:type="dxa"/>
            <w:gridSpan w:val="3"/>
          </w:tcPr>
          <w:p w14:paraId="0A7F423C" w14:textId="77777777" w:rsidR="00774965" w:rsidRPr="006F67A8" w:rsidRDefault="00774965" w:rsidP="00774965">
            <w:pPr>
              <w:jc w:val="center"/>
              <w:rPr>
                <w:rFonts w:ascii="Times New Roman" w:hAnsi="Times New Roman" w:cs="Times New Roman"/>
                <w:sz w:val="20"/>
                <w:szCs w:val="20"/>
              </w:rPr>
            </w:pPr>
            <w:proofErr w:type="spellStart"/>
            <w:r w:rsidRPr="006F67A8">
              <w:rPr>
                <w:rFonts w:ascii="Times New Roman" w:hAnsi="Times New Roman" w:cs="Times New Roman"/>
                <w:sz w:val="20"/>
                <w:szCs w:val="20"/>
              </w:rPr>
              <w:t>CiteSeer</w:t>
            </w:r>
            <w:proofErr w:type="spellEnd"/>
          </w:p>
        </w:tc>
        <w:tc>
          <w:tcPr>
            <w:tcW w:w="1303" w:type="dxa"/>
          </w:tcPr>
          <w:p w14:paraId="4F1C9DEF"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MAG</w:t>
            </w:r>
          </w:p>
        </w:tc>
      </w:tr>
      <w:tr w:rsidR="00774965" w:rsidRPr="006F67A8" w14:paraId="3050A5C9" w14:textId="77777777" w:rsidTr="00AD347D">
        <w:trPr>
          <w:trHeight w:val="209"/>
          <w:jc w:val="center"/>
        </w:trPr>
        <w:tc>
          <w:tcPr>
            <w:tcW w:w="1517" w:type="dxa"/>
          </w:tcPr>
          <w:p w14:paraId="180E144D" w14:textId="77777777" w:rsidR="00774965" w:rsidRPr="006F67A8" w:rsidRDefault="00774965" w:rsidP="00774965">
            <w:pPr>
              <w:rPr>
                <w:rFonts w:ascii="Times New Roman" w:hAnsi="Times New Roman" w:cs="Times New Roman"/>
                <w:sz w:val="20"/>
                <w:szCs w:val="20"/>
              </w:rPr>
            </w:pPr>
          </w:p>
        </w:tc>
        <w:tc>
          <w:tcPr>
            <w:tcW w:w="705" w:type="dxa"/>
          </w:tcPr>
          <w:p w14:paraId="6F2D7FDF"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Style</w:t>
            </w:r>
          </w:p>
        </w:tc>
        <w:tc>
          <w:tcPr>
            <w:tcW w:w="863" w:type="dxa"/>
          </w:tcPr>
          <w:p w14:paraId="3F8F8D2A"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Content</w:t>
            </w:r>
          </w:p>
        </w:tc>
        <w:tc>
          <w:tcPr>
            <w:tcW w:w="709" w:type="dxa"/>
          </w:tcPr>
          <w:p w14:paraId="0127678B"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S+C</w:t>
            </w:r>
          </w:p>
        </w:tc>
        <w:tc>
          <w:tcPr>
            <w:tcW w:w="992" w:type="dxa"/>
          </w:tcPr>
          <w:p w14:paraId="5FBBE675"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Style</w:t>
            </w:r>
          </w:p>
        </w:tc>
        <w:tc>
          <w:tcPr>
            <w:tcW w:w="1134" w:type="dxa"/>
          </w:tcPr>
          <w:p w14:paraId="468501BA"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Content</w:t>
            </w:r>
          </w:p>
        </w:tc>
        <w:tc>
          <w:tcPr>
            <w:tcW w:w="851" w:type="dxa"/>
          </w:tcPr>
          <w:p w14:paraId="77A01F19"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S+C</w:t>
            </w:r>
          </w:p>
        </w:tc>
        <w:tc>
          <w:tcPr>
            <w:tcW w:w="1303" w:type="dxa"/>
          </w:tcPr>
          <w:p w14:paraId="54D5FCD0"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SNAVER</w:t>
            </w:r>
          </w:p>
        </w:tc>
      </w:tr>
      <w:tr w:rsidR="00774965" w:rsidRPr="006F67A8" w14:paraId="7100BD47" w14:textId="77777777" w:rsidTr="00AD347D">
        <w:trPr>
          <w:trHeight w:val="209"/>
          <w:jc w:val="center"/>
        </w:trPr>
        <w:tc>
          <w:tcPr>
            <w:tcW w:w="1517" w:type="dxa"/>
          </w:tcPr>
          <w:p w14:paraId="20F4CAEA" w14:textId="77777777" w:rsidR="00774965" w:rsidRPr="006F67A8" w:rsidRDefault="00774965" w:rsidP="00774965">
            <w:pPr>
              <w:rPr>
                <w:rFonts w:ascii="Times New Roman" w:hAnsi="Times New Roman" w:cs="Times New Roman"/>
                <w:sz w:val="20"/>
                <w:szCs w:val="20"/>
              </w:rPr>
            </w:pPr>
            <w:r w:rsidRPr="006F67A8">
              <w:rPr>
                <w:rFonts w:ascii="Times New Roman" w:hAnsi="Times New Roman" w:cs="Times New Roman"/>
                <w:sz w:val="20"/>
                <w:szCs w:val="20"/>
              </w:rPr>
              <w:t>Accuracy @5</w:t>
            </w:r>
          </w:p>
        </w:tc>
        <w:tc>
          <w:tcPr>
            <w:tcW w:w="705" w:type="dxa"/>
          </w:tcPr>
          <w:p w14:paraId="6A194401" w14:textId="77777777" w:rsidR="00774965" w:rsidRPr="006F67A8" w:rsidRDefault="00774965" w:rsidP="00774965">
            <w:pPr>
              <w:jc w:val="center"/>
              <w:rPr>
                <w:rFonts w:ascii="Times New Roman" w:hAnsi="Times New Roman" w:cs="Times New Roman"/>
                <w:sz w:val="20"/>
                <w:szCs w:val="20"/>
              </w:rPr>
            </w:pPr>
          </w:p>
        </w:tc>
        <w:tc>
          <w:tcPr>
            <w:tcW w:w="863" w:type="dxa"/>
          </w:tcPr>
          <w:p w14:paraId="6652C1C3" w14:textId="77777777" w:rsidR="00774965" w:rsidRPr="006F67A8" w:rsidRDefault="00774965" w:rsidP="00774965">
            <w:pPr>
              <w:jc w:val="center"/>
              <w:rPr>
                <w:rFonts w:ascii="Times New Roman" w:hAnsi="Times New Roman" w:cs="Times New Roman"/>
                <w:sz w:val="20"/>
                <w:szCs w:val="20"/>
              </w:rPr>
            </w:pPr>
          </w:p>
        </w:tc>
        <w:tc>
          <w:tcPr>
            <w:tcW w:w="709" w:type="dxa"/>
          </w:tcPr>
          <w:p w14:paraId="0FE04928" w14:textId="77777777" w:rsidR="00774965" w:rsidRPr="006F67A8" w:rsidRDefault="00774965" w:rsidP="00774965">
            <w:pPr>
              <w:jc w:val="center"/>
              <w:rPr>
                <w:rFonts w:ascii="Times New Roman" w:hAnsi="Times New Roman" w:cs="Times New Roman"/>
                <w:sz w:val="20"/>
                <w:szCs w:val="20"/>
              </w:rPr>
            </w:pPr>
          </w:p>
        </w:tc>
        <w:tc>
          <w:tcPr>
            <w:tcW w:w="992" w:type="dxa"/>
          </w:tcPr>
          <w:p w14:paraId="2A634BEA" w14:textId="77777777" w:rsidR="00774965" w:rsidRPr="006F67A8" w:rsidRDefault="00774965" w:rsidP="00774965">
            <w:pPr>
              <w:jc w:val="center"/>
              <w:rPr>
                <w:rFonts w:ascii="Times New Roman" w:hAnsi="Times New Roman" w:cs="Times New Roman"/>
                <w:sz w:val="20"/>
                <w:szCs w:val="20"/>
              </w:rPr>
            </w:pPr>
          </w:p>
        </w:tc>
        <w:tc>
          <w:tcPr>
            <w:tcW w:w="1134" w:type="dxa"/>
          </w:tcPr>
          <w:p w14:paraId="3E641551" w14:textId="77777777" w:rsidR="00774965" w:rsidRPr="006F67A8" w:rsidRDefault="00774965" w:rsidP="00774965">
            <w:pPr>
              <w:jc w:val="center"/>
              <w:rPr>
                <w:rFonts w:ascii="Times New Roman" w:hAnsi="Times New Roman" w:cs="Times New Roman"/>
                <w:sz w:val="20"/>
                <w:szCs w:val="20"/>
              </w:rPr>
            </w:pPr>
          </w:p>
        </w:tc>
        <w:tc>
          <w:tcPr>
            <w:tcW w:w="851" w:type="dxa"/>
          </w:tcPr>
          <w:p w14:paraId="20929EF1" w14:textId="77777777" w:rsidR="00774965" w:rsidRPr="006F67A8" w:rsidRDefault="00774965" w:rsidP="00774965">
            <w:pPr>
              <w:jc w:val="center"/>
              <w:rPr>
                <w:rFonts w:ascii="Times New Roman" w:hAnsi="Times New Roman" w:cs="Times New Roman"/>
                <w:sz w:val="20"/>
                <w:szCs w:val="20"/>
              </w:rPr>
            </w:pPr>
          </w:p>
        </w:tc>
        <w:tc>
          <w:tcPr>
            <w:tcW w:w="1303" w:type="dxa"/>
          </w:tcPr>
          <w:p w14:paraId="33E84736" w14:textId="77777777" w:rsidR="00774965" w:rsidRPr="006F67A8" w:rsidRDefault="00774965" w:rsidP="00774965">
            <w:pPr>
              <w:jc w:val="center"/>
              <w:rPr>
                <w:rFonts w:ascii="Times New Roman" w:hAnsi="Times New Roman" w:cs="Times New Roman"/>
                <w:sz w:val="20"/>
                <w:szCs w:val="20"/>
              </w:rPr>
            </w:pPr>
          </w:p>
        </w:tc>
      </w:tr>
      <w:tr w:rsidR="00774965" w:rsidRPr="006F67A8" w14:paraId="0CEEB1DA" w14:textId="77777777" w:rsidTr="00AD347D">
        <w:trPr>
          <w:trHeight w:val="209"/>
          <w:jc w:val="center"/>
        </w:trPr>
        <w:tc>
          <w:tcPr>
            <w:tcW w:w="1517" w:type="dxa"/>
          </w:tcPr>
          <w:p w14:paraId="446A44C1" w14:textId="77777777" w:rsidR="00774965" w:rsidRPr="006F67A8" w:rsidRDefault="00774965" w:rsidP="00774965">
            <w:pPr>
              <w:rPr>
                <w:rFonts w:ascii="Times New Roman" w:hAnsi="Times New Roman" w:cs="Times New Roman"/>
                <w:sz w:val="20"/>
                <w:szCs w:val="20"/>
              </w:rPr>
            </w:pPr>
            <w:r w:rsidRPr="006F67A8">
              <w:rPr>
                <w:rFonts w:ascii="Times New Roman" w:hAnsi="Times New Roman" w:cs="Times New Roman"/>
                <w:sz w:val="20"/>
                <w:szCs w:val="20"/>
              </w:rPr>
              <w:t>Accuracy @10</w:t>
            </w:r>
          </w:p>
        </w:tc>
        <w:tc>
          <w:tcPr>
            <w:tcW w:w="705" w:type="dxa"/>
          </w:tcPr>
          <w:p w14:paraId="3BDC729C" w14:textId="77777777" w:rsidR="00774965" w:rsidRPr="006F67A8" w:rsidRDefault="00774965" w:rsidP="00774965">
            <w:pPr>
              <w:jc w:val="center"/>
              <w:rPr>
                <w:rFonts w:ascii="Times New Roman" w:hAnsi="Times New Roman" w:cs="Times New Roman"/>
                <w:sz w:val="20"/>
                <w:szCs w:val="20"/>
              </w:rPr>
            </w:pPr>
          </w:p>
        </w:tc>
        <w:tc>
          <w:tcPr>
            <w:tcW w:w="863" w:type="dxa"/>
          </w:tcPr>
          <w:p w14:paraId="1325A3FD" w14:textId="77777777" w:rsidR="00774965" w:rsidRPr="006F67A8" w:rsidRDefault="00774965" w:rsidP="00774965">
            <w:pPr>
              <w:jc w:val="center"/>
              <w:rPr>
                <w:rFonts w:ascii="Times New Roman" w:hAnsi="Times New Roman" w:cs="Times New Roman"/>
                <w:sz w:val="20"/>
                <w:szCs w:val="20"/>
              </w:rPr>
            </w:pPr>
          </w:p>
        </w:tc>
        <w:tc>
          <w:tcPr>
            <w:tcW w:w="709" w:type="dxa"/>
          </w:tcPr>
          <w:p w14:paraId="2610E82B" w14:textId="77777777" w:rsidR="00774965" w:rsidRPr="006F67A8" w:rsidRDefault="00774965" w:rsidP="00774965">
            <w:pPr>
              <w:jc w:val="center"/>
              <w:rPr>
                <w:rFonts w:ascii="Times New Roman" w:hAnsi="Times New Roman" w:cs="Times New Roman"/>
                <w:sz w:val="20"/>
                <w:szCs w:val="20"/>
              </w:rPr>
            </w:pPr>
          </w:p>
        </w:tc>
        <w:tc>
          <w:tcPr>
            <w:tcW w:w="992" w:type="dxa"/>
          </w:tcPr>
          <w:p w14:paraId="71A7897E" w14:textId="77777777" w:rsidR="00774965" w:rsidRPr="006F67A8" w:rsidRDefault="00774965" w:rsidP="00774965">
            <w:pPr>
              <w:jc w:val="center"/>
              <w:rPr>
                <w:rFonts w:ascii="Times New Roman" w:hAnsi="Times New Roman" w:cs="Times New Roman"/>
                <w:sz w:val="20"/>
                <w:szCs w:val="20"/>
              </w:rPr>
            </w:pPr>
          </w:p>
        </w:tc>
        <w:tc>
          <w:tcPr>
            <w:tcW w:w="1134" w:type="dxa"/>
          </w:tcPr>
          <w:p w14:paraId="435298BD" w14:textId="77777777" w:rsidR="00774965" w:rsidRPr="006F67A8" w:rsidRDefault="00774965" w:rsidP="00774965">
            <w:pPr>
              <w:jc w:val="center"/>
              <w:rPr>
                <w:rFonts w:ascii="Times New Roman" w:hAnsi="Times New Roman" w:cs="Times New Roman"/>
                <w:sz w:val="20"/>
                <w:szCs w:val="20"/>
              </w:rPr>
            </w:pPr>
          </w:p>
        </w:tc>
        <w:tc>
          <w:tcPr>
            <w:tcW w:w="851" w:type="dxa"/>
          </w:tcPr>
          <w:p w14:paraId="52BA6F23" w14:textId="77777777" w:rsidR="00774965" w:rsidRPr="006F67A8" w:rsidRDefault="00774965" w:rsidP="00774965">
            <w:pPr>
              <w:jc w:val="center"/>
              <w:rPr>
                <w:rFonts w:ascii="Times New Roman" w:hAnsi="Times New Roman" w:cs="Times New Roman"/>
                <w:sz w:val="20"/>
                <w:szCs w:val="20"/>
              </w:rPr>
            </w:pPr>
          </w:p>
        </w:tc>
        <w:tc>
          <w:tcPr>
            <w:tcW w:w="1303" w:type="dxa"/>
          </w:tcPr>
          <w:p w14:paraId="554681CE" w14:textId="77777777" w:rsidR="00774965" w:rsidRPr="006F67A8" w:rsidRDefault="00774965" w:rsidP="00774965">
            <w:pPr>
              <w:jc w:val="center"/>
              <w:rPr>
                <w:rFonts w:ascii="Times New Roman" w:hAnsi="Times New Roman" w:cs="Times New Roman"/>
                <w:sz w:val="20"/>
                <w:szCs w:val="20"/>
              </w:rPr>
            </w:pPr>
          </w:p>
        </w:tc>
      </w:tr>
      <w:tr w:rsidR="00774965" w:rsidRPr="006F67A8" w14:paraId="077F74E8" w14:textId="77777777" w:rsidTr="00AD347D">
        <w:trPr>
          <w:trHeight w:val="209"/>
          <w:jc w:val="center"/>
        </w:trPr>
        <w:tc>
          <w:tcPr>
            <w:tcW w:w="1517" w:type="dxa"/>
          </w:tcPr>
          <w:p w14:paraId="3C29AEE5"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Accuracy @20</w:t>
            </w:r>
          </w:p>
        </w:tc>
        <w:tc>
          <w:tcPr>
            <w:tcW w:w="705" w:type="dxa"/>
          </w:tcPr>
          <w:p w14:paraId="26275199" w14:textId="77777777" w:rsidR="00774965" w:rsidRPr="006F67A8" w:rsidRDefault="00774965" w:rsidP="00774965">
            <w:pPr>
              <w:jc w:val="center"/>
              <w:rPr>
                <w:rFonts w:ascii="Times New Roman" w:hAnsi="Times New Roman" w:cs="Times New Roman"/>
                <w:sz w:val="20"/>
                <w:szCs w:val="20"/>
              </w:rPr>
            </w:pPr>
          </w:p>
        </w:tc>
        <w:tc>
          <w:tcPr>
            <w:tcW w:w="863" w:type="dxa"/>
          </w:tcPr>
          <w:p w14:paraId="4D721C38" w14:textId="77777777" w:rsidR="00774965" w:rsidRPr="006F67A8" w:rsidRDefault="00774965" w:rsidP="00774965">
            <w:pPr>
              <w:jc w:val="center"/>
              <w:rPr>
                <w:rFonts w:ascii="Times New Roman" w:hAnsi="Times New Roman" w:cs="Times New Roman"/>
                <w:sz w:val="20"/>
                <w:szCs w:val="20"/>
              </w:rPr>
            </w:pPr>
          </w:p>
        </w:tc>
        <w:tc>
          <w:tcPr>
            <w:tcW w:w="709" w:type="dxa"/>
          </w:tcPr>
          <w:p w14:paraId="2DB16EAE" w14:textId="77777777" w:rsidR="00774965" w:rsidRPr="006F67A8" w:rsidRDefault="00774965" w:rsidP="00774965">
            <w:pPr>
              <w:jc w:val="center"/>
              <w:rPr>
                <w:rFonts w:ascii="Times New Roman" w:hAnsi="Times New Roman" w:cs="Times New Roman"/>
                <w:sz w:val="20"/>
                <w:szCs w:val="20"/>
              </w:rPr>
            </w:pPr>
          </w:p>
        </w:tc>
        <w:tc>
          <w:tcPr>
            <w:tcW w:w="992" w:type="dxa"/>
          </w:tcPr>
          <w:p w14:paraId="0AEFD6FD" w14:textId="77777777" w:rsidR="00774965" w:rsidRPr="006F67A8" w:rsidRDefault="00774965" w:rsidP="00774965">
            <w:pPr>
              <w:jc w:val="center"/>
              <w:rPr>
                <w:rFonts w:ascii="Times New Roman" w:hAnsi="Times New Roman" w:cs="Times New Roman"/>
                <w:sz w:val="20"/>
                <w:szCs w:val="20"/>
              </w:rPr>
            </w:pPr>
          </w:p>
        </w:tc>
        <w:tc>
          <w:tcPr>
            <w:tcW w:w="1134" w:type="dxa"/>
          </w:tcPr>
          <w:p w14:paraId="2E177038" w14:textId="77777777" w:rsidR="00774965" w:rsidRPr="006F67A8" w:rsidRDefault="00774965" w:rsidP="00774965">
            <w:pPr>
              <w:jc w:val="center"/>
              <w:rPr>
                <w:rFonts w:ascii="Times New Roman" w:hAnsi="Times New Roman" w:cs="Times New Roman"/>
                <w:sz w:val="20"/>
                <w:szCs w:val="20"/>
              </w:rPr>
            </w:pPr>
          </w:p>
        </w:tc>
        <w:tc>
          <w:tcPr>
            <w:tcW w:w="851" w:type="dxa"/>
          </w:tcPr>
          <w:p w14:paraId="5438D2AF" w14:textId="77777777" w:rsidR="00774965" w:rsidRPr="006F67A8" w:rsidRDefault="00774965" w:rsidP="00774965">
            <w:pPr>
              <w:jc w:val="center"/>
              <w:rPr>
                <w:rFonts w:ascii="Times New Roman" w:hAnsi="Times New Roman" w:cs="Times New Roman"/>
                <w:sz w:val="20"/>
                <w:szCs w:val="20"/>
              </w:rPr>
            </w:pPr>
          </w:p>
        </w:tc>
        <w:tc>
          <w:tcPr>
            <w:tcW w:w="1303" w:type="dxa"/>
          </w:tcPr>
          <w:p w14:paraId="22F76236" w14:textId="77777777" w:rsidR="00774965" w:rsidRPr="006F67A8" w:rsidRDefault="00774965" w:rsidP="00774965">
            <w:pPr>
              <w:jc w:val="center"/>
              <w:rPr>
                <w:rFonts w:ascii="Times New Roman" w:hAnsi="Times New Roman" w:cs="Times New Roman"/>
                <w:sz w:val="20"/>
                <w:szCs w:val="20"/>
              </w:rPr>
            </w:pPr>
          </w:p>
        </w:tc>
      </w:tr>
      <w:tr w:rsidR="00774965" w:rsidRPr="006F67A8" w14:paraId="0B8A8536" w14:textId="77777777" w:rsidTr="00AD347D">
        <w:trPr>
          <w:trHeight w:val="223"/>
          <w:jc w:val="center"/>
        </w:trPr>
        <w:tc>
          <w:tcPr>
            <w:tcW w:w="1517" w:type="dxa"/>
          </w:tcPr>
          <w:p w14:paraId="3FB4A01A"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MRR</w:t>
            </w:r>
          </w:p>
        </w:tc>
        <w:tc>
          <w:tcPr>
            <w:tcW w:w="705" w:type="dxa"/>
          </w:tcPr>
          <w:p w14:paraId="0F6EEBA7" w14:textId="77777777" w:rsidR="00774965" w:rsidRPr="006F67A8" w:rsidRDefault="00774965" w:rsidP="00774965">
            <w:pPr>
              <w:jc w:val="center"/>
              <w:rPr>
                <w:rFonts w:ascii="Times New Roman" w:hAnsi="Times New Roman" w:cs="Times New Roman"/>
                <w:sz w:val="20"/>
                <w:szCs w:val="20"/>
              </w:rPr>
            </w:pPr>
          </w:p>
        </w:tc>
        <w:tc>
          <w:tcPr>
            <w:tcW w:w="863" w:type="dxa"/>
          </w:tcPr>
          <w:p w14:paraId="2D530FDB" w14:textId="77777777" w:rsidR="00774965" w:rsidRPr="006F67A8" w:rsidRDefault="00774965" w:rsidP="00774965">
            <w:pPr>
              <w:jc w:val="center"/>
              <w:rPr>
                <w:rFonts w:ascii="Times New Roman" w:hAnsi="Times New Roman" w:cs="Times New Roman"/>
                <w:sz w:val="20"/>
                <w:szCs w:val="20"/>
              </w:rPr>
            </w:pPr>
          </w:p>
        </w:tc>
        <w:tc>
          <w:tcPr>
            <w:tcW w:w="709" w:type="dxa"/>
          </w:tcPr>
          <w:p w14:paraId="66940226" w14:textId="77777777" w:rsidR="00774965" w:rsidRPr="006F67A8" w:rsidRDefault="00774965" w:rsidP="00774965">
            <w:pPr>
              <w:jc w:val="center"/>
              <w:rPr>
                <w:rFonts w:ascii="Times New Roman" w:hAnsi="Times New Roman" w:cs="Times New Roman"/>
                <w:sz w:val="20"/>
                <w:szCs w:val="20"/>
              </w:rPr>
            </w:pPr>
          </w:p>
        </w:tc>
        <w:tc>
          <w:tcPr>
            <w:tcW w:w="992" w:type="dxa"/>
          </w:tcPr>
          <w:p w14:paraId="5723517B" w14:textId="77777777" w:rsidR="00774965" w:rsidRPr="006F67A8" w:rsidRDefault="00774965" w:rsidP="00774965">
            <w:pPr>
              <w:jc w:val="center"/>
              <w:rPr>
                <w:rFonts w:ascii="Times New Roman" w:hAnsi="Times New Roman" w:cs="Times New Roman"/>
                <w:sz w:val="20"/>
                <w:szCs w:val="20"/>
              </w:rPr>
            </w:pPr>
          </w:p>
        </w:tc>
        <w:tc>
          <w:tcPr>
            <w:tcW w:w="1134" w:type="dxa"/>
          </w:tcPr>
          <w:p w14:paraId="00F9C82F" w14:textId="77777777" w:rsidR="00774965" w:rsidRPr="006F67A8" w:rsidRDefault="00774965" w:rsidP="00774965">
            <w:pPr>
              <w:jc w:val="center"/>
              <w:rPr>
                <w:rFonts w:ascii="Times New Roman" w:hAnsi="Times New Roman" w:cs="Times New Roman"/>
                <w:sz w:val="20"/>
                <w:szCs w:val="20"/>
              </w:rPr>
            </w:pPr>
          </w:p>
        </w:tc>
        <w:tc>
          <w:tcPr>
            <w:tcW w:w="851" w:type="dxa"/>
          </w:tcPr>
          <w:p w14:paraId="09816727" w14:textId="77777777" w:rsidR="00774965" w:rsidRPr="006F67A8" w:rsidRDefault="00774965" w:rsidP="00774965">
            <w:pPr>
              <w:jc w:val="center"/>
              <w:rPr>
                <w:rFonts w:ascii="Times New Roman" w:hAnsi="Times New Roman" w:cs="Times New Roman"/>
                <w:sz w:val="20"/>
                <w:szCs w:val="20"/>
              </w:rPr>
            </w:pPr>
          </w:p>
        </w:tc>
        <w:tc>
          <w:tcPr>
            <w:tcW w:w="1303" w:type="dxa"/>
          </w:tcPr>
          <w:p w14:paraId="445EFFDC" w14:textId="77777777" w:rsidR="00774965" w:rsidRPr="006F67A8" w:rsidRDefault="00774965" w:rsidP="00774965">
            <w:pPr>
              <w:jc w:val="center"/>
              <w:rPr>
                <w:rFonts w:ascii="Times New Roman" w:hAnsi="Times New Roman" w:cs="Times New Roman"/>
                <w:sz w:val="20"/>
                <w:szCs w:val="20"/>
              </w:rPr>
            </w:pPr>
          </w:p>
        </w:tc>
      </w:tr>
      <w:tr w:rsidR="00774965" w:rsidRPr="006F67A8" w14:paraId="179C6BEB" w14:textId="77777777" w:rsidTr="00AD347D">
        <w:trPr>
          <w:trHeight w:val="241"/>
          <w:jc w:val="center"/>
        </w:trPr>
        <w:tc>
          <w:tcPr>
            <w:tcW w:w="8074" w:type="dxa"/>
            <w:gridSpan w:val="8"/>
          </w:tcPr>
          <w:p w14:paraId="5C252229"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Top K=1000</w:t>
            </w:r>
          </w:p>
        </w:tc>
      </w:tr>
      <w:tr w:rsidR="00774965" w:rsidRPr="006F67A8" w14:paraId="7C4F1319" w14:textId="77777777" w:rsidTr="00AD347D">
        <w:trPr>
          <w:trHeight w:val="209"/>
          <w:jc w:val="center"/>
        </w:trPr>
        <w:tc>
          <w:tcPr>
            <w:tcW w:w="1517" w:type="dxa"/>
          </w:tcPr>
          <w:p w14:paraId="66E4D4DC" w14:textId="77777777" w:rsidR="00774965" w:rsidRPr="006F67A8" w:rsidRDefault="00774965" w:rsidP="00774965">
            <w:pPr>
              <w:jc w:val="center"/>
              <w:rPr>
                <w:rFonts w:ascii="Times New Roman" w:hAnsi="Times New Roman" w:cs="Times New Roman"/>
                <w:sz w:val="20"/>
                <w:szCs w:val="20"/>
              </w:rPr>
            </w:pPr>
          </w:p>
        </w:tc>
        <w:tc>
          <w:tcPr>
            <w:tcW w:w="2277" w:type="dxa"/>
            <w:gridSpan w:val="3"/>
          </w:tcPr>
          <w:p w14:paraId="73C6E87D"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ACM</w:t>
            </w:r>
          </w:p>
        </w:tc>
        <w:tc>
          <w:tcPr>
            <w:tcW w:w="2977" w:type="dxa"/>
            <w:gridSpan w:val="3"/>
          </w:tcPr>
          <w:p w14:paraId="30D20B2E" w14:textId="77777777" w:rsidR="00774965" w:rsidRPr="006F67A8" w:rsidRDefault="00774965" w:rsidP="00774965">
            <w:pPr>
              <w:jc w:val="center"/>
              <w:rPr>
                <w:rFonts w:ascii="Times New Roman" w:hAnsi="Times New Roman" w:cs="Times New Roman"/>
                <w:sz w:val="20"/>
                <w:szCs w:val="20"/>
              </w:rPr>
            </w:pPr>
            <w:proofErr w:type="spellStart"/>
            <w:r w:rsidRPr="006F67A8">
              <w:rPr>
                <w:rFonts w:ascii="Times New Roman" w:hAnsi="Times New Roman" w:cs="Times New Roman"/>
                <w:sz w:val="20"/>
                <w:szCs w:val="20"/>
              </w:rPr>
              <w:t>CiteSeer</w:t>
            </w:r>
            <w:proofErr w:type="spellEnd"/>
          </w:p>
        </w:tc>
        <w:tc>
          <w:tcPr>
            <w:tcW w:w="1303" w:type="dxa"/>
          </w:tcPr>
          <w:p w14:paraId="0503C2A6"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MAG</w:t>
            </w:r>
          </w:p>
        </w:tc>
      </w:tr>
      <w:tr w:rsidR="00774965" w:rsidRPr="006F67A8" w14:paraId="23F88518" w14:textId="77777777" w:rsidTr="00AD347D">
        <w:trPr>
          <w:trHeight w:val="209"/>
          <w:jc w:val="center"/>
        </w:trPr>
        <w:tc>
          <w:tcPr>
            <w:tcW w:w="1517" w:type="dxa"/>
          </w:tcPr>
          <w:p w14:paraId="009C9A26" w14:textId="77777777" w:rsidR="00774965" w:rsidRPr="006F67A8" w:rsidRDefault="00774965" w:rsidP="00774965">
            <w:pPr>
              <w:rPr>
                <w:rFonts w:ascii="Times New Roman" w:hAnsi="Times New Roman" w:cs="Times New Roman"/>
                <w:sz w:val="20"/>
                <w:szCs w:val="20"/>
              </w:rPr>
            </w:pPr>
          </w:p>
        </w:tc>
        <w:tc>
          <w:tcPr>
            <w:tcW w:w="705" w:type="dxa"/>
          </w:tcPr>
          <w:p w14:paraId="12D26538"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Style</w:t>
            </w:r>
          </w:p>
        </w:tc>
        <w:tc>
          <w:tcPr>
            <w:tcW w:w="863" w:type="dxa"/>
          </w:tcPr>
          <w:p w14:paraId="2C81DEC7"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Content</w:t>
            </w:r>
          </w:p>
        </w:tc>
        <w:tc>
          <w:tcPr>
            <w:tcW w:w="709" w:type="dxa"/>
          </w:tcPr>
          <w:p w14:paraId="0D4C3793"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S+C</w:t>
            </w:r>
          </w:p>
        </w:tc>
        <w:tc>
          <w:tcPr>
            <w:tcW w:w="992" w:type="dxa"/>
          </w:tcPr>
          <w:p w14:paraId="3FFCB1DF"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Style</w:t>
            </w:r>
          </w:p>
        </w:tc>
        <w:tc>
          <w:tcPr>
            <w:tcW w:w="1134" w:type="dxa"/>
          </w:tcPr>
          <w:p w14:paraId="5C408154"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Content</w:t>
            </w:r>
          </w:p>
        </w:tc>
        <w:tc>
          <w:tcPr>
            <w:tcW w:w="851" w:type="dxa"/>
          </w:tcPr>
          <w:p w14:paraId="31AE566C"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S+C</w:t>
            </w:r>
          </w:p>
        </w:tc>
        <w:tc>
          <w:tcPr>
            <w:tcW w:w="1303" w:type="dxa"/>
          </w:tcPr>
          <w:p w14:paraId="08363E16"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SNAVER</w:t>
            </w:r>
          </w:p>
        </w:tc>
      </w:tr>
      <w:tr w:rsidR="00774965" w:rsidRPr="006F67A8" w14:paraId="2893C20B" w14:textId="77777777" w:rsidTr="00AD347D">
        <w:trPr>
          <w:trHeight w:val="209"/>
          <w:jc w:val="center"/>
        </w:trPr>
        <w:tc>
          <w:tcPr>
            <w:tcW w:w="1517" w:type="dxa"/>
          </w:tcPr>
          <w:p w14:paraId="1016BEEA" w14:textId="77777777" w:rsidR="00774965" w:rsidRPr="006F67A8" w:rsidRDefault="00774965" w:rsidP="00774965">
            <w:pPr>
              <w:rPr>
                <w:rFonts w:ascii="Times New Roman" w:hAnsi="Times New Roman" w:cs="Times New Roman"/>
                <w:sz w:val="20"/>
                <w:szCs w:val="20"/>
              </w:rPr>
            </w:pPr>
            <w:r w:rsidRPr="006F67A8">
              <w:rPr>
                <w:rFonts w:ascii="Times New Roman" w:hAnsi="Times New Roman" w:cs="Times New Roman"/>
                <w:sz w:val="20"/>
                <w:szCs w:val="20"/>
              </w:rPr>
              <w:t>Accuracy @5</w:t>
            </w:r>
          </w:p>
        </w:tc>
        <w:tc>
          <w:tcPr>
            <w:tcW w:w="705" w:type="dxa"/>
          </w:tcPr>
          <w:p w14:paraId="53A6DEA3" w14:textId="77777777" w:rsidR="00774965" w:rsidRPr="006F67A8" w:rsidRDefault="00774965" w:rsidP="00774965">
            <w:pPr>
              <w:jc w:val="center"/>
              <w:rPr>
                <w:rFonts w:ascii="Times New Roman" w:hAnsi="Times New Roman" w:cs="Times New Roman"/>
                <w:sz w:val="20"/>
                <w:szCs w:val="20"/>
              </w:rPr>
            </w:pPr>
          </w:p>
        </w:tc>
        <w:tc>
          <w:tcPr>
            <w:tcW w:w="863" w:type="dxa"/>
          </w:tcPr>
          <w:p w14:paraId="43B805EE" w14:textId="77777777" w:rsidR="00774965" w:rsidRPr="006F67A8" w:rsidRDefault="00774965" w:rsidP="00774965">
            <w:pPr>
              <w:jc w:val="center"/>
              <w:rPr>
                <w:rFonts w:ascii="Times New Roman" w:hAnsi="Times New Roman" w:cs="Times New Roman"/>
                <w:sz w:val="20"/>
                <w:szCs w:val="20"/>
              </w:rPr>
            </w:pPr>
          </w:p>
        </w:tc>
        <w:tc>
          <w:tcPr>
            <w:tcW w:w="709" w:type="dxa"/>
          </w:tcPr>
          <w:p w14:paraId="05C858D3" w14:textId="77777777" w:rsidR="00774965" w:rsidRPr="006F67A8" w:rsidRDefault="00774965" w:rsidP="00774965">
            <w:pPr>
              <w:jc w:val="center"/>
              <w:rPr>
                <w:rFonts w:ascii="Times New Roman" w:hAnsi="Times New Roman" w:cs="Times New Roman"/>
                <w:sz w:val="20"/>
                <w:szCs w:val="20"/>
              </w:rPr>
            </w:pPr>
          </w:p>
        </w:tc>
        <w:tc>
          <w:tcPr>
            <w:tcW w:w="992" w:type="dxa"/>
          </w:tcPr>
          <w:p w14:paraId="72045690" w14:textId="77777777" w:rsidR="00774965" w:rsidRPr="006F67A8" w:rsidRDefault="00774965" w:rsidP="00774965">
            <w:pPr>
              <w:jc w:val="center"/>
              <w:rPr>
                <w:rFonts w:ascii="Times New Roman" w:hAnsi="Times New Roman" w:cs="Times New Roman"/>
                <w:sz w:val="20"/>
                <w:szCs w:val="20"/>
              </w:rPr>
            </w:pPr>
          </w:p>
        </w:tc>
        <w:tc>
          <w:tcPr>
            <w:tcW w:w="1134" w:type="dxa"/>
          </w:tcPr>
          <w:p w14:paraId="2B79D032" w14:textId="77777777" w:rsidR="00774965" w:rsidRPr="006F67A8" w:rsidRDefault="00774965" w:rsidP="00774965">
            <w:pPr>
              <w:jc w:val="center"/>
              <w:rPr>
                <w:rFonts w:ascii="Times New Roman" w:hAnsi="Times New Roman" w:cs="Times New Roman"/>
                <w:sz w:val="20"/>
                <w:szCs w:val="20"/>
              </w:rPr>
            </w:pPr>
          </w:p>
        </w:tc>
        <w:tc>
          <w:tcPr>
            <w:tcW w:w="851" w:type="dxa"/>
          </w:tcPr>
          <w:p w14:paraId="7B34C7A1" w14:textId="77777777" w:rsidR="00774965" w:rsidRPr="006F67A8" w:rsidRDefault="00774965" w:rsidP="00774965">
            <w:pPr>
              <w:jc w:val="center"/>
              <w:rPr>
                <w:rFonts w:ascii="Times New Roman" w:hAnsi="Times New Roman" w:cs="Times New Roman"/>
                <w:sz w:val="20"/>
                <w:szCs w:val="20"/>
              </w:rPr>
            </w:pPr>
          </w:p>
        </w:tc>
        <w:tc>
          <w:tcPr>
            <w:tcW w:w="1303" w:type="dxa"/>
          </w:tcPr>
          <w:p w14:paraId="32DB77E8" w14:textId="77777777" w:rsidR="00774965" w:rsidRPr="006F67A8" w:rsidRDefault="00774965" w:rsidP="00774965">
            <w:pPr>
              <w:jc w:val="center"/>
              <w:rPr>
                <w:rFonts w:ascii="Times New Roman" w:hAnsi="Times New Roman" w:cs="Times New Roman"/>
                <w:sz w:val="20"/>
                <w:szCs w:val="20"/>
              </w:rPr>
            </w:pPr>
          </w:p>
        </w:tc>
      </w:tr>
      <w:tr w:rsidR="00774965" w:rsidRPr="006F67A8" w14:paraId="355CBE63" w14:textId="77777777" w:rsidTr="00AD347D">
        <w:trPr>
          <w:trHeight w:val="209"/>
          <w:jc w:val="center"/>
        </w:trPr>
        <w:tc>
          <w:tcPr>
            <w:tcW w:w="1517" w:type="dxa"/>
          </w:tcPr>
          <w:p w14:paraId="4787F3C4" w14:textId="77777777" w:rsidR="00774965" w:rsidRPr="006F67A8" w:rsidRDefault="00774965" w:rsidP="00774965">
            <w:pPr>
              <w:rPr>
                <w:rFonts w:ascii="Times New Roman" w:hAnsi="Times New Roman" w:cs="Times New Roman"/>
                <w:sz w:val="20"/>
                <w:szCs w:val="20"/>
              </w:rPr>
            </w:pPr>
            <w:r w:rsidRPr="006F67A8">
              <w:rPr>
                <w:rFonts w:ascii="Times New Roman" w:hAnsi="Times New Roman" w:cs="Times New Roman"/>
                <w:sz w:val="20"/>
                <w:szCs w:val="20"/>
              </w:rPr>
              <w:t>Accuracy @10</w:t>
            </w:r>
          </w:p>
        </w:tc>
        <w:tc>
          <w:tcPr>
            <w:tcW w:w="705" w:type="dxa"/>
          </w:tcPr>
          <w:p w14:paraId="459F82E4" w14:textId="77777777" w:rsidR="00774965" w:rsidRPr="006F67A8" w:rsidRDefault="00774965" w:rsidP="00774965">
            <w:pPr>
              <w:jc w:val="center"/>
              <w:rPr>
                <w:rFonts w:ascii="Times New Roman" w:hAnsi="Times New Roman" w:cs="Times New Roman"/>
                <w:sz w:val="20"/>
                <w:szCs w:val="20"/>
              </w:rPr>
            </w:pPr>
          </w:p>
        </w:tc>
        <w:tc>
          <w:tcPr>
            <w:tcW w:w="863" w:type="dxa"/>
          </w:tcPr>
          <w:p w14:paraId="136D32C2" w14:textId="77777777" w:rsidR="00774965" w:rsidRPr="006F67A8" w:rsidRDefault="00774965" w:rsidP="00774965">
            <w:pPr>
              <w:jc w:val="center"/>
              <w:rPr>
                <w:rFonts w:ascii="Times New Roman" w:hAnsi="Times New Roman" w:cs="Times New Roman"/>
                <w:sz w:val="20"/>
                <w:szCs w:val="20"/>
              </w:rPr>
            </w:pPr>
          </w:p>
        </w:tc>
        <w:tc>
          <w:tcPr>
            <w:tcW w:w="709" w:type="dxa"/>
          </w:tcPr>
          <w:p w14:paraId="5F40EC5B" w14:textId="77777777" w:rsidR="00774965" w:rsidRPr="006F67A8" w:rsidRDefault="00774965" w:rsidP="00774965">
            <w:pPr>
              <w:jc w:val="center"/>
              <w:rPr>
                <w:rFonts w:ascii="Times New Roman" w:hAnsi="Times New Roman" w:cs="Times New Roman"/>
                <w:sz w:val="20"/>
                <w:szCs w:val="20"/>
              </w:rPr>
            </w:pPr>
          </w:p>
        </w:tc>
        <w:tc>
          <w:tcPr>
            <w:tcW w:w="992" w:type="dxa"/>
          </w:tcPr>
          <w:p w14:paraId="58B83B85" w14:textId="77777777" w:rsidR="00774965" w:rsidRPr="006F67A8" w:rsidRDefault="00774965" w:rsidP="00774965">
            <w:pPr>
              <w:jc w:val="center"/>
              <w:rPr>
                <w:rFonts w:ascii="Times New Roman" w:hAnsi="Times New Roman" w:cs="Times New Roman"/>
                <w:sz w:val="20"/>
                <w:szCs w:val="20"/>
              </w:rPr>
            </w:pPr>
          </w:p>
        </w:tc>
        <w:tc>
          <w:tcPr>
            <w:tcW w:w="1134" w:type="dxa"/>
          </w:tcPr>
          <w:p w14:paraId="2ED03CB4" w14:textId="77777777" w:rsidR="00774965" w:rsidRPr="006F67A8" w:rsidRDefault="00774965" w:rsidP="00774965">
            <w:pPr>
              <w:jc w:val="center"/>
              <w:rPr>
                <w:rFonts w:ascii="Times New Roman" w:hAnsi="Times New Roman" w:cs="Times New Roman"/>
                <w:sz w:val="20"/>
                <w:szCs w:val="20"/>
              </w:rPr>
            </w:pPr>
          </w:p>
        </w:tc>
        <w:tc>
          <w:tcPr>
            <w:tcW w:w="851" w:type="dxa"/>
          </w:tcPr>
          <w:p w14:paraId="05B581A3" w14:textId="77777777" w:rsidR="00774965" w:rsidRPr="006F67A8" w:rsidRDefault="00774965" w:rsidP="00774965">
            <w:pPr>
              <w:jc w:val="center"/>
              <w:rPr>
                <w:rFonts w:ascii="Times New Roman" w:hAnsi="Times New Roman" w:cs="Times New Roman"/>
                <w:sz w:val="20"/>
                <w:szCs w:val="20"/>
              </w:rPr>
            </w:pPr>
          </w:p>
        </w:tc>
        <w:tc>
          <w:tcPr>
            <w:tcW w:w="1303" w:type="dxa"/>
          </w:tcPr>
          <w:p w14:paraId="1F3AFF31" w14:textId="77777777" w:rsidR="00774965" w:rsidRPr="006F67A8" w:rsidRDefault="00774965" w:rsidP="00774965">
            <w:pPr>
              <w:jc w:val="center"/>
              <w:rPr>
                <w:rFonts w:ascii="Times New Roman" w:hAnsi="Times New Roman" w:cs="Times New Roman"/>
                <w:sz w:val="20"/>
                <w:szCs w:val="20"/>
              </w:rPr>
            </w:pPr>
          </w:p>
        </w:tc>
      </w:tr>
      <w:tr w:rsidR="00774965" w:rsidRPr="006F67A8" w14:paraId="62BF4F8E" w14:textId="77777777" w:rsidTr="00AD347D">
        <w:trPr>
          <w:trHeight w:val="209"/>
          <w:jc w:val="center"/>
        </w:trPr>
        <w:tc>
          <w:tcPr>
            <w:tcW w:w="1517" w:type="dxa"/>
          </w:tcPr>
          <w:p w14:paraId="4200AFA9"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Accuracy @20</w:t>
            </w:r>
          </w:p>
        </w:tc>
        <w:tc>
          <w:tcPr>
            <w:tcW w:w="705" w:type="dxa"/>
          </w:tcPr>
          <w:p w14:paraId="2F5FBC1D" w14:textId="77777777" w:rsidR="00774965" w:rsidRPr="006F67A8" w:rsidRDefault="00774965" w:rsidP="00774965">
            <w:pPr>
              <w:jc w:val="center"/>
              <w:rPr>
                <w:rFonts w:ascii="Times New Roman" w:hAnsi="Times New Roman" w:cs="Times New Roman"/>
                <w:sz w:val="20"/>
                <w:szCs w:val="20"/>
              </w:rPr>
            </w:pPr>
          </w:p>
        </w:tc>
        <w:tc>
          <w:tcPr>
            <w:tcW w:w="863" w:type="dxa"/>
          </w:tcPr>
          <w:p w14:paraId="06C07696" w14:textId="77777777" w:rsidR="00774965" w:rsidRPr="006F67A8" w:rsidRDefault="00774965" w:rsidP="00774965">
            <w:pPr>
              <w:jc w:val="center"/>
              <w:rPr>
                <w:rFonts w:ascii="Times New Roman" w:hAnsi="Times New Roman" w:cs="Times New Roman"/>
                <w:sz w:val="20"/>
                <w:szCs w:val="20"/>
              </w:rPr>
            </w:pPr>
          </w:p>
        </w:tc>
        <w:tc>
          <w:tcPr>
            <w:tcW w:w="709" w:type="dxa"/>
          </w:tcPr>
          <w:p w14:paraId="20920800" w14:textId="77777777" w:rsidR="00774965" w:rsidRPr="006F67A8" w:rsidRDefault="00774965" w:rsidP="00774965">
            <w:pPr>
              <w:jc w:val="center"/>
              <w:rPr>
                <w:rFonts w:ascii="Times New Roman" w:hAnsi="Times New Roman" w:cs="Times New Roman"/>
                <w:sz w:val="20"/>
                <w:szCs w:val="20"/>
              </w:rPr>
            </w:pPr>
          </w:p>
        </w:tc>
        <w:tc>
          <w:tcPr>
            <w:tcW w:w="992" w:type="dxa"/>
          </w:tcPr>
          <w:p w14:paraId="1D49A19F" w14:textId="77777777" w:rsidR="00774965" w:rsidRPr="006F67A8" w:rsidRDefault="00774965" w:rsidP="00774965">
            <w:pPr>
              <w:jc w:val="center"/>
              <w:rPr>
                <w:rFonts w:ascii="Times New Roman" w:hAnsi="Times New Roman" w:cs="Times New Roman"/>
                <w:sz w:val="20"/>
                <w:szCs w:val="20"/>
              </w:rPr>
            </w:pPr>
          </w:p>
        </w:tc>
        <w:tc>
          <w:tcPr>
            <w:tcW w:w="1134" w:type="dxa"/>
          </w:tcPr>
          <w:p w14:paraId="2CCA1E64" w14:textId="77777777" w:rsidR="00774965" w:rsidRPr="006F67A8" w:rsidRDefault="00774965" w:rsidP="00774965">
            <w:pPr>
              <w:jc w:val="center"/>
              <w:rPr>
                <w:rFonts w:ascii="Times New Roman" w:hAnsi="Times New Roman" w:cs="Times New Roman"/>
                <w:sz w:val="20"/>
                <w:szCs w:val="20"/>
              </w:rPr>
            </w:pPr>
          </w:p>
        </w:tc>
        <w:tc>
          <w:tcPr>
            <w:tcW w:w="851" w:type="dxa"/>
          </w:tcPr>
          <w:p w14:paraId="60FC9CB2" w14:textId="77777777" w:rsidR="00774965" w:rsidRPr="006F67A8" w:rsidRDefault="00774965" w:rsidP="00774965">
            <w:pPr>
              <w:jc w:val="center"/>
              <w:rPr>
                <w:rFonts w:ascii="Times New Roman" w:hAnsi="Times New Roman" w:cs="Times New Roman"/>
                <w:sz w:val="20"/>
                <w:szCs w:val="20"/>
              </w:rPr>
            </w:pPr>
          </w:p>
        </w:tc>
        <w:tc>
          <w:tcPr>
            <w:tcW w:w="1303" w:type="dxa"/>
          </w:tcPr>
          <w:p w14:paraId="5614459C" w14:textId="77777777" w:rsidR="00774965" w:rsidRPr="006F67A8" w:rsidRDefault="00774965" w:rsidP="00774965">
            <w:pPr>
              <w:jc w:val="center"/>
              <w:rPr>
                <w:rFonts w:ascii="Times New Roman" w:hAnsi="Times New Roman" w:cs="Times New Roman"/>
                <w:sz w:val="20"/>
                <w:szCs w:val="20"/>
              </w:rPr>
            </w:pPr>
          </w:p>
        </w:tc>
      </w:tr>
      <w:tr w:rsidR="00774965" w:rsidRPr="006F67A8" w14:paraId="169A1D51" w14:textId="77777777" w:rsidTr="00AD347D">
        <w:trPr>
          <w:trHeight w:val="223"/>
          <w:jc w:val="center"/>
        </w:trPr>
        <w:tc>
          <w:tcPr>
            <w:tcW w:w="1517" w:type="dxa"/>
          </w:tcPr>
          <w:p w14:paraId="605BEB47"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MRR</w:t>
            </w:r>
          </w:p>
        </w:tc>
        <w:tc>
          <w:tcPr>
            <w:tcW w:w="705" w:type="dxa"/>
          </w:tcPr>
          <w:p w14:paraId="415DE3D3" w14:textId="77777777" w:rsidR="00774965" w:rsidRPr="006F67A8" w:rsidRDefault="00774965" w:rsidP="00774965">
            <w:pPr>
              <w:jc w:val="center"/>
              <w:rPr>
                <w:rFonts w:ascii="Times New Roman" w:hAnsi="Times New Roman" w:cs="Times New Roman"/>
                <w:sz w:val="20"/>
                <w:szCs w:val="20"/>
              </w:rPr>
            </w:pPr>
          </w:p>
        </w:tc>
        <w:tc>
          <w:tcPr>
            <w:tcW w:w="863" w:type="dxa"/>
          </w:tcPr>
          <w:p w14:paraId="49F9F81C" w14:textId="77777777" w:rsidR="00774965" w:rsidRPr="006F67A8" w:rsidRDefault="00774965" w:rsidP="00774965">
            <w:pPr>
              <w:jc w:val="center"/>
              <w:rPr>
                <w:rFonts w:ascii="Times New Roman" w:hAnsi="Times New Roman" w:cs="Times New Roman"/>
                <w:sz w:val="20"/>
                <w:szCs w:val="20"/>
              </w:rPr>
            </w:pPr>
          </w:p>
        </w:tc>
        <w:tc>
          <w:tcPr>
            <w:tcW w:w="709" w:type="dxa"/>
          </w:tcPr>
          <w:p w14:paraId="15B01793" w14:textId="77777777" w:rsidR="00774965" w:rsidRPr="006F67A8" w:rsidRDefault="00774965" w:rsidP="00774965">
            <w:pPr>
              <w:jc w:val="center"/>
              <w:rPr>
                <w:rFonts w:ascii="Times New Roman" w:hAnsi="Times New Roman" w:cs="Times New Roman"/>
                <w:sz w:val="20"/>
                <w:szCs w:val="20"/>
              </w:rPr>
            </w:pPr>
          </w:p>
        </w:tc>
        <w:tc>
          <w:tcPr>
            <w:tcW w:w="992" w:type="dxa"/>
          </w:tcPr>
          <w:p w14:paraId="1F852E3B" w14:textId="77777777" w:rsidR="00774965" w:rsidRPr="006F67A8" w:rsidRDefault="00774965" w:rsidP="00774965">
            <w:pPr>
              <w:jc w:val="center"/>
              <w:rPr>
                <w:rFonts w:ascii="Times New Roman" w:hAnsi="Times New Roman" w:cs="Times New Roman"/>
                <w:sz w:val="20"/>
                <w:szCs w:val="20"/>
              </w:rPr>
            </w:pPr>
          </w:p>
        </w:tc>
        <w:tc>
          <w:tcPr>
            <w:tcW w:w="1134" w:type="dxa"/>
          </w:tcPr>
          <w:p w14:paraId="534B6061" w14:textId="77777777" w:rsidR="00774965" w:rsidRPr="006F67A8" w:rsidRDefault="00774965" w:rsidP="00774965">
            <w:pPr>
              <w:jc w:val="center"/>
              <w:rPr>
                <w:rFonts w:ascii="Times New Roman" w:hAnsi="Times New Roman" w:cs="Times New Roman"/>
                <w:sz w:val="20"/>
                <w:szCs w:val="20"/>
              </w:rPr>
            </w:pPr>
          </w:p>
        </w:tc>
        <w:tc>
          <w:tcPr>
            <w:tcW w:w="851" w:type="dxa"/>
          </w:tcPr>
          <w:p w14:paraId="0DBD4601" w14:textId="77777777" w:rsidR="00774965" w:rsidRPr="006F67A8" w:rsidRDefault="00774965" w:rsidP="00774965">
            <w:pPr>
              <w:jc w:val="center"/>
              <w:rPr>
                <w:rFonts w:ascii="Times New Roman" w:hAnsi="Times New Roman" w:cs="Times New Roman"/>
                <w:sz w:val="20"/>
                <w:szCs w:val="20"/>
              </w:rPr>
            </w:pPr>
          </w:p>
        </w:tc>
        <w:tc>
          <w:tcPr>
            <w:tcW w:w="1303" w:type="dxa"/>
          </w:tcPr>
          <w:p w14:paraId="313342E5" w14:textId="77777777" w:rsidR="00774965" w:rsidRPr="006F67A8" w:rsidRDefault="00774965" w:rsidP="00774965">
            <w:pPr>
              <w:jc w:val="center"/>
              <w:rPr>
                <w:rFonts w:ascii="Times New Roman" w:hAnsi="Times New Roman" w:cs="Times New Roman"/>
                <w:sz w:val="20"/>
                <w:szCs w:val="20"/>
              </w:rPr>
            </w:pPr>
          </w:p>
        </w:tc>
      </w:tr>
      <w:tr w:rsidR="00774965" w:rsidRPr="006F67A8" w14:paraId="4CD5ED6B" w14:textId="77777777" w:rsidTr="00AD347D">
        <w:trPr>
          <w:trHeight w:val="241"/>
          <w:jc w:val="center"/>
        </w:trPr>
        <w:tc>
          <w:tcPr>
            <w:tcW w:w="8074" w:type="dxa"/>
            <w:gridSpan w:val="8"/>
          </w:tcPr>
          <w:p w14:paraId="316362E6"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Top K=2000</w:t>
            </w:r>
          </w:p>
        </w:tc>
      </w:tr>
      <w:tr w:rsidR="00774965" w:rsidRPr="006F67A8" w14:paraId="5EB41BFB" w14:textId="77777777" w:rsidTr="00AD347D">
        <w:trPr>
          <w:trHeight w:val="209"/>
          <w:jc w:val="center"/>
        </w:trPr>
        <w:tc>
          <w:tcPr>
            <w:tcW w:w="1517" w:type="dxa"/>
          </w:tcPr>
          <w:p w14:paraId="4601EFDF" w14:textId="77777777" w:rsidR="00774965" w:rsidRPr="006F67A8" w:rsidRDefault="00774965" w:rsidP="00774965">
            <w:pPr>
              <w:jc w:val="center"/>
              <w:rPr>
                <w:rFonts w:ascii="Times New Roman" w:hAnsi="Times New Roman" w:cs="Times New Roman"/>
                <w:sz w:val="20"/>
                <w:szCs w:val="20"/>
              </w:rPr>
            </w:pPr>
          </w:p>
        </w:tc>
        <w:tc>
          <w:tcPr>
            <w:tcW w:w="2277" w:type="dxa"/>
            <w:gridSpan w:val="3"/>
          </w:tcPr>
          <w:p w14:paraId="535C1B39"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ACM</w:t>
            </w:r>
          </w:p>
        </w:tc>
        <w:tc>
          <w:tcPr>
            <w:tcW w:w="2977" w:type="dxa"/>
            <w:gridSpan w:val="3"/>
          </w:tcPr>
          <w:p w14:paraId="0F8D320D" w14:textId="77777777" w:rsidR="00774965" w:rsidRPr="006F67A8" w:rsidRDefault="00774965" w:rsidP="00774965">
            <w:pPr>
              <w:jc w:val="center"/>
              <w:rPr>
                <w:rFonts w:ascii="Times New Roman" w:hAnsi="Times New Roman" w:cs="Times New Roman"/>
                <w:sz w:val="20"/>
                <w:szCs w:val="20"/>
              </w:rPr>
            </w:pPr>
            <w:proofErr w:type="spellStart"/>
            <w:r w:rsidRPr="006F67A8">
              <w:rPr>
                <w:rFonts w:ascii="Times New Roman" w:hAnsi="Times New Roman" w:cs="Times New Roman"/>
                <w:sz w:val="20"/>
                <w:szCs w:val="20"/>
              </w:rPr>
              <w:t>CiteSeer</w:t>
            </w:r>
            <w:proofErr w:type="spellEnd"/>
          </w:p>
        </w:tc>
        <w:tc>
          <w:tcPr>
            <w:tcW w:w="1303" w:type="dxa"/>
          </w:tcPr>
          <w:p w14:paraId="36C5D61E"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MAG</w:t>
            </w:r>
          </w:p>
        </w:tc>
      </w:tr>
      <w:tr w:rsidR="00774965" w:rsidRPr="006F67A8" w14:paraId="5553160D" w14:textId="77777777" w:rsidTr="00AD347D">
        <w:trPr>
          <w:trHeight w:val="209"/>
          <w:jc w:val="center"/>
        </w:trPr>
        <w:tc>
          <w:tcPr>
            <w:tcW w:w="1517" w:type="dxa"/>
          </w:tcPr>
          <w:p w14:paraId="3EA25948" w14:textId="77777777" w:rsidR="00774965" w:rsidRPr="006F67A8" w:rsidRDefault="00774965" w:rsidP="00774965">
            <w:pPr>
              <w:rPr>
                <w:rFonts w:ascii="Times New Roman" w:hAnsi="Times New Roman" w:cs="Times New Roman"/>
                <w:sz w:val="20"/>
                <w:szCs w:val="20"/>
              </w:rPr>
            </w:pPr>
          </w:p>
        </w:tc>
        <w:tc>
          <w:tcPr>
            <w:tcW w:w="705" w:type="dxa"/>
          </w:tcPr>
          <w:p w14:paraId="7547E49D"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Style</w:t>
            </w:r>
          </w:p>
        </w:tc>
        <w:tc>
          <w:tcPr>
            <w:tcW w:w="863" w:type="dxa"/>
          </w:tcPr>
          <w:p w14:paraId="621A437C"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Content</w:t>
            </w:r>
          </w:p>
        </w:tc>
        <w:tc>
          <w:tcPr>
            <w:tcW w:w="709" w:type="dxa"/>
          </w:tcPr>
          <w:p w14:paraId="249BCDFB"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S+C</w:t>
            </w:r>
          </w:p>
        </w:tc>
        <w:tc>
          <w:tcPr>
            <w:tcW w:w="992" w:type="dxa"/>
          </w:tcPr>
          <w:p w14:paraId="0839D92C"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Style</w:t>
            </w:r>
          </w:p>
        </w:tc>
        <w:tc>
          <w:tcPr>
            <w:tcW w:w="1134" w:type="dxa"/>
          </w:tcPr>
          <w:p w14:paraId="2E4D2F4C"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Content</w:t>
            </w:r>
          </w:p>
        </w:tc>
        <w:tc>
          <w:tcPr>
            <w:tcW w:w="851" w:type="dxa"/>
          </w:tcPr>
          <w:p w14:paraId="621C46EE"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S+C</w:t>
            </w:r>
          </w:p>
        </w:tc>
        <w:tc>
          <w:tcPr>
            <w:tcW w:w="1303" w:type="dxa"/>
          </w:tcPr>
          <w:p w14:paraId="71DA0DDF"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SNAVER</w:t>
            </w:r>
          </w:p>
        </w:tc>
      </w:tr>
      <w:tr w:rsidR="00774965" w:rsidRPr="006F67A8" w14:paraId="5974E174" w14:textId="77777777" w:rsidTr="00AD347D">
        <w:trPr>
          <w:trHeight w:val="209"/>
          <w:jc w:val="center"/>
        </w:trPr>
        <w:tc>
          <w:tcPr>
            <w:tcW w:w="1517" w:type="dxa"/>
          </w:tcPr>
          <w:p w14:paraId="6F81DC3E" w14:textId="77777777" w:rsidR="00774965" w:rsidRPr="006F67A8" w:rsidRDefault="00774965" w:rsidP="00774965">
            <w:pPr>
              <w:rPr>
                <w:rFonts w:ascii="Times New Roman" w:hAnsi="Times New Roman" w:cs="Times New Roman"/>
                <w:sz w:val="20"/>
                <w:szCs w:val="20"/>
              </w:rPr>
            </w:pPr>
            <w:r w:rsidRPr="006F67A8">
              <w:rPr>
                <w:rFonts w:ascii="Times New Roman" w:hAnsi="Times New Roman" w:cs="Times New Roman"/>
                <w:sz w:val="20"/>
                <w:szCs w:val="20"/>
              </w:rPr>
              <w:t>Accuracy @5</w:t>
            </w:r>
          </w:p>
        </w:tc>
        <w:tc>
          <w:tcPr>
            <w:tcW w:w="705" w:type="dxa"/>
          </w:tcPr>
          <w:p w14:paraId="63EB2976" w14:textId="77777777" w:rsidR="00774965" w:rsidRPr="006F67A8" w:rsidRDefault="00774965" w:rsidP="00774965">
            <w:pPr>
              <w:jc w:val="center"/>
              <w:rPr>
                <w:rFonts w:ascii="Times New Roman" w:hAnsi="Times New Roman" w:cs="Times New Roman"/>
                <w:sz w:val="20"/>
                <w:szCs w:val="20"/>
              </w:rPr>
            </w:pPr>
          </w:p>
        </w:tc>
        <w:tc>
          <w:tcPr>
            <w:tcW w:w="863" w:type="dxa"/>
          </w:tcPr>
          <w:p w14:paraId="4FA28648" w14:textId="77777777" w:rsidR="00774965" w:rsidRPr="006F67A8" w:rsidRDefault="00774965" w:rsidP="00774965">
            <w:pPr>
              <w:jc w:val="center"/>
              <w:rPr>
                <w:rFonts w:ascii="Times New Roman" w:hAnsi="Times New Roman" w:cs="Times New Roman"/>
                <w:sz w:val="20"/>
                <w:szCs w:val="20"/>
              </w:rPr>
            </w:pPr>
          </w:p>
        </w:tc>
        <w:tc>
          <w:tcPr>
            <w:tcW w:w="709" w:type="dxa"/>
          </w:tcPr>
          <w:p w14:paraId="29066002" w14:textId="77777777" w:rsidR="00774965" w:rsidRPr="006F67A8" w:rsidRDefault="00774965" w:rsidP="00774965">
            <w:pPr>
              <w:jc w:val="center"/>
              <w:rPr>
                <w:rFonts w:ascii="Times New Roman" w:hAnsi="Times New Roman" w:cs="Times New Roman"/>
                <w:sz w:val="20"/>
                <w:szCs w:val="20"/>
              </w:rPr>
            </w:pPr>
          </w:p>
        </w:tc>
        <w:tc>
          <w:tcPr>
            <w:tcW w:w="992" w:type="dxa"/>
          </w:tcPr>
          <w:p w14:paraId="749DFD1F" w14:textId="77777777" w:rsidR="00774965" w:rsidRPr="006F67A8" w:rsidRDefault="00774965" w:rsidP="00774965">
            <w:pPr>
              <w:jc w:val="center"/>
              <w:rPr>
                <w:rFonts w:ascii="Times New Roman" w:hAnsi="Times New Roman" w:cs="Times New Roman"/>
                <w:sz w:val="20"/>
                <w:szCs w:val="20"/>
              </w:rPr>
            </w:pPr>
          </w:p>
        </w:tc>
        <w:tc>
          <w:tcPr>
            <w:tcW w:w="1134" w:type="dxa"/>
          </w:tcPr>
          <w:p w14:paraId="6C048AA4" w14:textId="77777777" w:rsidR="00774965" w:rsidRPr="006F67A8" w:rsidRDefault="00774965" w:rsidP="00774965">
            <w:pPr>
              <w:jc w:val="center"/>
              <w:rPr>
                <w:rFonts w:ascii="Times New Roman" w:hAnsi="Times New Roman" w:cs="Times New Roman"/>
                <w:sz w:val="20"/>
                <w:szCs w:val="20"/>
              </w:rPr>
            </w:pPr>
          </w:p>
        </w:tc>
        <w:tc>
          <w:tcPr>
            <w:tcW w:w="851" w:type="dxa"/>
          </w:tcPr>
          <w:p w14:paraId="0547A380" w14:textId="77777777" w:rsidR="00774965" w:rsidRPr="006F67A8" w:rsidRDefault="00774965" w:rsidP="00774965">
            <w:pPr>
              <w:jc w:val="center"/>
              <w:rPr>
                <w:rFonts w:ascii="Times New Roman" w:hAnsi="Times New Roman" w:cs="Times New Roman"/>
                <w:sz w:val="20"/>
                <w:szCs w:val="20"/>
              </w:rPr>
            </w:pPr>
          </w:p>
        </w:tc>
        <w:tc>
          <w:tcPr>
            <w:tcW w:w="1303" w:type="dxa"/>
          </w:tcPr>
          <w:p w14:paraId="28582AF6" w14:textId="77777777" w:rsidR="00774965" w:rsidRPr="006F67A8" w:rsidRDefault="00774965" w:rsidP="00774965">
            <w:pPr>
              <w:jc w:val="center"/>
              <w:rPr>
                <w:rFonts w:ascii="Times New Roman" w:hAnsi="Times New Roman" w:cs="Times New Roman"/>
                <w:sz w:val="20"/>
                <w:szCs w:val="20"/>
              </w:rPr>
            </w:pPr>
          </w:p>
        </w:tc>
      </w:tr>
      <w:tr w:rsidR="00774965" w:rsidRPr="006F67A8" w14:paraId="530E4900" w14:textId="77777777" w:rsidTr="00AD347D">
        <w:trPr>
          <w:trHeight w:val="209"/>
          <w:jc w:val="center"/>
        </w:trPr>
        <w:tc>
          <w:tcPr>
            <w:tcW w:w="1517" w:type="dxa"/>
          </w:tcPr>
          <w:p w14:paraId="73FA00EB" w14:textId="77777777" w:rsidR="00774965" w:rsidRPr="006F67A8" w:rsidRDefault="00774965" w:rsidP="00774965">
            <w:pPr>
              <w:rPr>
                <w:rFonts w:ascii="Times New Roman" w:hAnsi="Times New Roman" w:cs="Times New Roman"/>
                <w:sz w:val="20"/>
                <w:szCs w:val="20"/>
              </w:rPr>
            </w:pPr>
            <w:r w:rsidRPr="006F67A8">
              <w:rPr>
                <w:rFonts w:ascii="Times New Roman" w:hAnsi="Times New Roman" w:cs="Times New Roman"/>
                <w:sz w:val="20"/>
                <w:szCs w:val="20"/>
              </w:rPr>
              <w:t>Accuracy @10</w:t>
            </w:r>
          </w:p>
        </w:tc>
        <w:tc>
          <w:tcPr>
            <w:tcW w:w="705" w:type="dxa"/>
          </w:tcPr>
          <w:p w14:paraId="59023925" w14:textId="77777777" w:rsidR="00774965" w:rsidRPr="006F67A8" w:rsidRDefault="00774965" w:rsidP="00774965">
            <w:pPr>
              <w:jc w:val="center"/>
              <w:rPr>
                <w:rFonts w:ascii="Times New Roman" w:hAnsi="Times New Roman" w:cs="Times New Roman"/>
                <w:sz w:val="20"/>
                <w:szCs w:val="20"/>
              </w:rPr>
            </w:pPr>
          </w:p>
        </w:tc>
        <w:tc>
          <w:tcPr>
            <w:tcW w:w="863" w:type="dxa"/>
          </w:tcPr>
          <w:p w14:paraId="4557315C" w14:textId="77777777" w:rsidR="00774965" w:rsidRPr="006F67A8" w:rsidRDefault="00774965" w:rsidP="00774965">
            <w:pPr>
              <w:jc w:val="center"/>
              <w:rPr>
                <w:rFonts w:ascii="Times New Roman" w:hAnsi="Times New Roman" w:cs="Times New Roman"/>
                <w:sz w:val="20"/>
                <w:szCs w:val="20"/>
              </w:rPr>
            </w:pPr>
          </w:p>
        </w:tc>
        <w:tc>
          <w:tcPr>
            <w:tcW w:w="709" w:type="dxa"/>
          </w:tcPr>
          <w:p w14:paraId="3D0D65FF" w14:textId="77777777" w:rsidR="00774965" w:rsidRPr="006F67A8" w:rsidRDefault="00774965" w:rsidP="00774965">
            <w:pPr>
              <w:jc w:val="center"/>
              <w:rPr>
                <w:rFonts w:ascii="Times New Roman" w:hAnsi="Times New Roman" w:cs="Times New Roman"/>
                <w:sz w:val="20"/>
                <w:szCs w:val="20"/>
              </w:rPr>
            </w:pPr>
          </w:p>
        </w:tc>
        <w:tc>
          <w:tcPr>
            <w:tcW w:w="992" w:type="dxa"/>
          </w:tcPr>
          <w:p w14:paraId="460EBDBB" w14:textId="77777777" w:rsidR="00774965" w:rsidRPr="006F67A8" w:rsidRDefault="00774965" w:rsidP="00774965">
            <w:pPr>
              <w:jc w:val="center"/>
              <w:rPr>
                <w:rFonts w:ascii="Times New Roman" w:hAnsi="Times New Roman" w:cs="Times New Roman"/>
                <w:sz w:val="20"/>
                <w:szCs w:val="20"/>
              </w:rPr>
            </w:pPr>
          </w:p>
        </w:tc>
        <w:tc>
          <w:tcPr>
            <w:tcW w:w="1134" w:type="dxa"/>
          </w:tcPr>
          <w:p w14:paraId="3E917D75" w14:textId="77777777" w:rsidR="00774965" w:rsidRPr="006F67A8" w:rsidRDefault="00774965" w:rsidP="00774965">
            <w:pPr>
              <w:jc w:val="center"/>
              <w:rPr>
                <w:rFonts w:ascii="Times New Roman" w:hAnsi="Times New Roman" w:cs="Times New Roman"/>
                <w:sz w:val="20"/>
                <w:szCs w:val="20"/>
              </w:rPr>
            </w:pPr>
          </w:p>
        </w:tc>
        <w:tc>
          <w:tcPr>
            <w:tcW w:w="851" w:type="dxa"/>
          </w:tcPr>
          <w:p w14:paraId="6E86D921" w14:textId="77777777" w:rsidR="00774965" w:rsidRPr="006F67A8" w:rsidRDefault="00774965" w:rsidP="00774965">
            <w:pPr>
              <w:jc w:val="center"/>
              <w:rPr>
                <w:rFonts w:ascii="Times New Roman" w:hAnsi="Times New Roman" w:cs="Times New Roman"/>
                <w:sz w:val="20"/>
                <w:szCs w:val="20"/>
              </w:rPr>
            </w:pPr>
          </w:p>
        </w:tc>
        <w:tc>
          <w:tcPr>
            <w:tcW w:w="1303" w:type="dxa"/>
          </w:tcPr>
          <w:p w14:paraId="4644A8D8" w14:textId="77777777" w:rsidR="00774965" w:rsidRPr="006F67A8" w:rsidRDefault="00774965" w:rsidP="00774965">
            <w:pPr>
              <w:jc w:val="center"/>
              <w:rPr>
                <w:rFonts w:ascii="Times New Roman" w:hAnsi="Times New Roman" w:cs="Times New Roman"/>
                <w:sz w:val="20"/>
                <w:szCs w:val="20"/>
              </w:rPr>
            </w:pPr>
          </w:p>
        </w:tc>
      </w:tr>
      <w:tr w:rsidR="00774965" w:rsidRPr="006F67A8" w14:paraId="07804A67" w14:textId="77777777" w:rsidTr="00AD347D">
        <w:trPr>
          <w:trHeight w:val="209"/>
          <w:jc w:val="center"/>
        </w:trPr>
        <w:tc>
          <w:tcPr>
            <w:tcW w:w="1517" w:type="dxa"/>
          </w:tcPr>
          <w:p w14:paraId="6613595E"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Accuracy @20</w:t>
            </w:r>
          </w:p>
        </w:tc>
        <w:tc>
          <w:tcPr>
            <w:tcW w:w="705" w:type="dxa"/>
          </w:tcPr>
          <w:p w14:paraId="0F585939" w14:textId="77777777" w:rsidR="00774965" w:rsidRPr="006F67A8" w:rsidRDefault="00774965" w:rsidP="00774965">
            <w:pPr>
              <w:jc w:val="center"/>
              <w:rPr>
                <w:rFonts w:ascii="Times New Roman" w:hAnsi="Times New Roman" w:cs="Times New Roman"/>
                <w:sz w:val="20"/>
                <w:szCs w:val="20"/>
              </w:rPr>
            </w:pPr>
          </w:p>
        </w:tc>
        <w:tc>
          <w:tcPr>
            <w:tcW w:w="863" w:type="dxa"/>
          </w:tcPr>
          <w:p w14:paraId="4B638CAA" w14:textId="77777777" w:rsidR="00774965" w:rsidRPr="006F67A8" w:rsidRDefault="00774965" w:rsidP="00774965">
            <w:pPr>
              <w:jc w:val="center"/>
              <w:rPr>
                <w:rFonts w:ascii="Times New Roman" w:hAnsi="Times New Roman" w:cs="Times New Roman"/>
                <w:sz w:val="20"/>
                <w:szCs w:val="20"/>
              </w:rPr>
            </w:pPr>
          </w:p>
        </w:tc>
        <w:tc>
          <w:tcPr>
            <w:tcW w:w="709" w:type="dxa"/>
          </w:tcPr>
          <w:p w14:paraId="45182EFF" w14:textId="77777777" w:rsidR="00774965" w:rsidRPr="006F67A8" w:rsidRDefault="00774965" w:rsidP="00774965">
            <w:pPr>
              <w:jc w:val="center"/>
              <w:rPr>
                <w:rFonts w:ascii="Times New Roman" w:hAnsi="Times New Roman" w:cs="Times New Roman"/>
                <w:sz w:val="20"/>
                <w:szCs w:val="20"/>
              </w:rPr>
            </w:pPr>
          </w:p>
        </w:tc>
        <w:tc>
          <w:tcPr>
            <w:tcW w:w="992" w:type="dxa"/>
          </w:tcPr>
          <w:p w14:paraId="4BCFD34A" w14:textId="77777777" w:rsidR="00774965" w:rsidRPr="006F67A8" w:rsidRDefault="00774965" w:rsidP="00774965">
            <w:pPr>
              <w:jc w:val="center"/>
              <w:rPr>
                <w:rFonts w:ascii="Times New Roman" w:hAnsi="Times New Roman" w:cs="Times New Roman"/>
                <w:sz w:val="20"/>
                <w:szCs w:val="20"/>
              </w:rPr>
            </w:pPr>
          </w:p>
        </w:tc>
        <w:tc>
          <w:tcPr>
            <w:tcW w:w="1134" w:type="dxa"/>
          </w:tcPr>
          <w:p w14:paraId="7EE991E0" w14:textId="77777777" w:rsidR="00774965" w:rsidRPr="006F67A8" w:rsidRDefault="00774965" w:rsidP="00774965">
            <w:pPr>
              <w:jc w:val="center"/>
              <w:rPr>
                <w:rFonts w:ascii="Times New Roman" w:hAnsi="Times New Roman" w:cs="Times New Roman"/>
                <w:sz w:val="20"/>
                <w:szCs w:val="20"/>
              </w:rPr>
            </w:pPr>
          </w:p>
        </w:tc>
        <w:tc>
          <w:tcPr>
            <w:tcW w:w="851" w:type="dxa"/>
          </w:tcPr>
          <w:p w14:paraId="618E2FF7" w14:textId="77777777" w:rsidR="00774965" w:rsidRPr="006F67A8" w:rsidRDefault="00774965" w:rsidP="00774965">
            <w:pPr>
              <w:jc w:val="center"/>
              <w:rPr>
                <w:rFonts w:ascii="Times New Roman" w:hAnsi="Times New Roman" w:cs="Times New Roman"/>
                <w:sz w:val="20"/>
                <w:szCs w:val="20"/>
              </w:rPr>
            </w:pPr>
          </w:p>
        </w:tc>
        <w:tc>
          <w:tcPr>
            <w:tcW w:w="1303" w:type="dxa"/>
          </w:tcPr>
          <w:p w14:paraId="26D2FEA8" w14:textId="77777777" w:rsidR="00774965" w:rsidRPr="006F67A8" w:rsidRDefault="00774965" w:rsidP="00774965">
            <w:pPr>
              <w:jc w:val="center"/>
              <w:rPr>
                <w:rFonts w:ascii="Times New Roman" w:hAnsi="Times New Roman" w:cs="Times New Roman"/>
                <w:sz w:val="20"/>
                <w:szCs w:val="20"/>
              </w:rPr>
            </w:pPr>
          </w:p>
        </w:tc>
      </w:tr>
      <w:tr w:rsidR="00774965" w:rsidRPr="006F67A8" w14:paraId="50E6CD2F" w14:textId="77777777" w:rsidTr="00AD347D">
        <w:trPr>
          <w:trHeight w:val="223"/>
          <w:jc w:val="center"/>
        </w:trPr>
        <w:tc>
          <w:tcPr>
            <w:tcW w:w="1517" w:type="dxa"/>
          </w:tcPr>
          <w:p w14:paraId="5FB2FCF3"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MRR</w:t>
            </w:r>
          </w:p>
        </w:tc>
        <w:tc>
          <w:tcPr>
            <w:tcW w:w="705" w:type="dxa"/>
          </w:tcPr>
          <w:p w14:paraId="709EE492" w14:textId="77777777" w:rsidR="00774965" w:rsidRPr="006F67A8" w:rsidRDefault="00774965" w:rsidP="00774965">
            <w:pPr>
              <w:jc w:val="center"/>
              <w:rPr>
                <w:rFonts w:ascii="Times New Roman" w:hAnsi="Times New Roman" w:cs="Times New Roman"/>
                <w:sz w:val="20"/>
                <w:szCs w:val="20"/>
              </w:rPr>
            </w:pPr>
          </w:p>
        </w:tc>
        <w:tc>
          <w:tcPr>
            <w:tcW w:w="863" w:type="dxa"/>
          </w:tcPr>
          <w:p w14:paraId="1AB39D44" w14:textId="77777777" w:rsidR="00774965" w:rsidRPr="006F67A8" w:rsidRDefault="00774965" w:rsidP="00774965">
            <w:pPr>
              <w:jc w:val="center"/>
              <w:rPr>
                <w:rFonts w:ascii="Times New Roman" w:hAnsi="Times New Roman" w:cs="Times New Roman"/>
                <w:sz w:val="20"/>
                <w:szCs w:val="20"/>
              </w:rPr>
            </w:pPr>
          </w:p>
        </w:tc>
        <w:tc>
          <w:tcPr>
            <w:tcW w:w="709" w:type="dxa"/>
          </w:tcPr>
          <w:p w14:paraId="77A506A7" w14:textId="77777777" w:rsidR="00774965" w:rsidRPr="006F67A8" w:rsidRDefault="00774965" w:rsidP="00774965">
            <w:pPr>
              <w:jc w:val="center"/>
              <w:rPr>
                <w:rFonts w:ascii="Times New Roman" w:hAnsi="Times New Roman" w:cs="Times New Roman"/>
                <w:sz w:val="20"/>
                <w:szCs w:val="20"/>
              </w:rPr>
            </w:pPr>
          </w:p>
        </w:tc>
        <w:tc>
          <w:tcPr>
            <w:tcW w:w="992" w:type="dxa"/>
          </w:tcPr>
          <w:p w14:paraId="10FD236A" w14:textId="77777777" w:rsidR="00774965" w:rsidRPr="006F67A8" w:rsidRDefault="00774965" w:rsidP="00774965">
            <w:pPr>
              <w:jc w:val="center"/>
              <w:rPr>
                <w:rFonts w:ascii="Times New Roman" w:hAnsi="Times New Roman" w:cs="Times New Roman"/>
                <w:sz w:val="20"/>
                <w:szCs w:val="20"/>
              </w:rPr>
            </w:pPr>
          </w:p>
        </w:tc>
        <w:tc>
          <w:tcPr>
            <w:tcW w:w="1134" w:type="dxa"/>
          </w:tcPr>
          <w:p w14:paraId="5A445EF7" w14:textId="77777777" w:rsidR="00774965" w:rsidRPr="006F67A8" w:rsidRDefault="00774965" w:rsidP="00774965">
            <w:pPr>
              <w:jc w:val="center"/>
              <w:rPr>
                <w:rFonts w:ascii="Times New Roman" w:hAnsi="Times New Roman" w:cs="Times New Roman"/>
                <w:sz w:val="20"/>
                <w:szCs w:val="20"/>
              </w:rPr>
            </w:pPr>
          </w:p>
        </w:tc>
        <w:tc>
          <w:tcPr>
            <w:tcW w:w="851" w:type="dxa"/>
          </w:tcPr>
          <w:p w14:paraId="0BFC122F" w14:textId="77777777" w:rsidR="00774965" w:rsidRPr="006F67A8" w:rsidRDefault="00774965" w:rsidP="00774965">
            <w:pPr>
              <w:jc w:val="center"/>
              <w:rPr>
                <w:rFonts w:ascii="Times New Roman" w:hAnsi="Times New Roman" w:cs="Times New Roman"/>
                <w:sz w:val="20"/>
                <w:szCs w:val="20"/>
              </w:rPr>
            </w:pPr>
          </w:p>
        </w:tc>
        <w:tc>
          <w:tcPr>
            <w:tcW w:w="1303" w:type="dxa"/>
          </w:tcPr>
          <w:p w14:paraId="6052507E" w14:textId="77777777" w:rsidR="00774965" w:rsidRPr="006F67A8" w:rsidRDefault="00774965" w:rsidP="00774965">
            <w:pPr>
              <w:jc w:val="center"/>
              <w:rPr>
                <w:rFonts w:ascii="Times New Roman" w:hAnsi="Times New Roman" w:cs="Times New Roman"/>
                <w:sz w:val="20"/>
                <w:szCs w:val="20"/>
              </w:rPr>
            </w:pPr>
          </w:p>
        </w:tc>
      </w:tr>
      <w:tr w:rsidR="00774965" w:rsidRPr="006F67A8" w14:paraId="464703D9" w14:textId="77777777" w:rsidTr="00AD347D">
        <w:trPr>
          <w:trHeight w:val="241"/>
          <w:jc w:val="center"/>
        </w:trPr>
        <w:tc>
          <w:tcPr>
            <w:tcW w:w="8074" w:type="dxa"/>
            <w:gridSpan w:val="8"/>
          </w:tcPr>
          <w:p w14:paraId="415A74FE"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All neighbours</w:t>
            </w:r>
          </w:p>
        </w:tc>
      </w:tr>
      <w:tr w:rsidR="00774965" w:rsidRPr="006F67A8" w14:paraId="517D83D2" w14:textId="77777777" w:rsidTr="00AD347D">
        <w:trPr>
          <w:trHeight w:val="209"/>
          <w:jc w:val="center"/>
        </w:trPr>
        <w:tc>
          <w:tcPr>
            <w:tcW w:w="1517" w:type="dxa"/>
          </w:tcPr>
          <w:p w14:paraId="2D6B71ED" w14:textId="77777777" w:rsidR="00774965" w:rsidRPr="006F67A8" w:rsidRDefault="00774965" w:rsidP="00774965">
            <w:pPr>
              <w:jc w:val="center"/>
              <w:rPr>
                <w:rFonts w:ascii="Times New Roman" w:hAnsi="Times New Roman" w:cs="Times New Roman"/>
                <w:sz w:val="20"/>
                <w:szCs w:val="20"/>
              </w:rPr>
            </w:pPr>
          </w:p>
        </w:tc>
        <w:tc>
          <w:tcPr>
            <w:tcW w:w="2277" w:type="dxa"/>
            <w:gridSpan w:val="3"/>
          </w:tcPr>
          <w:p w14:paraId="0DFE5FA0"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ACM</w:t>
            </w:r>
          </w:p>
        </w:tc>
        <w:tc>
          <w:tcPr>
            <w:tcW w:w="2977" w:type="dxa"/>
            <w:gridSpan w:val="3"/>
          </w:tcPr>
          <w:p w14:paraId="72A73E63" w14:textId="77777777" w:rsidR="00774965" w:rsidRPr="006F67A8" w:rsidRDefault="00774965" w:rsidP="00774965">
            <w:pPr>
              <w:jc w:val="center"/>
              <w:rPr>
                <w:rFonts w:ascii="Times New Roman" w:hAnsi="Times New Roman" w:cs="Times New Roman"/>
                <w:sz w:val="20"/>
                <w:szCs w:val="20"/>
              </w:rPr>
            </w:pPr>
            <w:proofErr w:type="spellStart"/>
            <w:r w:rsidRPr="006F67A8">
              <w:rPr>
                <w:rFonts w:ascii="Times New Roman" w:hAnsi="Times New Roman" w:cs="Times New Roman"/>
                <w:sz w:val="20"/>
                <w:szCs w:val="20"/>
              </w:rPr>
              <w:t>CiteSeer</w:t>
            </w:r>
            <w:proofErr w:type="spellEnd"/>
          </w:p>
        </w:tc>
        <w:tc>
          <w:tcPr>
            <w:tcW w:w="1303" w:type="dxa"/>
          </w:tcPr>
          <w:p w14:paraId="15113DD3"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MAG</w:t>
            </w:r>
          </w:p>
        </w:tc>
      </w:tr>
      <w:tr w:rsidR="00774965" w:rsidRPr="006F67A8" w14:paraId="3BE38A4E" w14:textId="77777777" w:rsidTr="00AD347D">
        <w:trPr>
          <w:trHeight w:val="209"/>
          <w:jc w:val="center"/>
        </w:trPr>
        <w:tc>
          <w:tcPr>
            <w:tcW w:w="1517" w:type="dxa"/>
          </w:tcPr>
          <w:p w14:paraId="5736E3A8" w14:textId="77777777" w:rsidR="00774965" w:rsidRPr="006F67A8" w:rsidRDefault="00774965" w:rsidP="00774965">
            <w:pPr>
              <w:rPr>
                <w:rFonts w:ascii="Times New Roman" w:hAnsi="Times New Roman" w:cs="Times New Roman"/>
                <w:sz w:val="20"/>
                <w:szCs w:val="20"/>
              </w:rPr>
            </w:pPr>
          </w:p>
        </w:tc>
        <w:tc>
          <w:tcPr>
            <w:tcW w:w="705" w:type="dxa"/>
          </w:tcPr>
          <w:p w14:paraId="6FC89219"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Style</w:t>
            </w:r>
          </w:p>
        </w:tc>
        <w:tc>
          <w:tcPr>
            <w:tcW w:w="863" w:type="dxa"/>
          </w:tcPr>
          <w:p w14:paraId="7C99C2C3"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Content</w:t>
            </w:r>
          </w:p>
        </w:tc>
        <w:tc>
          <w:tcPr>
            <w:tcW w:w="709" w:type="dxa"/>
          </w:tcPr>
          <w:p w14:paraId="31D1B272"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S+C</w:t>
            </w:r>
          </w:p>
        </w:tc>
        <w:tc>
          <w:tcPr>
            <w:tcW w:w="992" w:type="dxa"/>
          </w:tcPr>
          <w:p w14:paraId="54B77FC7"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Style</w:t>
            </w:r>
          </w:p>
        </w:tc>
        <w:tc>
          <w:tcPr>
            <w:tcW w:w="1134" w:type="dxa"/>
          </w:tcPr>
          <w:p w14:paraId="1EADD042"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Content</w:t>
            </w:r>
          </w:p>
        </w:tc>
        <w:tc>
          <w:tcPr>
            <w:tcW w:w="851" w:type="dxa"/>
          </w:tcPr>
          <w:p w14:paraId="0D1B3B16"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S+C</w:t>
            </w:r>
          </w:p>
        </w:tc>
        <w:tc>
          <w:tcPr>
            <w:tcW w:w="1303" w:type="dxa"/>
          </w:tcPr>
          <w:p w14:paraId="68B67CED"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SNAVER</w:t>
            </w:r>
          </w:p>
        </w:tc>
      </w:tr>
      <w:tr w:rsidR="00774965" w:rsidRPr="006F67A8" w14:paraId="558F0621" w14:textId="77777777" w:rsidTr="00AD347D">
        <w:trPr>
          <w:trHeight w:val="209"/>
          <w:jc w:val="center"/>
        </w:trPr>
        <w:tc>
          <w:tcPr>
            <w:tcW w:w="1517" w:type="dxa"/>
          </w:tcPr>
          <w:p w14:paraId="233DB5FE" w14:textId="77777777" w:rsidR="00774965" w:rsidRPr="006F67A8" w:rsidRDefault="00774965" w:rsidP="00774965">
            <w:pPr>
              <w:rPr>
                <w:rFonts w:ascii="Times New Roman" w:hAnsi="Times New Roman" w:cs="Times New Roman"/>
                <w:sz w:val="20"/>
                <w:szCs w:val="20"/>
              </w:rPr>
            </w:pPr>
            <w:r w:rsidRPr="006F67A8">
              <w:rPr>
                <w:rFonts w:ascii="Times New Roman" w:hAnsi="Times New Roman" w:cs="Times New Roman"/>
                <w:sz w:val="20"/>
                <w:szCs w:val="20"/>
              </w:rPr>
              <w:t>Accuracy @5</w:t>
            </w:r>
          </w:p>
        </w:tc>
        <w:tc>
          <w:tcPr>
            <w:tcW w:w="705" w:type="dxa"/>
          </w:tcPr>
          <w:p w14:paraId="117B9B15" w14:textId="77777777" w:rsidR="00774965" w:rsidRPr="006F67A8" w:rsidRDefault="00774965" w:rsidP="00774965">
            <w:pPr>
              <w:jc w:val="center"/>
              <w:rPr>
                <w:rFonts w:ascii="Times New Roman" w:hAnsi="Times New Roman" w:cs="Times New Roman"/>
                <w:sz w:val="20"/>
                <w:szCs w:val="20"/>
              </w:rPr>
            </w:pPr>
          </w:p>
        </w:tc>
        <w:tc>
          <w:tcPr>
            <w:tcW w:w="863" w:type="dxa"/>
          </w:tcPr>
          <w:p w14:paraId="4DF924E2" w14:textId="77777777" w:rsidR="00774965" w:rsidRPr="006F67A8" w:rsidRDefault="00774965" w:rsidP="00774965">
            <w:pPr>
              <w:jc w:val="center"/>
              <w:rPr>
                <w:rFonts w:ascii="Times New Roman" w:hAnsi="Times New Roman" w:cs="Times New Roman"/>
                <w:sz w:val="20"/>
                <w:szCs w:val="20"/>
              </w:rPr>
            </w:pPr>
          </w:p>
        </w:tc>
        <w:tc>
          <w:tcPr>
            <w:tcW w:w="709" w:type="dxa"/>
          </w:tcPr>
          <w:p w14:paraId="6A08CB0A" w14:textId="77777777" w:rsidR="00774965" w:rsidRPr="006F67A8" w:rsidRDefault="00774965" w:rsidP="00774965">
            <w:pPr>
              <w:jc w:val="center"/>
              <w:rPr>
                <w:rFonts w:ascii="Times New Roman" w:hAnsi="Times New Roman" w:cs="Times New Roman"/>
                <w:sz w:val="20"/>
                <w:szCs w:val="20"/>
              </w:rPr>
            </w:pPr>
          </w:p>
        </w:tc>
        <w:tc>
          <w:tcPr>
            <w:tcW w:w="992" w:type="dxa"/>
          </w:tcPr>
          <w:p w14:paraId="6E622FC6" w14:textId="77777777" w:rsidR="00774965" w:rsidRPr="006F67A8" w:rsidRDefault="00774965" w:rsidP="00774965">
            <w:pPr>
              <w:jc w:val="center"/>
              <w:rPr>
                <w:rFonts w:ascii="Times New Roman" w:hAnsi="Times New Roman" w:cs="Times New Roman"/>
                <w:sz w:val="20"/>
                <w:szCs w:val="20"/>
              </w:rPr>
            </w:pPr>
          </w:p>
        </w:tc>
        <w:tc>
          <w:tcPr>
            <w:tcW w:w="1134" w:type="dxa"/>
          </w:tcPr>
          <w:p w14:paraId="47CFA369" w14:textId="77777777" w:rsidR="00774965" w:rsidRPr="006F67A8" w:rsidRDefault="00774965" w:rsidP="00774965">
            <w:pPr>
              <w:jc w:val="center"/>
              <w:rPr>
                <w:rFonts w:ascii="Times New Roman" w:hAnsi="Times New Roman" w:cs="Times New Roman"/>
                <w:sz w:val="20"/>
                <w:szCs w:val="20"/>
              </w:rPr>
            </w:pPr>
          </w:p>
        </w:tc>
        <w:tc>
          <w:tcPr>
            <w:tcW w:w="851" w:type="dxa"/>
          </w:tcPr>
          <w:p w14:paraId="03BCBCF4" w14:textId="77777777" w:rsidR="00774965" w:rsidRPr="006F67A8" w:rsidRDefault="00774965" w:rsidP="00774965">
            <w:pPr>
              <w:jc w:val="center"/>
              <w:rPr>
                <w:rFonts w:ascii="Times New Roman" w:hAnsi="Times New Roman" w:cs="Times New Roman"/>
                <w:sz w:val="20"/>
                <w:szCs w:val="20"/>
              </w:rPr>
            </w:pPr>
          </w:p>
        </w:tc>
        <w:tc>
          <w:tcPr>
            <w:tcW w:w="1303" w:type="dxa"/>
          </w:tcPr>
          <w:p w14:paraId="7AA98CE4" w14:textId="77777777" w:rsidR="00774965" w:rsidRPr="006F67A8" w:rsidRDefault="00774965" w:rsidP="00774965">
            <w:pPr>
              <w:jc w:val="center"/>
              <w:rPr>
                <w:rFonts w:ascii="Times New Roman" w:hAnsi="Times New Roman" w:cs="Times New Roman"/>
                <w:sz w:val="20"/>
                <w:szCs w:val="20"/>
              </w:rPr>
            </w:pPr>
          </w:p>
        </w:tc>
      </w:tr>
      <w:tr w:rsidR="00774965" w:rsidRPr="006F67A8" w14:paraId="1CB253FD" w14:textId="77777777" w:rsidTr="00AD347D">
        <w:trPr>
          <w:trHeight w:val="209"/>
          <w:jc w:val="center"/>
        </w:trPr>
        <w:tc>
          <w:tcPr>
            <w:tcW w:w="1517" w:type="dxa"/>
          </w:tcPr>
          <w:p w14:paraId="6AEB1134" w14:textId="77777777" w:rsidR="00774965" w:rsidRPr="006F67A8" w:rsidRDefault="00774965" w:rsidP="00774965">
            <w:pPr>
              <w:rPr>
                <w:rFonts w:ascii="Times New Roman" w:hAnsi="Times New Roman" w:cs="Times New Roman"/>
                <w:sz w:val="20"/>
                <w:szCs w:val="20"/>
              </w:rPr>
            </w:pPr>
            <w:r w:rsidRPr="006F67A8">
              <w:rPr>
                <w:rFonts w:ascii="Times New Roman" w:hAnsi="Times New Roman" w:cs="Times New Roman"/>
                <w:sz w:val="20"/>
                <w:szCs w:val="20"/>
              </w:rPr>
              <w:t>Accuracy @10</w:t>
            </w:r>
          </w:p>
        </w:tc>
        <w:tc>
          <w:tcPr>
            <w:tcW w:w="705" w:type="dxa"/>
          </w:tcPr>
          <w:p w14:paraId="56FFE356" w14:textId="77777777" w:rsidR="00774965" w:rsidRPr="006F67A8" w:rsidRDefault="00774965" w:rsidP="00774965">
            <w:pPr>
              <w:jc w:val="center"/>
              <w:rPr>
                <w:rFonts w:ascii="Times New Roman" w:hAnsi="Times New Roman" w:cs="Times New Roman"/>
                <w:sz w:val="20"/>
                <w:szCs w:val="20"/>
              </w:rPr>
            </w:pPr>
          </w:p>
        </w:tc>
        <w:tc>
          <w:tcPr>
            <w:tcW w:w="863" w:type="dxa"/>
          </w:tcPr>
          <w:p w14:paraId="31C1465D" w14:textId="77777777" w:rsidR="00774965" w:rsidRPr="006F67A8" w:rsidRDefault="00774965" w:rsidP="00774965">
            <w:pPr>
              <w:jc w:val="center"/>
              <w:rPr>
                <w:rFonts w:ascii="Times New Roman" w:hAnsi="Times New Roman" w:cs="Times New Roman"/>
                <w:sz w:val="20"/>
                <w:szCs w:val="20"/>
              </w:rPr>
            </w:pPr>
          </w:p>
        </w:tc>
        <w:tc>
          <w:tcPr>
            <w:tcW w:w="709" w:type="dxa"/>
          </w:tcPr>
          <w:p w14:paraId="5EB53BBE" w14:textId="77777777" w:rsidR="00774965" w:rsidRPr="006F67A8" w:rsidRDefault="00774965" w:rsidP="00774965">
            <w:pPr>
              <w:jc w:val="center"/>
              <w:rPr>
                <w:rFonts w:ascii="Times New Roman" w:hAnsi="Times New Roman" w:cs="Times New Roman"/>
                <w:sz w:val="20"/>
                <w:szCs w:val="20"/>
              </w:rPr>
            </w:pPr>
          </w:p>
        </w:tc>
        <w:tc>
          <w:tcPr>
            <w:tcW w:w="992" w:type="dxa"/>
          </w:tcPr>
          <w:p w14:paraId="69C1DFAF" w14:textId="77777777" w:rsidR="00774965" w:rsidRPr="006F67A8" w:rsidRDefault="00774965" w:rsidP="00774965">
            <w:pPr>
              <w:jc w:val="center"/>
              <w:rPr>
                <w:rFonts w:ascii="Times New Roman" w:hAnsi="Times New Roman" w:cs="Times New Roman"/>
                <w:sz w:val="20"/>
                <w:szCs w:val="20"/>
              </w:rPr>
            </w:pPr>
          </w:p>
        </w:tc>
        <w:tc>
          <w:tcPr>
            <w:tcW w:w="1134" w:type="dxa"/>
          </w:tcPr>
          <w:p w14:paraId="4DAF197C" w14:textId="77777777" w:rsidR="00774965" w:rsidRPr="006F67A8" w:rsidRDefault="00774965" w:rsidP="00774965">
            <w:pPr>
              <w:jc w:val="center"/>
              <w:rPr>
                <w:rFonts w:ascii="Times New Roman" w:hAnsi="Times New Roman" w:cs="Times New Roman"/>
                <w:sz w:val="20"/>
                <w:szCs w:val="20"/>
              </w:rPr>
            </w:pPr>
          </w:p>
        </w:tc>
        <w:tc>
          <w:tcPr>
            <w:tcW w:w="851" w:type="dxa"/>
          </w:tcPr>
          <w:p w14:paraId="51718CE0" w14:textId="77777777" w:rsidR="00774965" w:rsidRPr="006F67A8" w:rsidRDefault="00774965" w:rsidP="00774965">
            <w:pPr>
              <w:jc w:val="center"/>
              <w:rPr>
                <w:rFonts w:ascii="Times New Roman" w:hAnsi="Times New Roman" w:cs="Times New Roman"/>
                <w:sz w:val="20"/>
                <w:szCs w:val="20"/>
              </w:rPr>
            </w:pPr>
          </w:p>
        </w:tc>
        <w:tc>
          <w:tcPr>
            <w:tcW w:w="1303" w:type="dxa"/>
          </w:tcPr>
          <w:p w14:paraId="0C365D9F" w14:textId="77777777" w:rsidR="00774965" w:rsidRPr="006F67A8" w:rsidRDefault="00774965" w:rsidP="00774965">
            <w:pPr>
              <w:jc w:val="center"/>
              <w:rPr>
                <w:rFonts w:ascii="Times New Roman" w:hAnsi="Times New Roman" w:cs="Times New Roman"/>
                <w:sz w:val="20"/>
                <w:szCs w:val="20"/>
              </w:rPr>
            </w:pPr>
          </w:p>
        </w:tc>
      </w:tr>
      <w:tr w:rsidR="00774965" w:rsidRPr="006F67A8" w14:paraId="13D2D845" w14:textId="77777777" w:rsidTr="00AD347D">
        <w:trPr>
          <w:trHeight w:val="209"/>
          <w:jc w:val="center"/>
        </w:trPr>
        <w:tc>
          <w:tcPr>
            <w:tcW w:w="1517" w:type="dxa"/>
          </w:tcPr>
          <w:p w14:paraId="004CBF5F"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Accuracy @20</w:t>
            </w:r>
          </w:p>
        </w:tc>
        <w:tc>
          <w:tcPr>
            <w:tcW w:w="705" w:type="dxa"/>
          </w:tcPr>
          <w:p w14:paraId="1B56444E" w14:textId="77777777" w:rsidR="00774965" w:rsidRPr="006F67A8" w:rsidRDefault="00774965" w:rsidP="00774965">
            <w:pPr>
              <w:jc w:val="center"/>
              <w:rPr>
                <w:rFonts w:ascii="Times New Roman" w:hAnsi="Times New Roman" w:cs="Times New Roman"/>
                <w:sz w:val="20"/>
                <w:szCs w:val="20"/>
              </w:rPr>
            </w:pPr>
          </w:p>
        </w:tc>
        <w:tc>
          <w:tcPr>
            <w:tcW w:w="863" w:type="dxa"/>
          </w:tcPr>
          <w:p w14:paraId="57871EEE" w14:textId="77777777" w:rsidR="00774965" w:rsidRPr="006F67A8" w:rsidRDefault="00774965" w:rsidP="00774965">
            <w:pPr>
              <w:jc w:val="center"/>
              <w:rPr>
                <w:rFonts w:ascii="Times New Roman" w:hAnsi="Times New Roman" w:cs="Times New Roman"/>
                <w:sz w:val="20"/>
                <w:szCs w:val="20"/>
              </w:rPr>
            </w:pPr>
          </w:p>
        </w:tc>
        <w:tc>
          <w:tcPr>
            <w:tcW w:w="709" w:type="dxa"/>
          </w:tcPr>
          <w:p w14:paraId="75BA7A55" w14:textId="77777777" w:rsidR="00774965" w:rsidRPr="006F67A8" w:rsidRDefault="00774965" w:rsidP="00774965">
            <w:pPr>
              <w:jc w:val="center"/>
              <w:rPr>
                <w:rFonts w:ascii="Times New Roman" w:hAnsi="Times New Roman" w:cs="Times New Roman"/>
                <w:sz w:val="20"/>
                <w:szCs w:val="20"/>
              </w:rPr>
            </w:pPr>
          </w:p>
        </w:tc>
        <w:tc>
          <w:tcPr>
            <w:tcW w:w="992" w:type="dxa"/>
          </w:tcPr>
          <w:p w14:paraId="0DF401F9" w14:textId="77777777" w:rsidR="00774965" w:rsidRPr="006F67A8" w:rsidRDefault="00774965" w:rsidP="00774965">
            <w:pPr>
              <w:jc w:val="center"/>
              <w:rPr>
                <w:rFonts w:ascii="Times New Roman" w:hAnsi="Times New Roman" w:cs="Times New Roman"/>
                <w:sz w:val="20"/>
                <w:szCs w:val="20"/>
              </w:rPr>
            </w:pPr>
          </w:p>
        </w:tc>
        <w:tc>
          <w:tcPr>
            <w:tcW w:w="1134" w:type="dxa"/>
          </w:tcPr>
          <w:p w14:paraId="64FC60EE" w14:textId="77777777" w:rsidR="00774965" w:rsidRPr="006F67A8" w:rsidRDefault="00774965" w:rsidP="00774965">
            <w:pPr>
              <w:jc w:val="center"/>
              <w:rPr>
                <w:rFonts w:ascii="Times New Roman" w:hAnsi="Times New Roman" w:cs="Times New Roman"/>
                <w:sz w:val="20"/>
                <w:szCs w:val="20"/>
              </w:rPr>
            </w:pPr>
          </w:p>
        </w:tc>
        <w:tc>
          <w:tcPr>
            <w:tcW w:w="851" w:type="dxa"/>
          </w:tcPr>
          <w:p w14:paraId="411F827F" w14:textId="77777777" w:rsidR="00774965" w:rsidRPr="006F67A8" w:rsidRDefault="00774965" w:rsidP="00774965">
            <w:pPr>
              <w:jc w:val="center"/>
              <w:rPr>
                <w:rFonts w:ascii="Times New Roman" w:hAnsi="Times New Roman" w:cs="Times New Roman"/>
                <w:sz w:val="20"/>
                <w:szCs w:val="20"/>
              </w:rPr>
            </w:pPr>
          </w:p>
        </w:tc>
        <w:tc>
          <w:tcPr>
            <w:tcW w:w="1303" w:type="dxa"/>
          </w:tcPr>
          <w:p w14:paraId="70DE1B86" w14:textId="77777777" w:rsidR="00774965" w:rsidRPr="006F67A8" w:rsidRDefault="00774965" w:rsidP="00774965">
            <w:pPr>
              <w:jc w:val="center"/>
              <w:rPr>
                <w:rFonts w:ascii="Times New Roman" w:hAnsi="Times New Roman" w:cs="Times New Roman"/>
                <w:sz w:val="20"/>
                <w:szCs w:val="20"/>
              </w:rPr>
            </w:pPr>
          </w:p>
        </w:tc>
      </w:tr>
      <w:tr w:rsidR="00774965" w:rsidRPr="006F67A8" w14:paraId="6389DC35" w14:textId="77777777" w:rsidTr="00AD347D">
        <w:trPr>
          <w:trHeight w:val="223"/>
          <w:jc w:val="center"/>
        </w:trPr>
        <w:tc>
          <w:tcPr>
            <w:tcW w:w="1517" w:type="dxa"/>
          </w:tcPr>
          <w:p w14:paraId="1ABF9AD2" w14:textId="77777777" w:rsidR="00774965" w:rsidRPr="006F67A8" w:rsidRDefault="00774965" w:rsidP="00774965">
            <w:pPr>
              <w:jc w:val="center"/>
              <w:rPr>
                <w:rFonts w:ascii="Times New Roman" w:hAnsi="Times New Roman" w:cs="Times New Roman"/>
                <w:sz w:val="20"/>
                <w:szCs w:val="20"/>
              </w:rPr>
            </w:pPr>
            <w:r w:rsidRPr="006F67A8">
              <w:rPr>
                <w:rFonts w:ascii="Times New Roman" w:hAnsi="Times New Roman" w:cs="Times New Roman"/>
                <w:sz w:val="20"/>
                <w:szCs w:val="20"/>
              </w:rPr>
              <w:t>MRR</w:t>
            </w:r>
          </w:p>
        </w:tc>
        <w:tc>
          <w:tcPr>
            <w:tcW w:w="705" w:type="dxa"/>
          </w:tcPr>
          <w:p w14:paraId="43A33644" w14:textId="77777777" w:rsidR="00774965" w:rsidRPr="006F67A8" w:rsidRDefault="00774965" w:rsidP="00774965">
            <w:pPr>
              <w:jc w:val="center"/>
              <w:rPr>
                <w:rFonts w:ascii="Times New Roman" w:hAnsi="Times New Roman" w:cs="Times New Roman"/>
                <w:sz w:val="20"/>
                <w:szCs w:val="20"/>
              </w:rPr>
            </w:pPr>
          </w:p>
        </w:tc>
        <w:tc>
          <w:tcPr>
            <w:tcW w:w="863" w:type="dxa"/>
          </w:tcPr>
          <w:p w14:paraId="6765AF95" w14:textId="77777777" w:rsidR="00774965" w:rsidRPr="006F67A8" w:rsidRDefault="00774965" w:rsidP="00774965">
            <w:pPr>
              <w:jc w:val="center"/>
              <w:rPr>
                <w:rFonts w:ascii="Times New Roman" w:hAnsi="Times New Roman" w:cs="Times New Roman"/>
                <w:sz w:val="20"/>
                <w:szCs w:val="20"/>
              </w:rPr>
            </w:pPr>
          </w:p>
        </w:tc>
        <w:tc>
          <w:tcPr>
            <w:tcW w:w="709" w:type="dxa"/>
          </w:tcPr>
          <w:p w14:paraId="430DE203" w14:textId="77777777" w:rsidR="00774965" w:rsidRPr="006F67A8" w:rsidRDefault="00774965" w:rsidP="00774965">
            <w:pPr>
              <w:jc w:val="center"/>
              <w:rPr>
                <w:rFonts w:ascii="Times New Roman" w:hAnsi="Times New Roman" w:cs="Times New Roman"/>
                <w:sz w:val="20"/>
                <w:szCs w:val="20"/>
              </w:rPr>
            </w:pPr>
          </w:p>
        </w:tc>
        <w:tc>
          <w:tcPr>
            <w:tcW w:w="992" w:type="dxa"/>
          </w:tcPr>
          <w:p w14:paraId="06A462BD" w14:textId="77777777" w:rsidR="00774965" w:rsidRPr="006F67A8" w:rsidRDefault="00774965" w:rsidP="00774965">
            <w:pPr>
              <w:jc w:val="center"/>
              <w:rPr>
                <w:rFonts w:ascii="Times New Roman" w:hAnsi="Times New Roman" w:cs="Times New Roman"/>
                <w:sz w:val="20"/>
                <w:szCs w:val="20"/>
              </w:rPr>
            </w:pPr>
          </w:p>
        </w:tc>
        <w:tc>
          <w:tcPr>
            <w:tcW w:w="1134" w:type="dxa"/>
          </w:tcPr>
          <w:p w14:paraId="6B6C915F" w14:textId="77777777" w:rsidR="00774965" w:rsidRPr="006F67A8" w:rsidRDefault="00774965" w:rsidP="00774965">
            <w:pPr>
              <w:jc w:val="center"/>
              <w:rPr>
                <w:rFonts w:ascii="Times New Roman" w:hAnsi="Times New Roman" w:cs="Times New Roman"/>
                <w:sz w:val="20"/>
                <w:szCs w:val="20"/>
              </w:rPr>
            </w:pPr>
          </w:p>
        </w:tc>
        <w:tc>
          <w:tcPr>
            <w:tcW w:w="851" w:type="dxa"/>
          </w:tcPr>
          <w:p w14:paraId="3F11E9DD" w14:textId="77777777" w:rsidR="00774965" w:rsidRPr="006F67A8" w:rsidRDefault="00774965" w:rsidP="00774965">
            <w:pPr>
              <w:jc w:val="center"/>
              <w:rPr>
                <w:rFonts w:ascii="Times New Roman" w:hAnsi="Times New Roman" w:cs="Times New Roman"/>
                <w:sz w:val="20"/>
                <w:szCs w:val="20"/>
              </w:rPr>
            </w:pPr>
          </w:p>
        </w:tc>
        <w:tc>
          <w:tcPr>
            <w:tcW w:w="1303" w:type="dxa"/>
          </w:tcPr>
          <w:p w14:paraId="2D45A2F8" w14:textId="77777777" w:rsidR="00774965" w:rsidRPr="006F67A8" w:rsidRDefault="00774965" w:rsidP="00774965">
            <w:pPr>
              <w:jc w:val="center"/>
              <w:rPr>
                <w:rFonts w:ascii="Times New Roman" w:hAnsi="Times New Roman" w:cs="Times New Roman"/>
                <w:sz w:val="20"/>
                <w:szCs w:val="20"/>
              </w:rPr>
            </w:pPr>
          </w:p>
        </w:tc>
      </w:tr>
    </w:tbl>
    <w:p w14:paraId="3AD1CE79" w14:textId="77777777" w:rsidR="00774965" w:rsidRPr="006F67A8" w:rsidRDefault="00774965" w:rsidP="0016238B">
      <w:pPr>
        <w:jc w:val="both"/>
        <w:rPr>
          <w:rFonts w:ascii="Times New Roman" w:hAnsi="Times New Roman" w:cs="Times New Roman"/>
          <w:sz w:val="20"/>
          <w:szCs w:val="20"/>
        </w:rPr>
      </w:pPr>
    </w:p>
    <w:p w14:paraId="1DEABD0B" w14:textId="77777777" w:rsidR="00FB0C31" w:rsidRPr="006F67A8" w:rsidRDefault="00FB0C31" w:rsidP="00FB0C31">
      <w:pPr>
        <w:jc w:val="center"/>
        <w:rPr>
          <w:rFonts w:ascii="Times New Roman" w:hAnsi="Times New Roman" w:cs="Times New Roman"/>
          <w:sz w:val="20"/>
          <w:szCs w:val="20"/>
        </w:rPr>
      </w:pPr>
      <w:r w:rsidRPr="006F67A8">
        <w:rPr>
          <w:rFonts w:ascii="Times New Roman" w:hAnsi="Times New Roman" w:cs="Times New Roman"/>
          <w:noProof/>
          <w:sz w:val="20"/>
          <w:szCs w:val="20"/>
          <w:lang w:val="en-US" w:eastAsia="en-US"/>
        </w:rPr>
        <w:lastRenderedPageBreak/>
        <w:drawing>
          <wp:inline distT="0" distB="0" distL="0" distR="0" wp14:anchorId="68996BBD" wp14:editId="60C712B1">
            <wp:extent cx="2781300" cy="21050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2781300" cy="2105025"/>
                    </a:xfrm>
                    <a:prstGeom prst="rect">
                      <a:avLst/>
                    </a:prstGeom>
                    <a:noFill/>
                    <a:ln w="9525">
                      <a:noFill/>
                      <a:miter lim="800000"/>
                      <a:headEnd/>
                      <a:tailEnd/>
                    </a:ln>
                  </pic:spPr>
                </pic:pic>
              </a:graphicData>
            </a:graphic>
          </wp:inline>
        </w:drawing>
      </w:r>
    </w:p>
    <w:p w14:paraId="5163149B" w14:textId="77777777" w:rsidR="00FB0C31" w:rsidRPr="006F67A8" w:rsidRDefault="00FB0C31" w:rsidP="00FB0C31">
      <w:pPr>
        <w:jc w:val="center"/>
        <w:rPr>
          <w:rFonts w:ascii="Times New Roman" w:hAnsi="Times New Roman" w:cs="Times New Roman"/>
          <w:sz w:val="20"/>
          <w:szCs w:val="20"/>
        </w:rPr>
      </w:pPr>
      <w:r w:rsidRPr="006F67A8">
        <w:rPr>
          <w:rFonts w:ascii="Times New Roman" w:hAnsi="Times New Roman" w:cs="Times New Roman"/>
          <w:noProof/>
          <w:sz w:val="20"/>
          <w:szCs w:val="20"/>
          <w:lang w:val="en-US" w:eastAsia="en-US"/>
        </w:rPr>
        <w:drawing>
          <wp:inline distT="0" distB="0" distL="0" distR="0" wp14:anchorId="5024F2C2" wp14:editId="3481C9E1">
            <wp:extent cx="2486025" cy="1952625"/>
            <wp:effectExtent l="19050" t="0" r="952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srcRect/>
                    <a:stretch>
                      <a:fillRect/>
                    </a:stretch>
                  </pic:blipFill>
                  <pic:spPr bwMode="auto">
                    <a:xfrm>
                      <a:off x="0" y="0"/>
                      <a:ext cx="2486025" cy="1952625"/>
                    </a:xfrm>
                    <a:prstGeom prst="rect">
                      <a:avLst/>
                    </a:prstGeom>
                    <a:noFill/>
                    <a:ln w="9525">
                      <a:noFill/>
                      <a:miter lim="800000"/>
                      <a:headEnd/>
                      <a:tailEnd/>
                    </a:ln>
                  </pic:spPr>
                </pic:pic>
              </a:graphicData>
            </a:graphic>
          </wp:inline>
        </w:drawing>
      </w:r>
    </w:p>
    <w:p w14:paraId="611A4E55" w14:textId="77777777" w:rsidR="0016238B" w:rsidRPr="006F67A8" w:rsidRDefault="0016238B" w:rsidP="0071238A">
      <w:pPr>
        <w:rPr>
          <w:rFonts w:ascii="Times New Roman" w:hAnsi="Times New Roman" w:cs="Times New Roman"/>
          <w:sz w:val="20"/>
          <w:szCs w:val="20"/>
        </w:rPr>
      </w:pPr>
      <w:r w:rsidRPr="006F67A8">
        <w:rPr>
          <w:rFonts w:ascii="Times New Roman" w:hAnsi="Times New Roman" w:cs="Times New Roman"/>
          <w:sz w:val="20"/>
          <w:szCs w:val="20"/>
        </w:rPr>
        <w:t xml:space="preserve">In this section, we initially performed several experiments for SNAVER, AVER, basic RWR, topic </w:t>
      </w:r>
      <w:proofErr w:type="gramStart"/>
      <w:r w:rsidRPr="006F67A8">
        <w:rPr>
          <w:rFonts w:ascii="Times New Roman" w:hAnsi="Times New Roman" w:cs="Times New Roman"/>
          <w:sz w:val="20"/>
          <w:szCs w:val="20"/>
        </w:rPr>
        <w:t>based</w:t>
      </w:r>
      <w:proofErr w:type="gramEnd"/>
      <w:r w:rsidRPr="006F67A8">
        <w:rPr>
          <w:rFonts w:ascii="Times New Roman" w:hAnsi="Times New Roman" w:cs="Times New Roman"/>
          <w:sz w:val="20"/>
          <w:szCs w:val="20"/>
        </w:rPr>
        <w:t xml:space="preserve"> and friend based recommendation model on data set discussed above. Secondly, we measured the performance of SNAVER when recommending academic venues for researchers at different levels. We randomly choose 100 researchers as target nodes.</w:t>
      </w:r>
    </w:p>
    <w:p w14:paraId="493BEC6B" w14:textId="77777777" w:rsidR="002F1D4B" w:rsidRPr="006F67A8" w:rsidRDefault="0071238A" w:rsidP="002F1D4B">
      <w:pPr>
        <w:jc w:val="both"/>
        <w:rPr>
          <w:rFonts w:ascii="Times New Roman" w:hAnsi="Times New Roman" w:cs="Times New Roman"/>
          <w:b/>
          <w:sz w:val="20"/>
          <w:szCs w:val="20"/>
        </w:rPr>
      </w:pPr>
      <w:r>
        <w:rPr>
          <w:rFonts w:ascii="Times New Roman" w:hAnsi="Times New Roman" w:cs="Times New Roman"/>
          <w:b/>
          <w:sz w:val="20"/>
          <w:szCs w:val="20"/>
        </w:rPr>
        <w:t>6</w:t>
      </w:r>
      <w:r w:rsidR="002F1D4B" w:rsidRPr="006F67A8">
        <w:rPr>
          <w:rFonts w:ascii="Times New Roman" w:hAnsi="Times New Roman" w:cs="Times New Roman"/>
          <w:b/>
          <w:sz w:val="20"/>
          <w:szCs w:val="20"/>
        </w:rPr>
        <w:t>. CONCLUSION</w:t>
      </w:r>
    </w:p>
    <w:p w14:paraId="1AE9A109" w14:textId="77777777" w:rsidR="002F1D4B" w:rsidRPr="006F67A8" w:rsidRDefault="002F1D4B" w:rsidP="002F1D4B">
      <w:pPr>
        <w:jc w:val="both"/>
        <w:rPr>
          <w:rFonts w:ascii="Times New Roman" w:hAnsi="Times New Roman" w:cs="Times New Roman"/>
          <w:sz w:val="20"/>
          <w:szCs w:val="20"/>
        </w:rPr>
      </w:pPr>
      <w:r w:rsidRPr="006F67A8">
        <w:rPr>
          <w:rFonts w:ascii="Times New Roman" w:hAnsi="Times New Roman" w:cs="Times New Roman"/>
          <w:sz w:val="20"/>
          <w:szCs w:val="20"/>
        </w:rPr>
        <w:t xml:space="preserve">Multidisciplinary research areas are growing at a tremendous rate, and the number of scholarly venues is increasing every year. Researchers need to discover venues that are of interest to them, and research institutions need to be aware of these venues. In this paper, using data from an academic social network, we described an approach to recommend scholarly venues for researchers to follow and/or to publish their work in based on their current interests. </w:t>
      </w:r>
    </w:p>
    <w:p w14:paraId="0FD399C8" w14:textId="77777777" w:rsidR="002F1D4B" w:rsidRPr="006F67A8" w:rsidRDefault="002F1D4B" w:rsidP="002F1D4B">
      <w:pPr>
        <w:jc w:val="both"/>
        <w:rPr>
          <w:rFonts w:ascii="Times New Roman" w:hAnsi="Times New Roman" w:cs="Times New Roman"/>
          <w:sz w:val="20"/>
          <w:szCs w:val="20"/>
        </w:rPr>
      </w:pPr>
      <w:r w:rsidRPr="006F67A8">
        <w:rPr>
          <w:rFonts w:ascii="Times New Roman" w:hAnsi="Times New Roman" w:cs="Times New Roman"/>
          <w:sz w:val="20"/>
          <w:szCs w:val="20"/>
        </w:rPr>
        <w:t xml:space="preserve">We developed a new </w:t>
      </w:r>
      <w:r w:rsidR="00527393">
        <w:rPr>
          <w:rFonts w:ascii="Times New Roman" w:hAnsi="Times New Roman" w:cs="Times New Roman"/>
          <w:sz w:val="20"/>
          <w:szCs w:val="20"/>
        </w:rPr>
        <w:t xml:space="preserve">approach called SNAVER which can use the concept of social network analysis along with topic modelling to recommend venues to target researchers. And measures the performance </w:t>
      </w:r>
      <w:proofErr w:type="spellStart"/>
      <w:r w:rsidR="00527393">
        <w:rPr>
          <w:rFonts w:ascii="Times New Roman" w:hAnsi="Times New Roman" w:cs="Times New Roman"/>
          <w:sz w:val="20"/>
          <w:szCs w:val="20"/>
        </w:rPr>
        <w:t>agains</w:t>
      </w:r>
      <w:proofErr w:type="spellEnd"/>
      <w:r w:rsidR="00527393">
        <w:rPr>
          <w:rFonts w:ascii="Times New Roman" w:hAnsi="Times New Roman" w:cs="Times New Roman"/>
          <w:sz w:val="20"/>
          <w:szCs w:val="20"/>
        </w:rPr>
        <w:t xml:space="preserve"> t standardized recommender system like Elsevier journal finder and Springer journal </w:t>
      </w:r>
      <w:proofErr w:type="spellStart"/>
      <w:r w:rsidR="00527393">
        <w:rPr>
          <w:rFonts w:ascii="Times New Roman" w:hAnsi="Times New Roman" w:cs="Times New Roman"/>
          <w:sz w:val="20"/>
          <w:szCs w:val="20"/>
        </w:rPr>
        <w:t>suggester</w:t>
      </w:r>
      <w:proofErr w:type="spellEnd"/>
      <w:r w:rsidR="00527393">
        <w:rPr>
          <w:rFonts w:ascii="Times New Roman" w:hAnsi="Times New Roman" w:cs="Times New Roman"/>
          <w:sz w:val="20"/>
          <w:szCs w:val="20"/>
        </w:rPr>
        <w:t xml:space="preserve">. We have noticed that for few domains springer achieved slightly better performance in terms of NDCG than Elsevier. But SNAVER achieved a consistent relevance over all sub fields of computer science. </w:t>
      </w:r>
      <w:r w:rsidRPr="006F67A8">
        <w:rPr>
          <w:rFonts w:ascii="Times New Roman" w:hAnsi="Times New Roman" w:cs="Times New Roman"/>
          <w:sz w:val="20"/>
          <w:szCs w:val="20"/>
        </w:rPr>
        <w:t>Our experiments with this strategy using a real dataset</w:t>
      </w:r>
      <w:r w:rsidR="00527393">
        <w:rPr>
          <w:rFonts w:ascii="Times New Roman" w:hAnsi="Times New Roman" w:cs="Times New Roman"/>
          <w:sz w:val="20"/>
          <w:szCs w:val="20"/>
        </w:rPr>
        <w:t xml:space="preserve"> </w:t>
      </w:r>
      <w:r w:rsidRPr="006F67A8">
        <w:rPr>
          <w:rFonts w:ascii="Times New Roman" w:hAnsi="Times New Roman" w:cs="Times New Roman"/>
          <w:sz w:val="20"/>
          <w:szCs w:val="20"/>
        </w:rPr>
        <w:t xml:space="preserve">produced results that showed improvements in accuracy and ranking quality compared with a standard baseline. </w:t>
      </w:r>
      <w:proofErr w:type="gramStart"/>
      <w:r w:rsidRPr="006F67A8">
        <w:rPr>
          <w:rFonts w:ascii="Times New Roman" w:hAnsi="Times New Roman" w:cs="Times New Roman"/>
          <w:sz w:val="20"/>
          <w:szCs w:val="20"/>
        </w:rPr>
        <w:t>A number of</w:t>
      </w:r>
      <w:proofErr w:type="gramEnd"/>
      <w:r w:rsidRPr="006F67A8">
        <w:rPr>
          <w:rFonts w:ascii="Times New Roman" w:hAnsi="Times New Roman" w:cs="Times New Roman"/>
          <w:sz w:val="20"/>
          <w:szCs w:val="20"/>
        </w:rPr>
        <w:t xml:space="preserve"> factors will be investigated to improve the results and recommendation quality, including the total number of papers published in a venue, the number of online references to a venue in an academic social network, the average number of references added by researchers to an online reference management system, the dates on which references were added to the researchers’ repositories, and the readership statistics for an article. </w:t>
      </w:r>
    </w:p>
    <w:p w14:paraId="43BF5A62" w14:textId="77777777" w:rsidR="0071238A" w:rsidRDefault="002F1D4B" w:rsidP="002F1D4B">
      <w:pPr>
        <w:jc w:val="both"/>
        <w:rPr>
          <w:rFonts w:ascii="Times New Roman" w:hAnsi="Times New Roman" w:cs="Times New Roman"/>
          <w:sz w:val="20"/>
          <w:szCs w:val="20"/>
        </w:rPr>
      </w:pPr>
      <w:r w:rsidRPr="006F67A8">
        <w:rPr>
          <w:rFonts w:ascii="Times New Roman" w:hAnsi="Times New Roman" w:cs="Times New Roman"/>
          <w:sz w:val="20"/>
          <w:szCs w:val="20"/>
        </w:rPr>
        <w:t>In future research, we plan to enhance the quality of our generated recommendations by using a researcher’s trustworthiness and reputation (</w:t>
      </w:r>
      <w:proofErr w:type="spellStart"/>
      <w:r w:rsidRPr="006F67A8">
        <w:rPr>
          <w:rFonts w:ascii="Times New Roman" w:hAnsi="Times New Roman" w:cs="Times New Roman"/>
          <w:sz w:val="20"/>
          <w:szCs w:val="20"/>
        </w:rPr>
        <w:t>Alhoori</w:t>
      </w:r>
      <w:proofErr w:type="spellEnd"/>
      <w:r w:rsidRPr="006F67A8">
        <w:rPr>
          <w:rFonts w:ascii="Times New Roman" w:hAnsi="Times New Roman" w:cs="Times New Roman"/>
          <w:sz w:val="20"/>
          <w:szCs w:val="20"/>
        </w:rPr>
        <w:t xml:space="preserve">, Alvarez, </w:t>
      </w:r>
      <w:proofErr w:type="spellStart"/>
      <w:r w:rsidRPr="006F67A8">
        <w:rPr>
          <w:rFonts w:ascii="Times New Roman" w:hAnsi="Times New Roman" w:cs="Times New Roman"/>
          <w:sz w:val="20"/>
          <w:szCs w:val="20"/>
        </w:rPr>
        <w:t>Furuta</w:t>
      </w:r>
      <w:proofErr w:type="spellEnd"/>
      <w:r w:rsidRPr="006F67A8">
        <w:rPr>
          <w:rFonts w:ascii="Times New Roman" w:hAnsi="Times New Roman" w:cs="Times New Roman"/>
          <w:sz w:val="20"/>
          <w:szCs w:val="20"/>
        </w:rPr>
        <w:t xml:space="preserve">, Miguel Mu, &amp; Urbina, 2009), cited references (Thor, </w:t>
      </w:r>
      <w:r w:rsidRPr="006F67A8">
        <w:rPr>
          <w:rFonts w:ascii="Times New Roman" w:hAnsi="Times New Roman" w:cs="Times New Roman"/>
          <w:sz w:val="20"/>
          <w:szCs w:val="20"/>
        </w:rPr>
        <w:lastRenderedPageBreak/>
        <w:t xml:space="preserve">Marx, </w:t>
      </w:r>
      <w:proofErr w:type="spellStart"/>
      <w:proofErr w:type="gramStart"/>
      <w:r w:rsidRPr="006F67A8">
        <w:rPr>
          <w:rFonts w:ascii="Times New Roman" w:hAnsi="Times New Roman" w:cs="Times New Roman"/>
          <w:sz w:val="20"/>
          <w:szCs w:val="20"/>
        </w:rPr>
        <w:t>Leydesdorff</w:t>
      </w:r>
      <w:proofErr w:type="spellEnd"/>
      <w:r w:rsidRPr="006F67A8">
        <w:rPr>
          <w:rFonts w:ascii="Times New Roman" w:hAnsi="Times New Roman" w:cs="Times New Roman"/>
          <w:sz w:val="20"/>
          <w:szCs w:val="20"/>
        </w:rPr>
        <w:t>,&amp;</w:t>
      </w:r>
      <w:proofErr w:type="spellStart"/>
      <w:proofErr w:type="gramEnd"/>
      <w:r w:rsidRPr="006F67A8">
        <w:rPr>
          <w:rFonts w:ascii="Times New Roman" w:hAnsi="Times New Roman" w:cs="Times New Roman"/>
          <w:sz w:val="20"/>
          <w:szCs w:val="20"/>
        </w:rPr>
        <w:t>Bornmann</w:t>
      </w:r>
      <w:proofErr w:type="spellEnd"/>
      <w:r w:rsidRPr="006F67A8">
        <w:rPr>
          <w:rFonts w:ascii="Times New Roman" w:hAnsi="Times New Roman" w:cs="Times New Roman"/>
          <w:sz w:val="20"/>
          <w:szCs w:val="20"/>
        </w:rPr>
        <w:t xml:space="preserve">, 2016), and various </w:t>
      </w:r>
      <w:proofErr w:type="spellStart"/>
      <w:r w:rsidRPr="006F67A8">
        <w:rPr>
          <w:rFonts w:ascii="Times New Roman" w:hAnsi="Times New Roman" w:cs="Times New Roman"/>
          <w:sz w:val="20"/>
          <w:szCs w:val="20"/>
        </w:rPr>
        <w:t>altmetrics</w:t>
      </w:r>
      <w:proofErr w:type="spellEnd"/>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Thelwall</w:t>
      </w:r>
      <w:proofErr w:type="spellEnd"/>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Haustein</w:t>
      </w:r>
      <w:proofErr w:type="spellEnd"/>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Larivière</w:t>
      </w:r>
      <w:proofErr w:type="spellEnd"/>
      <w:r w:rsidRPr="006F67A8">
        <w:rPr>
          <w:rFonts w:ascii="Times New Roman" w:hAnsi="Times New Roman" w:cs="Times New Roman"/>
          <w:sz w:val="20"/>
          <w:szCs w:val="20"/>
        </w:rPr>
        <w:t>, &amp; Sugimoto, 2013) with the goal of improving accuracy, diversity, novelty, and serendipity (Ge, Delgado-</w:t>
      </w:r>
      <w:proofErr w:type="spellStart"/>
      <w:r w:rsidRPr="006F67A8">
        <w:rPr>
          <w:rFonts w:ascii="Times New Roman" w:hAnsi="Times New Roman" w:cs="Times New Roman"/>
          <w:sz w:val="20"/>
          <w:szCs w:val="20"/>
        </w:rPr>
        <w:t>Battenfeld</w:t>
      </w:r>
      <w:proofErr w:type="spellEnd"/>
      <w:r w:rsidRPr="006F67A8">
        <w:rPr>
          <w:rFonts w:ascii="Times New Roman" w:hAnsi="Times New Roman" w:cs="Times New Roman"/>
          <w:sz w:val="20"/>
          <w:szCs w:val="20"/>
        </w:rPr>
        <w:t>, &amp;</w:t>
      </w:r>
      <w:proofErr w:type="spellStart"/>
      <w:r w:rsidRPr="006F67A8">
        <w:rPr>
          <w:rFonts w:ascii="Times New Roman" w:hAnsi="Times New Roman" w:cs="Times New Roman"/>
          <w:sz w:val="20"/>
          <w:szCs w:val="20"/>
        </w:rPr>
        <w:t>Jannach</w:t>
      </w:r>
      <w:proofErr w:type="spellEnd"/>
      <w:r w:rsidRPr="006F67A8">
        <w:rPr>
          <w:rFonts w:ascii="Times New Roman" w:hAnsi="Times New Roman" w:cs="Times New Roman"/>
          <w:sz w:val="20"/>
          <w:szCs w:val="20"/>
        </w:rPr>
        <w:t>, 2010). The system will begin similarly, using meta-data of articles, such as title, abstract, keywords, and tags, to recommend venues, but will diverge into an analysis of explicit user-provided ratings. These experiments will use a hybrid approach implementing both collaborative filtering and content-based filtering. In addition, other factors that affect researchers’ choices will be considered, such as budget availability and the ability to travel in cases such as conferences or workshops.</w:t>
      </w:r>
    </w:p>
    <w:p w14:paraId="1EFB3B71" w14:textId="77777777" w:rsidR="002F1D4B" w:rsidRPr="0071238A" w:rsidRDefault="002F1D4B" w:rsidP="002F1D4B">
      <w:pPr>
        <w:jc w:val="both"/>
        <w:rPr>
          <w:rFonts w:ascii="Times New Roman" w:hAnsi="Times New Roman" w:cs="Times New Roman"/>
          <w:sz w:val="20"/>
          <w:szCs w:val="20"/>
        </w:rPr>
      </w:pPr>
      <w:r w:rsidRPr="006F67A8">
        <w:rPr>
          <w:rFonts w:ascii="Times New Roman" w:hAnsi="Times New Roman" w:cs="Times New Roman"/>
          <w:b/>
          <w:sz w:val="20"/>
          <w:szCs w:val="20"/>
        </w:rPr>
        <w:t>REFERENCES</w:t>
      </w:r>
    </w:p>
    <w:p w14:paraId="27242FB9" w14:textId="77777777" w:rsidR="002F1D4B" w:rsidRPr="006F67A8" w:rsidRDefault="002F1D4B" w:rsidP="002F1D4B">
      <w:pPr>
        <w:pStyle w:val="ListParagraph"/>
        <w:numPr>
          <w:ilvl w:val="0"/>
          <w:numId w:val="1"/>
        </w:numPr>
        <w:jc w:val="both"/>
        <w:rPr>
          <w:rFonts w:ascii="Times New Roman" w:hAnsi="Times New Roman" w:cs="Times New Roman"/>
          <w:sz w:val="20"/>
          <w:szCs w:val="20"/>
        </w:rPr>
      </w:pPr>
      <w:r w:rsidRPr="006F67A8">
        <w:rPr>
          <w:rFonts w:ascii="Times New Roman" w:hAnsi="Times New Roman" w:cs="Times New Roman"/>
          <w:sz w:val="20"/>
          <w:szCs w:val="20"/>
        </w:rPr>
        <w:t>Bobadilla, J., Ortega, F., Hernando, A., &amp; Gutiérrez, A. (2013). Recommender systems survey. </w:t>
      </w:r>
      <w:r w:rsidRPr="006F67A8">
        <w:rPr>
          <w:rFonts w:ascii="Times New Roman" w:hAnsi="Times New Roman" w:cs="Times New Roman"/>
          <w:i/>
          <w:iCs/>
          <w:sz w:val="20"/>
          <w:szCs w:val="20"/>
        </w:rPr>
        <w:t>Knowledge-based systems</w:t>
      </w:r>
      <w:r w:rsidRPr="006F67A8">
        <w:rPr>
          <w:rFonts w:ascii="Times New Roman" w:hAnsi="Times New Roman" w:cs="Times New Roman"/>
          <w:sz w:val="20"/>
          <w:szCs w:val="20"/>
        </w:rPr>
        <w:t>, </w:t>
      </w:r>
      <w:r w:rsidRPr="006F67A8">
        <w:rPr>
          <w:rFonts w:ascii="Times New Roman" w:hAnsi="Times New Roman" w:cs="Times New Roman"/>
          <w:i/>
          <w:iCs/>
          <w:sz w:val="20"/>
          <w:szCs w:val="20"/>
        </w:rPr>
        <w:t>46</w:t>
      </w:r>
      <w:r w:rsidRPr="006F67A8">
        <w:rPr>
          <w:rFonts w:ascii="Times New Roman" w:hAnsi="Times New Roman" w:cs="Times New Roman"/>
          <w:sz w:val="20"/>
          <w:szCs w:val="20"/>
        </w:rPr>
        <w:t>, 109-132.</w:t>
      </w:r>
    </w:p>
    <w:p w14:paraId="3247A599" w14:textId="77777777"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Errami</w:t>
      </w:r>
      <w:proofErr w:type="spellEnd"/>
      <w:r w:rsidRPr="006F67A8">
        <w:rPr>
          <w:rFonts w:ascii="Times New Roman" w:hAnsi="Times New Roman" w:cs="Times New Roman"/>
          <w:sz w:val="20"/>
          <w:szCs w:val="20"/>
        </w:rPr>
        <w:t xml:space="preserve">, M., Wren, J. D., Hicks, J. M., &amp; Garner, H. R. (2007). </w:t>
      </w:r>
      <w:proofErr w:type="spellStart"/>
      <w:r w:rsidRPr="006F67A8">
        <w:rPr>
          <w:rFonts w:ascii="Times New Roman" w:hAnsi="Times New Roman" w:cs="Times New Roman"/>
          <w:sz w:val="20"/>
          <w:szCs w:val="20"/>
        </w:rPr>
        <w:t>eTBLAST</w:t>
      </w:r>
      <w:proofErr w:type="spellEnd"/>
      <w:r w:rsidRPr="006F67A8">
        <w:rPr>
          <w:rFonts w:ascii="Times New Roman" w:hAnsi="Times New Roman" w:cs="Times New Roman"/>
          <w:sz w:val="20"/>
          <w:szCs w:val="20"/>
        </w:rPr>
        <w:t>: a web server to identify expert reviewers, appropriate journals and similar publications. </w:t>
      </w:r>
      <w:r w:rsidRPr="006F67A8">
        <w:rPr>
          <w:rFonts w:ascii="Times New Roman" w:hAnsi="Times New Roman" w:cs="Times New Roman"/>
          <w:i/>
          <w:iCs/>
          <w:sz w:val="20"/>
          <w:szCs w:val="20"/>
        </w:rPr>
        <w:t>Nucleic acids research</w:t>
      </w:r>
      <w:r w:rsidRPr="006F67A8">
        <w:rPr>
          <w:rFonts w:ascii="Times New Roman" w:hAnsi="Times New Roman" w:cs="Times New Roman"/>
          <w:sz w:val="20"/>
          <w:szCs w:val="20"/>
        </w:rPr>
        <w:t>, </w:t>
      </w:r>
      <w:r w:rsidRPr="006F67A8">
        <w:rPr>
          <w:rFonts w:ascii="Times New Roman" w:hAnsi="Times New Roman" w:cs="Times New Roman"/>
          <w:i/>
          <w:iCs/>
          <w:sz w:val="20"/>
          <w:szCs w:val="20"/>
        </w:rPr>
        <w:t>35</w:t>
      </w:r>
      <w:r w:rsidRPr="006F67A8">
        <w:rPr>
          <w:rFonts w:ascii="Times New Roman" w:hAnsi="Times New Roman" w:cs="Times New Roman"/>
          <w:sz w:val="20"/>
          <w:szCs w:val="20"/>
        </w:rPr>
        <w:t>(suppl_2), W12-W15.</w:t>
      </w:r>
    </w:p>
    <w:p w14:paraId="01A8ACD0" w14:textId="77777777"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Schuemie</w:t>
      </w:r>
      <w:proofErr w:type="spellEnd"/>
      <w:r w:rsidRPr="006F67A8">
        <w:rPr>
          <w:rFonts w:ascii="Times New Roman" w:hAnsi="Times New Roman" w:cs="Times New Roman"/>
          <w:sz w:val="20"/>
          <w:szCs w:val="20"/>
        </w:rPr>
        <w:t>, M. J., &amp;Kors, J. A. (2008). Jane: suggesting journals, finding experts. </w:t>
      </w:r>
      <w:r w:rsidRPr="006F67A8">
        <w:rPr>
          <w:rFonts w:ascii="Times New Roman" w:hAnsi="Times New Roman" w:cs="Times New Roman"/>
          <w:i/>
          <w:iCs/>
          <w:sz w:val="20"/>
          <w:szCs w:val="20"/>
        </w:rPr>
        <w:t>Bioinformatics</w:t>
      </w:r>
      <w:r w:rsidRPr="006F67A8">
        <w:rPr>
          <w:rFonts w:ascii="Times New Roman" w:hAnsi="Times New Roman" w:cs="Times New Roman"/>
          <w:sz w:val="20"/>
          <w:szCs w:val="20"/>
        </w:rPr>
        <w:t>, </w:t>
      </w:r>
      <w:r w:rsidRPr="006F67A8">
        <w:rPr>
          <w:rFonts w:ascii="Times New Roman" w:hAnsi="Times New Roman" w:cs="Times New Roman"/>
          <w:i/>
          <w:iCs/>
          <w:sz w:val="20"/>
          <w:szCs w:val="20"/>
        </w:rPr>
        <w:t>24</w:t>
      </w:r>
      <w:r w:rsidRPr="006F67A8">
        <w:rPr>
          <w:rFonts w:ascii="Times New Roman" w:hAnsi="Times New Roman" w:cs="Times New Roman"/>
          <w:sz w:val="20"/>
          <w:szCs w:val="20"/>
        </w:rPr>
        <w:t>(5), 727-728.</w:t>
      </w:r>
    </w:p>
    <w:p w14:paraId="3EFA4CF4" w14:textId="77777777" w:rsidR="002F1D4B" w:rsidRPr="006F67A8" w:rsidRDefault="002F1D4B" w:rsidP="002F1D4B">
      <w:pPr>
        <w:pStyle w:val="ListParagraph"/>
        <w:numPr>
          <w:ilvl w:val="0"/>
          <w:numId w:val="1"/>
        </w:numPr>
        <w:jc w:val="both"/>
        <w:rPr>
          <w:rFonts w:ascii="Times New Roman" w:hAnsi="Times New Roman" w:cs="Times New Roman"/>
          <w:sz w:val="20"/>
          <w:szCs w:val="20"/>
        </w:rPr>
      </w:pPr>
      <w:r w:rsidRPr="006F67A8">
        <w:rPr>
          <w:rFonts w:ascii="Times New Roman" w:hAnsi="Times New Roman" w:cs="Times New Roman"/>
          <w:sz w:val="20"/>
          <w:szCs w:val="20"/>
        </w:rPr>
        <w:t xml:space="preserve">Ricci, F., </w:t>
      </w:r>
      <w:proofErr w:type="spellStart"/>
      <w:r w:rsidRPr="006F67A8">
        <w:rPr>
          <w:rFonts w:ascii="Times New Roman" w:hAnsi="Times New Roman" w:cs="Times New Roman"/>
          <w:sz w:val="20"/>
          <w:szCs w:val="20"/>
        </w:rPr>
        <w:t>Rokach</w:t>
      </w:r>
      <w:proofErr w:type="spellEnd"/>
      <w:r w:rsidRPr="006F67A8">
        <w:rPr>
          <w:rFonts w:ascii="Times New Roman" w:hAnsi="Times New Roman" w:cs="Times New Roman"/>
          <w:sz w:val="20"/>
          <w:szCs w:val="20"/>
        </w:rPr>
        <w:t>, L., &amp;Shapira, B. (2011). Introduction to recommender systems handbook. In </w:t>
      </w:r>
      <w:r w:rsidRPr="006F67A8">
        <w:rPr>
          <w:rFonts w:ascii="Times New Roman" w:hAnsi="Times New Roman" w:cs="Times New Roman"/>
          <w:i/>
          <w:iCs/>
          <w:sz w:val="20"/>
          <w:szCs w:val="20"/>
        </w:rPr>
        <w:t>Recommender systems handbook</w:t>
      </w:r>
      <w:r w:rsidRPr="006F67A8">
        <w:rPr>
          <w:rFonts w:ascii="Times New Roman" w:hAnsi="Times New Roman" w:cs="Times New Roman"/>
          <w:sz w:val="20"/>
          <w:szCs w:val="20"/>
        </w:rPr>
        <w:t> (pp. 1-35). springer US.</w:t>
      </w:r>
    </w:p>
    <w:p w14:paraId="2366F89F" w14:textId="77777777" w:rsidR="002F1D4B" w:rsidRPr="006F67A8" w:rsidRDefault="002F1D4B" w:rsidP="002F1D4B">
      <w:pPr>
        <w:pStyle w:val="ListParagraph"/>
        <w:numPr>
          <w:ilvl w:val="0"/>
          <w:numId w:val="1"/>
        </w:numPr>
        <w:jc w:val="both"/>
        <w:rPr>
          <w:rFonts w:ascii="Times New Roman" w:hAnsi="Times New Roman" w:cs="Times New Roman"/>
          <w:sz w:val="20"/>
          <w:szCs w:val="20"/>
        </w:rPr>
      </w:pPr>
      <w:r w:rsidRPr="006F67A8">
        <w:rPr>
          <w:rFonts w:ascii="Times New Roman" w:hAnsi="Times New Roman" w:cs="Times New Roman"/>
          <w:sz w:val="20"/>
          <w:szCs w:val="20"/>
        </w:rPr>
        <w:t xml:space="preserve">Pham, M. C., Cao, Y., </w:t>
      </w:r>
      <w:proofErr w:type="spellStart"/>
      <w:r w:rsidRPr="006F67A8">
        <w:rPr>
          <w:rFonts w:ascii="Times New Roman" w:hAnsi="Times New Roman" w:cs="Times New Roman"/>
          <w:sz w:val="20"/>
          <w:szCs w:val="20"/>
        </w:rPr>
        <w:t>Klamma</w:t>
      </w:r>
      <w:proofErr w:type="spellEnd"/>
      <w:r w:rsidRPr="006F67A8">
        <w:rPr>
          <w:rFonts w:ascii="Times New Roman" w:hAnsi="Times New Roman" w:cs="Times New Roman"/>
          <w:sz w:val="20"/>
          <w:szCs w:val="20"/>
        </w:rPr>
        <w:t>, R., &amp;</w:t>
      </w:r>
      <w:proofErr w:type="spellStart"/>
      <w:r w:rsidRPr="006F67A8">
        <w:rPr>
          <w:rFonts w:ascii="Times New Roman" w:hAnsi="Times New Roman" w:cs="Times New Roman"/>
          <w:sz w:val="20"/>
          <w:szCs w:val="20"/>
        </w:rPr>
        <w:t>Jarke</w:t>
      </w:r>
      <w:proofErr w:type="spellEnd"/>
      <w:r w:rsidRPr="006F67A8">
        <w:rPr>
          <w:rFonts w:ascii="Times New Roman" w:hAnsi="Times New Roman" w:cs="Times New Roman"/>
          <w:sz w:val="20"/>
          <w:szCs w:val="20"/>
        </w:rPr>
        <w:t>, M. (2011). A clustering approach for collaborative filtering recommendation using social network analysis. </w:t>
      </w:r>
      <w:r w:rsidRPr="006F67A8">
        <w:rPr>
          <w:rFonts w:ascii="Times New Roman" w:hAnsi="Times New Roman" w:cs="Times New Roman"/>
          <w:i/>
          <w:iCs/>
          <w:sz w:val="20"/>
          <w:szCs w:val="20"/>
        </w:rPr>
        <w:t>J. UCS</w:t>
      </w:r>
      <w:r w:rsidRPr="006F67A8">
        <w:rPr>
          <w:rFonts w:ascii="Times New Roman" w:hAnsi="Times New Roman" w:cs="Times New Roman"/>
          <w:sz w:val="20"/>
          <w:szCs w:val="20"/>
        </w:rPr>
        <w:t>, </w:t>
      </w:r>
      <w:r w:rsidRPr="006F67A8">
        <w:rPr>
          <w:rFonts w:ascii="Times New Roman" w:hAnsi="Times New Roman" w:cs="Times New Roman"/>
          <w:i/>
          <w:iCs/>
          <w:sz w:val="20"/>
          <w:szCs w:val="20"/>
        </w:rPr>
        <w:t>17</w:t>
      </w:r>
      <w:r w:rsidRPr="006F67A8">
        <w:rPr>
          <w:rFonts w:ascii="Times New Roman" w:hAnsi="Times New Roman" w:cs="Times New Roman"/>
          <w:sz w:val="20"/>
          <w:szCs w:val="20"/>
        </w:rPr>
        <w:t>(4), 583-604.</w:t>
      </w:r>
    </w:p>
    <w:p w14:paraId="405CB1BF" w14:textId="77777777" w:rsidR="002F1D4B" w:rsidRPr="006F67A8" w:rsidRDefault="002F1D4B" w:rsidP="002F1D4B">
      <w:pPr>
        <w:pStyle w:val="ListParagraph"/>
        <w:numPr>
          <w:ilvl w:val="0"/>
          <w:numId w:val="1"/>
        </w:numPr>
        <w:jc w:val="both"/>
        <w:rPr>
          <w:rFonts w:ascii="Times New Roman" w:hAnsi="Times New Roman" w:cs="Times New Roman"/>
          <w:sz w:val="20"/>
          <w:szCs w:val="20"/>
        </w:rPr>
      </w:pPr>
      <w:r w:rsidRPr="006F67A8">
        <w:rPr>
          <w:rFonts w:ascii="Times New Roman" w:hAnsi="Times New Roman" w:cs="Times New Roman"/>
          <w:sz w:val="20"/>
          <w:szCs w:val="20"/>
        </w:rPr>
        <w:t>Yang, Z., Yin, D., &amp; Davison, B. D. (2014, August). Recommendation in Academia: A joint multi-relational model. In </w:t>
      </w:r>
      <w:r w:rsidRPr="006F67A8">
        <w:rPr>
          <w:rFonts w:ascii="Times New Roman" w:hAnsi="Times New Roman" w:cs="Times New Roman"/>
          <w:i/>
          <w:iCs/>
          <w:sz w:val="20"/>
          <w:szCs w:val="20"/>
        </w:rPr>
        <w:t>Advances in Social Networks Analysis and Mining (ASONAM), 2014 IEEE/ACM International Conference on</w:t>
      </w:r>
      <w:r w:rsidRPr="006F67A8">
        <w:rPr>
          <w:rFonts w:ascii="Times New Roman" w:hAnsi="Times New Roman" w:cs="Times New Roman"/>
          <w:sz w:val="20"/>
          <w:szCs w:val="20"/>
        </w:rPr>
        <w:t> (pp. 566-571). IEEE.</w:t>
      </w:r>
    </w:p>
    <w:p w14:paraId="3F1BB8E4" w14:textId="77777777" w:rsidR="002F1D4B" w:rsidRPr="006F67A8" w:rsidRDefault="002F1D4B" w:rsidP="002F1D4B">
      <w:pPr>
        <w:pStyle w:val="ListParagraph"/>
        <w:numPr>
          <w:ilvl w:val="0"/>
          <w:numId w:val="1"/>
        </w:numPr>
        <w:jc w:val="both"/>
        <w:rPr>
          <w:rFonts w:ascii="Times New Roman" w:hAnsi="Times New Roman" w:cs="Times New Roman"/>
          <w:sz w:val="20"/>
          <w:szCs w:val="20"/>
        </w:rPr>
      </w:pPr>
      <w:r w:rsidRPr="006F67A8">
        <w:rPr>
          <w:rFonts w:ascii="Times New Roman" w:hAnsi="Times New Roman" w:cs="Times New Roman"/>
          <w:sz w:val="20"/>
          <w:szCs w:val="20"/>
        </w:rPr>
        <w:t>Yang, Z., &amp; Davison, B. D. (2012, December). Venue recommendation: Submitting your paper with style. In </w:t>
      </w:r>
      <w:r w:rsidRPr="006F67A8">
        <w:rPr>
          <w:rFonts w:ascii="Times New Roman" w:hAnsi="Times New Roman" w:cs="Times New Roman"/>
          <w:i/>
          <w:iCs/>
          <w:sz w:val="20"/>
          <w:szCs w:val="20"/>
        </w:rPr>
        <w:t>Machine learning and applications (ICMLA), 2012 11th international conference on</w:t>
      </w:r>
      <w:r w:rsidRPr="006F67A8">
        <w:rPr>
          <w:rFonts w:ascii="Times New Roman" w:hAnsi="Times New Roman" w:cs="Times New Roman"/>
          <w:sz w:val="20"/>
          <w:szCs w:val="20"/>
        </w:rPr>
        <w:t> (Vol. 1, pp. 681-686). IEEE.</w:t>
      </w:r>
    </w:p>
    <w:p w14:paraId="2590C7C4" w14:textId="77777777" w:rsidR="002F1D4B" w:rsidRPr="006F67A8" w:rsidRDefault="002F1D4B" w:rsidP="002F1D4B">
      <w:pPr>
        <w:pStyle w:val="ListParagraph"/>
        <w:numPr>
          <w:ilvl w:val="0"/>
          <w:numId w:val="1"/>
        </w:numPr>
        <w:jc w:val="both"/>
        <w:rPr>
          <w:rFonts w:ascii="Times New Roman" w:hAnsi="Times New Roman" w:cs="Times New Roman"/>
          <w:sz w:val="20"/>
          <w:szCs w:val="20"/>
        </w:rPr>
      </w:pPr>
      <w:r w:rsidRPr="006F67A8">
        <w:rPr>
          <w:rFonts w:ascii="Times New Roman" w:hAnsi="Times New Roman" w:cs="Times New Roman"/>
          <w:sz w:val="20"/>
          <w:szCs w:val="20"/>
        </w:rPr>
        <w:t xml:space="preserve">Luong, H., Huynh, T., </w:t>
      </w:r>
      <w:proofErr w:type="spellStart"/>
      <w:r w:rsidRPr="006F67A8">
        <w:rPr>
          <w:rFonts w:ascii="Times New Roman" w:hAnsi="Times New Roman" w:cs="Times New Roman"/>
          <w:sz w:val="20"/>
          <w:szCs w:val="20"/>
        </w:rPr>
        <w:t>Gauch</w:t>
      </w:r>
      <w:proofErr w:type="spellEnd"/>
      <w:r w:rsidRPr="006F67A8">
        <w:rPr>
          <w:rFonts w:ascii="Times New Roman" w:hAnsi="Times New Roman" w:cs="Times New Roman"/>
          <w:sz w:val="20"/>
          <w:szCs w:val="20"/>
        </w:rPr>
        <w:t>, S., Do, L., &amp; Hoang, K. (2012). Publication venue recommendation using author network’s publication history. </w:t>
      </w:r>
      <w:r w:rsidRPr="006F67A8">
        <w:rPr>
          <w:rFonts w:ascii="Times New Roman" w:hAnsi="Times New Roman" w:cs="Times New Roman"/>
          <w:i/>
          <w:iCs/>
          <w:sz w:val="20"/>
          <w:szCs w:val="20"/>
        </w:rPr>
        <w:t>Intelligent Information and Database Systems</w:t>
      </w:r>
      <w:r w:rsidRPr="006F67A8">
        <w:rPr>
          <w:rFonts w:ascii="Times New Roman" w:hAnsi="Times New Roman" w:cs="Times New Roman"/>
          <w:sz w:val="20"/>
          <w:szCs w:val="20"/>
        </w:rPr>
        <w:t>, 426-435.</w:t>
      </w:r>
    </w:p>
    <w:p w14:paraId="3E4C61E0" w14:textId="77777777"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Asabere</w:t>
      </w:r>
      <w:proofErr w:type="spellEnd"/>
      <w:r w:rsidRPr="006F67A8">
        <w:rPr>
          <w:rFonts w:ascii="Times New Roman" w:hAnsi="Times New Roman" w:cs="Times New Roman"/>
          <w:sz w:val="20"/>
          <w:szCs w:val="20"/>
        </w:rPr>
        <w:t>, N. Y., Xia, F., Wang, W., Rodrigues, J. J., Basso, F., &amp; Ma, J. (2014). Improving smart conference participation through socially aware recommendation. </w:t>
      </w:r>
      <w:r w:rsidRPr="006F67A8">
        <w:rPr>
          <w:rFonts w:ascii="Times New Roman" w:hAnsi="Times New Roman" w:cs="Times New Roman"/>
          <w:i/>
          <w:iCs/>
          <w:sz w:val="20"/>
          <w:szCs w:val="20"/>
        </w:rPr>
        <w:t>IEEE Transactions on Human-Machine Systems</w:t>
      </w:r>
      <w:r w:rsidRPr="006F67A8">
        <w:rPr>
          <w:rFonts w:ascii="Times New Roman" w:hAnsi="Times New Roman" w:cs="Times New Roman"/>
          <w:sz w:val="20"/>
          <w:szCs w:val="20"/>
        </w:rPr>
        <w:t>, </w:t>
      </w:r>
      <w:r w:rsidRPr="006F67A8">
        <w:rPr>
          <w:rFonts w:ascii="Times New Roman" w:hAnsi="Times New Roman" w:cs="Times New Roman"/>
          <w:i/>
          <w:iCs/>
          <w:sz w:val="20"/>
          <w:szCs w:val="20"/>
        </w:rPr>
        <w:t>44</w:t>
      </w:r>
      <w:r w:rsidRPr="006F67A8">
        <w:rPr>
          <w:rFonts w:ascii="Times New Roman" w:hAnsi="Times New Roman" w:cs="Times New Roman"/>
          <w:sz w:val="20"/>
          <w:szCs w:val="20"/>
        </w:rPr>
        <w:t>(5), 689-700.</w:t>
      </w:r>
    </w:p>
    <w:p w14:paraId="1353A6A5" w14:textId="77777777"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Wongchokprasitti</w:t>
      </w:r>
      <w:proofErr w:type="spellEnd"/>
      <w:r w:rsidRPr="006F67A8">
        <w:rPr>
          <w:rFonts w:ascii="Times New Roman" w:hAnsi="Times New Roman" w:cs="Times New Roman"/>
          <w:sz w:val="20"/>
          <w:szCs w:val="20"/>
        </w:rPr>
        <w:t xml:space="preserve">, C., </w:t>
      </w:r>
      <w:proofErr w:type="spellStart"/>
      <w:r w:rsidRPr="006F67A8">
        <w:rPr>
          <w:rFonts w:ascii="Times New Roman" w:hAnsi="Times New Roman" w:cs="Times New Roman"/>
          <w:sz w:val="20"/>
          <w:szCs w:val="20"/>
        </w:rPr>
        <w:t>Brusilovsky</w:t>
      </w:r>
      <w:proofErr w:type="spellEnd"/>
      <w:r w:rsidRPr="006F67A8">
        <w:rPr>
          <w:rFonts w:ascii="Times New Roman" w:hAnsi="Times New Roman" w:cs="Times New Roman"/>
          <w:sz w:val="20"/>
          <w:szCs w:val="20"/>
        </w:rPr>
        <w:t>, P., &amp; Parra-Santander, D. (2010). Conference Navigator 2.0: community-based recommendation for academic conferences.</w:t>
      </w:r>
    </w:p>
    <w:p w14:paraId="0B2CBA5F" w14:textId="77777777"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Asabere</w:t>
      </w:r>
      <w:proofErr w:type="spellEnd"/>
      <w:r w:rsidRPr="006F67A8">
        <w:rPr>
          <w:rFonts w:ascii="Times New Roman" w:hAnsi="Times New Roman" w:cs="Times New Roman"/>
          <w:sz w:val="20"/>
          <w:szCs w:val="20"/>
        </w:rPr>
        <w:t>, N. Y., Xia, F., Wang, W., Rodrigues, J. J., Basso, F., &amp; Ma, J. (2014). Improving smart conference participation through socially aware recommendation. </w:t>
      </w:r>
      <w:r w:rsidRPr="006F67A8">
        <w:rPr>
          <w:rFonts w:ascii="Times New Roman" w:hAnsi="Times New Roman" w:cs="Times New Roman"/>
          <w:i/>
          <w:iCs/>
          <w:sz w:val="20"/>
          <w:szCs w:val="20"/>
        </w:rPr>
        <w:t>IEEE Transactions on Human-Machine Systems</w:t>
      </w:r>
      <w:r w:rsidRPr="006F67A8">
        <w:rPr>
          <w:rFonts w:ascii="Times New Roman" w:hAnsi="Times New Roman" w:cs="Times New Roman"/>
          <w:sz w:val="20"/>
          <w:szCs w:val="20"/>
        </w:rPr>
        <w:t>, </w:t>
      </w:r>
      <w:r w:rsidRPr="006F67A8">
        <w:rPr>
          <w:rFonts w:ascii="Times New Roman" w:hAnsi="Times New Roman" w:cs="Times New Roman"/>
          <w:i/>
          <w:iCs/>
          <w:sz w:val="20"/>
          <w:szCs w:val="20"/>
        </w:rPr>
        <w:t>44</w:t>
      </w:r>
      <w:r w:rsidRPr="006F67A8">
        <w:rPr>
          <w:rFonts w:ascii="Times New Roman" w:hAnsi="Times New Roman" w:cs="Times New Roman"/>
          <w:sz w:val="20"/>
          <w:szCs w:val="20"/>
        </w:rPr>
        <w:t>(5), 689-700.</w:t>
      </w:r>
    </w:p>
    <w:p w14:paraId="4DF68B5A" w14:textId="77777777"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Hornick</w:t>
      </w:r>
      <w:proofErr w:type="spellEnd"/>
      <w:r w:rsidRPr="006F67A8">
        <w:rPr>
          <w:rFonts w:ascii="Times New Roman" w:hAnsi="Times New Roman" w:cs="Times New Roman"/>
          <w:sz w:val="20"/>
          <w:szCs w:val="20"/>
        </w:rPr>
        <w:t>, M., &amp; Tamayo, P. (2012). Extending recommender systems for disjoint user/item sets: The conference recommendation problem. </w:t>
      </w:r>
      <w:r w:rsidRPr="006F67A8">
        <w:rPr>
          <w:rFonts w:ascii="Times New Roman" w:hAnsi="Times New Roman" w:cs="Times New Roman"/>
          <w:i/>
          <w:iCs/>
          <w:sz w:val="20"/>
          <w:szCs w:val="20"/>
        </w:rPr>
        <w:t>IEEE Transactions on Knowledge and Data Engineering</w:t>
      </w:r>
      <w:r w:rsidRPr="006F67A8">
        <w:rPr>
          <w:rFonts w:ascii="Times New Roman" w:hAnsi="Times New Roman" w:cs="Times New Roman"/>
          <w:sz w:val="20"/>
          <w:szCs w:val="20"/>
        </w:rPr>
        <w:t>, </w:t>
      </w:r>
      <w:r w:rsidRPr="006F67A8">
        <w:rPr>
          <w:rFonts w:ascii="Times New Roman" w:hAnsi="Times New Roman" w:cs="Times New Roman"/>
          <w:i/>
          <w:iCs/>
          <w:sz w:val="20"/>
          <w:szCs w:val="20"/>
        </w:rPr>
        <w:t>24</w:t>
      </w:r>
      <w:r w:rsidRPr="006F67A8">
        <w:rPr>
          <w:rFonts w:ascii="Times New Roman" w:hAnsi="Times New Roman" w:cs="Times New Roman"/>
          <w:sz w:val="20"/>
          <w:szCs w:val="20"/>
        </w:rPr>
        <w:t>(8), 1478-1490.</w:t>
      </w:r>
    </w:p>
    <w:p w14:paraId="064CE86C" w14:textId="77777777"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Blei</w:t>
      </w:r>
      <w:proofErr w:type="spellEnd"/>
      <w:r w:rsidRPr="006F67A8">
        <w:rPr>
          <w:rFonts w:ascii="Times New Roman" w:hAnsi="Times New Roman" w:cs="Times New Roman"/>
          <w:sz w:val="20"/>
          <w:szCs w:val="20"/>
        </w:rPr>
        <w:t xml:space="preserve">, D. M., Ng, A. Y., &amp; Jordan, M. I. (2003). Latent </w:t>
      </w:r>
      <w:proofErr w:type="spellStart"/>
      <w:r w:rsidRPr="006F67A8">
        <w:rPr>
          <w:rFonts w:ascii="Times New Roman" w:hAnsi="Times New Roman" w:cs="Times New Roman"/>
          <w:sz w:val="20"/>
          <w:szCs w:val="20"/>
        </w:rPr>
        <w:t>dirichlet</w:t>
      </w:r>
      <w:proofErr w:type="spellEnd"/>
      <w:r w:rsidRPr="006F67A8">
        <w:rPr>
          <w:rFonts w:ascii="Times New Roman" w:hAnsi="Times New Roman" w:cs="Times New Roman"/>
          <w:sz w:val="20"/>
          <w:szCs w:val="20"/>
        </w:rPr>
        <w:t xml:space="preserve"> allocation. </w:t>
      </w:r>
      <w:r w:rsidRPr="006F67A8">
        <w:rPr>
          <w:rFonts w:ascii="Times New Roman" w:hAnsi="Times New Roman" w:cs="Times New Roman"/>
          <w:i/>
          <w:iCs/>
          <w:sz w:val="20"/>
          <w:szCs w:val="20"/>
        </w:rPr>
        <w:t>Journal of machine Learning research</w:t>
      </w:r>
      <w:r w:rsidRPr="006F67A8">
        <w:rPr>
          <w:rFonts w:ascii="Times New Roman" w:hAnsi="Times New Roman" w:cs="Times New Roman"/>
          <w:sz w:val="20"/>
          <w:szCs w:val="20"/>
        </w:rPr>
        <w:t>, </w:t>
      </w:r>
      <w:r w:rsidRPr="006F67A8">
        <w:rPr>
          <w:rFonts w:ascii="Times New Roman" w:hAnsi="Times New Roman" w:cs="Times New Roman"/>
          <w:i/>
          <w:iCs/>
          <w:sz w:val="20"/>
          <w:szCs w:val="20"/>
        </w:rPr>
        <w:t>3</w:t>
      </w:r>
      <w:r w:rsidRPr="006F67A8">
        <w:rPr>
          <w:rFonts w:ascii="Times New Roman" w:hAnsi="Times New Roman" w:cs="Times New Roman"/>
          <w:sz w:val="20"/>
          <w:szCs w:val="20"/>
        </w:rPr>
        <w:t>(Jan), 993-1022.</w:t>
      </w:r>
    </w:p>
    <w:p w14:paraId="4F7D19DA" w14:textId="77777777"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Adomavicius</w:t>
      </w:r>
      <w:proofErr w:type="spellEnd"/>
      <w:r w:rsidRPr="006F67A8">
        <w:rPr>
          <w:rFonts w:ascii="Times New Roman" w:hAnsi="Times New Roman" w:cs="Times New Roman"/>
          <w:sz w:val="20"/>
          <w:szCs w:val="20"/>
        </w:rPr>
        <w:t>, G., &amp;</w:t>
      </w:r>
      <w:proofErr w:type="spellStart"/>
      <w:r w:rsidRPr="006F67A8">
        <w:rPr>
          <w:rFonts w:ascii="Times New Roman" w:hAnsi="Times New Roman" w:cs="Times New Roman"/>
          <w:sz w:val="20"/>
          <w:szCs w:val="20"/>
        </w:rPr>
        <w:t>Tuzhilin</w:t>
      </w:r>
      <w:proofErr w:type="spellEnd"/>
      <w:r w:rsidRPr="006F67A8">
        <w:rPr>
          <w:rFonts w:ascii="Times New Roman" w:hAnsi="Times New Roman" w:cs="Times New Roman"/>
          <w:sz w:val="20"/>
          <w:szCs w:val="20"/>
        </w:rPr>
        <w:t>, A. (2005). Toward the next generation of recommender systems: A survey of the state-of-the-art and possible extensions. </w:t>
      </w:r>
      <w:r w:rsidRPr="006F67A8">
        <w:rPr>
          <w:rFonts w:ascii="Times New Roman" w:hAnsi="Times New Roman" w:cs="Times New Roman"/>
          <w:i/>
          <w:iCs/>
          <w:sz w:val="20"/>
          <w:szCs w:val="20"/>
        </w:rPr>
        <w:t>IEEE transactions on knowledge and data engineering</w:t>
      </w:r>
      <w:r w:rsidRPr="006F67A8">
        <w:rPr>
          <w:rFonts w:ascii="Times New Roman" w:hAnsi="Times New Roman" w:cs="Times New Roman"/>
          <w:sz w:val="20"/>
          <w:szCs w:val="20"/>
        </w:rPr>
        <w:t>, </w:t>
      </w:r>
      <w:r w:rsidRPr="006F67A8">
        <w:rPr>
          <w:rFonts w:ascii="Times New Roman" w:hAnsi="Times New Roman" w:cs="Times New Roman"/>
          <w:i/>
          <w:iCs/>
          <w:sz w:val="20"/>
          <w:szCs w:val="20"/>
        </w:rPr>
        <w:t>17</w:t>
      </w:r>
      <w:r w:rsidRPr="006F67A8">
        <w:rPr>
          <w:rFonts w:ascii="Times New Roman" w:hAnsi="Times New Roman" w:cs="Times New Roman"/>
          <w:sz w:val="20"/>
          <w:szCs w:val="20"/>
        </w:rPr>
        <w:t>(6), 734-749.</w:t>
      </w:r>
    </w:p>
    <w:p w14:paraId="0D5596E4" w14:textId="77777777"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Lemarchand</w:t>
      </w:r>
      <w:proofErr w:type="spellEnd"/>
      <w:r w:rsidRPr="006F67A8">
        <w:rPr>
          <w:rFonts w:ascii="Times New Roman" w:hAnsi="Times New Roman" w:cs="Times New Roman"/>
          <w:sz w:val="20"/>
          <w:szCs w:val="20"/>
        </w:rPr>
        <w:t xml:space="preserve">, G. A. (2012). The long-term dynamics of co-authorship scientific networks: </w:t>
      </w:r>
      <w:proofErr w:type="spellStart"/>
      <w:r w:rsidRPr="006F67A8">
        <w:rPr>
          <w:rFonts w:ascii="Times New Roman" w:hAnsi="Times New Roman" w:cs="Times New Roman"/>
          <w:sz w:val="20"/>
          <w:szCs w:val="20"/>
        </w:rPr>
        <w:t>Iberoamerican</w:t>
      </w:r>
      <w:proofErr w:type="spellEnd"/>
      <w:r w:rsidRPr="006F67A8">
        <w:rPr>
          <w:rFonts w:ascii="Times New Roman" w:hAnsi="Times New Roman" w:cs="Times New Roman"/>
          <w:sz w:val="20"/>
          <w:szCs w:val="20"/>
        </w:rPr>
        <w:t xml:space="preserve"> countries (1973–2010). </w:t>
      </w:r>
      <w:r w:rsidRPr="006F67A8">
        <w:rPr>
          <w:rFonts w:ascii="Times New Roman" w:hAnsi="Times New Roman" w:cs="Times New Roman"/>
          <w:i/>
          <w:iCs/>
          <w:sz w:val="20"/>
          <w:szCs w:val="20"/>
        </w:rPr>
        <w:t>Research Policy</w:t>
      </w:r>
      <w:r w:rsidRPr="006F67A8">
        <w:rPr>
          <w:rFonts w:ascii="Times New Roman" w:hAnsi="Times New Roman" w:cs="Times New Roman"/>
          <w:sz w:val="20"/>
          <w:szCs w:val="20"/>
        </w:rPr>
        <w:t>, </w:t>
      </w:r>
      <w:r w:rsidRPr="006F67A8">
        <w:rPr>
          <w:rFonts w:ascii="Times New Roman" w:hAnsi="Times New Roman" w:cs="Times New Roman"/>
          <w:i/>
          <w:iCs/>
          <w:sz w:val="20"/>
          <w:szCs w:val="20"/>
        </w:rPr>
        <w:t>41</w:t>
      </w:r>
      <w:r w:rsidRPr="006F67A8">
        <w:rPr>
          <w:rFonts w:ascii="Times New Roman" w:hAnsi="Times New Roman" w:cs="Times New Roman"/>
          <w:sz w:val="20"/>
          <w:szCs w:val="20"/>
        </w:rPr>
        <w:t>(2), 291-305.</w:t>
      </w:r>
    </w:p>
    <w:p w14:paraId="278A6260" w14:textId="77777777" w:rsidR="002F1D4B" w:rsidRPr="006F67A8" w:rsidRDefault="002F1D4B" w:rsidP="002F1D4B">
      <w:pPr>
        <w:pStyle w:val="ListParagraph"/>
        <w:numPr>
          <w:ilvl w:val="0"/>
          <w:numId w:val="1"/>
        </w:numPr>
        <w:jc w:val="both"/>
        <w:rPr>
          <w:rFonts w:ascii="Times New Roman" w:hAnsi="Times New Roman" w:cs="Times New Roman"/>
          <w:sz w:val="20"/>
          <w:szCs w:val="20"/>
        </w:rPr>
      </w:pPr>
      <w:r w:rsidRPr="006F67A8">
        <w:rPr>
          <w:rFonts w:ascii="Times New Roman" w:hAnsi="Times New Roman" w:cs="Times New Roman"/>
          <w:sz w:val="20"/>
          <w:szCs w:val="20"/>
        </w:rPr>
        <w:t xml:space="preserve"> Yang, Z., &amp; Davison, B. D. (2012, June). Distinguishing venues by writing styles. In </w:t>
      </w:r>
      <w:r w:rsidRPr="006F67A8">
        <w:rPr>
          <w:rFonts w:ascii="Times New Roman" w:hAnsi="Times New Roman" w:cs="Times New Roman"/>
          <w:i/>
          <w:iCs/>
          <w:sz w:val="20"/>
          <w:szCs w:val="20"/>
        </w:rPr>
        <w:t>Proceedings of the 12th ACM/IEEE-CS joint conference on Digital Libraries</w:t>
      </w:r>
      <w:r w:rsidRPr="006F67A8">
        <w:rPr>
          <w:rFonts w:ascii="Times New Roman" w:hAnsi="Times New Roman" w:cs="Times New Roman"/>
          <w:sz w:val="20"/>
          <w:szCs w:val="20"/>
        </w:rPr>
        <w:t> (pp. 371-372). ACM.</w:t>
      </w:r>
    </w:p>
    <w:p w14:paraId="02ECC389" w14:textId="77777777" w:rsidR="002F1D4B" w:rsidRPr="006F67A8" w:rsidRDefault="002F1D4B" w:rsidP="002F1D4B">
      <w:pPr>
        <w:pStyle w:val="ListParagraph"/>
        <w:numPr>
          <w:ilvl w:val="0"/>
          <w:numId w:val="1"/>
        </w:numPr>
        <w:jc w:val="both"/>
        <w:rPr>
          <w:rFonts w:ascii="Times New Roman" w:hAnsi="Times New Roman" w:cs="Times New Roman"/>
          <w:sz w:val="20"/>
          <w:szCs w:val="20"/>
        </w:rPr>
      </w:pPr>
      <w:r w:rsidRPr="006F67A8">
        <w:rPr>
          <w:rFonts w:ascii="Times New Roman" w:hAnsi="Times New Roman" w:cs="Times New Roman"/>
          <w:sz w:val="20"/>
          <w:szCs w:val="20"/>
        </w:rPr>
        <w:t xml:space="preserve"> Xia, F., Chen, Z., Wang, W., Li, J., &amp; Yang, L. T. (2014). </w:t>
      </w:r>
      <w:proofErr w:type="spellStart"/>
      <w:r w:rsidRPr="006F67A8">
        <w:rPr>
          <w:rFonts w:ascii="Times New Roman" w:hAnsi="Times New Roman" w:cs="Times New Roman"/>
          <w:sz w:val="20"/>
          <w:szCs w:val="20"/>
        </w:rPr>
        <w:t>Mvcwalker</w:t>
      </w:r>
      <w:proofErr w:type="spellEnd"/>
      <w:r w:rsidRPr="006F67A8">
        <w:rPr>
          <w:rFonts w:ascii="Times New Roman" w:hAnsi="Times New Roman" w:cs="Times New Roman"/>
          <w:sz w:val="20"/>
          <w:szCs w:val="20"/>
        </w:rPr>
        <w:t>: Random walk-based most valuable collaborators recommendation exploiting academic factors. </w:t>
      </w:r>
      <w:r w:rsidRPr="006F67A8">
        <w:rPr>
          <w:rFonts w:ascii="Times New Roman" w:hAnsi="Times New Roman" w:cs="Times New Roman"/>
          <w:i/>
          <w:iCs/>
          <w:sz w:val="20"/>
          <w:szCs w:val="20"/>
        </w:rPr>
        <w:t>IEEE Transactions on Emerging Topics in Computing</w:t>
      </w:r>
      <w:r w:rsidRPr="006F67A8">
        <w:rPr>
          <w:rFonts w:ascii="Times New Roman" w:hAnsi="Times New Roman" w:cs="Times New Roman"/>
          <w:sz w:val="20"/>
          <w:szCs w:val="20"/>
        </w:rPr>
        <w:t>, </w:t>
      </w:r>
      <w:r w:rsidRPr="006F67A8">
        <w:rPr>
          <w:rFonts w:ascii="Times New Roman" w:hAnsi="Times New Roman" w:cs="Times New Roman"/>
          <w:i/>
          <w:iCs/>
          <w:sz w:val="20"/>
          <w:szCs w:val="20"/>
        </w:rPr>
        <w:t>2</w:t>
      </w:r>
      <w:r w:rsidRPr="006F67A8">
        <w:rPr>
          <w:rFonts w:ascii="Times New Roman" w:hAnsi="Times New Roman" w:cs="Times New Roman"/>
          <w:sz w:val="20"/>
          <w:szCs w:val="20"/>
        </w:rPr>
        <w:t>(3), 364-375.</w:t>
      </w:r>
    </w:p>
    <w:p w14:paraId="50161D42" w14:textId="77777777" w:rsidR="002F1D4B" w:rsidRPr="006F67A8" w:rsidRDefault="002F1D4B" w:rsidP="002F1D4B">
      <w:pPr>
        <w:pStyle w:val="ListParagraph"/>
        <w:numPr>
          <w:ilvl w:val="0"/>
          <w:numId w:val="1"/>
        </w:numPr>
        <w:jc w:val="both"/>
        <w:rPr>
          <w:rFonts w:ascii="Times New Roman" w:hAnsi="Times New Roman" w:cs="Times New Roman"/>
          <w:sz w:val="20"/>
          <w:szCs w:val="20"/>
        </w:rPr>
      </w:pPr>
      <w:r w:rsidRPr="006F67A8">
        <w:rPr>
          <w:rFonts w:ascii="Times New Roman" w:hAnsi="Times New Roman" w:cs="Times New Roman"/>
          <w:sz w:val="20"/>
          <w:szCs w:val="20"/>
        </w:rPr>
        <w:lastRenderedPageBreak/>
        <w:t xml:space="preserve"> Huynh, T., &amp; Hoang, K. (2012). </w:t>
      </w:r>
      <w:proofErr w:type="spellStart"/>
      <w:r w:rsidRPr="006F67A8">
        <w:rPr>
          <w:rFonts w:ascii="Times New Roman" w:hAnsi="Times New Roman" w:cs="Times New Roman"/>
          <w:sz w:val="20"/>
          <w:szCs w:val="20"/>
        </w:rPr>
        <w:t>Modeling</w:t>
      </w:r>
      <w:proofErr w:type="spellEnd"/>
      <w:r w:rsidRPr="006F67A8">
        <w:rPr>
          <w:rFonts w:ascii="Times New Roman" w:hAnsi="Times New Roman" w:cs="Times New Roman"/>
          <w:sz w:val="20"/>
          <w:szCs w:val="20"/>
        </w:rPr>
        <w:t xml:space="preserve"> collaborative knowledge of publishing activities for research recommendation. </w:t>
      </w:r>
      <w:r w:rsidRPr="006F67A8">
        <w:rPr>
          <w:rFonts w:ascii="Times New Roman" w:hAnsi="Times New Roman" w:cs="Times New Roman"/>
          <w:i/>
          <w:iCs/>
          <w:sz w:val="20"/>
          <w:szCs w:val="20"/>
        </w:rPr>
        <w:t>Computational collective intelligence. Technologies and applications</w:t>
      </w:r>
      <w:r w:rsidRPr="006F67A8">
        <w:rPr>
          <w:rFonts w:ascii="Times New Roman" w:hAnsi="Times New Roman" w:cs="Times New Roman"/>
          <w:sz w:val="20"/>
          <w:szCs w:val="20"/>
        </w:rPr>
        <w:t>, 41-50.</w:t>
      </w:r>
    </w:p>
    <w:p w14:paraId="7B6D598C" w14:textId="77777777"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Alhoori</w:t>
      </w:r>
      <w:proofErr w:type="spellEnd"/>
      <w:r w:rsidRPr="006F67A8">
        <w:rPr>
          <w:rFonts w:ascii="Times New Roman" w:hAnsi="Times New Roman" w:cs="Times New Roman"/>
          <w:sz w:val="20"/>
          <w:szCs w:val="20"/>
        </w:rPr>
        <w:t>, H., &amp;</w:t>
      </w:r>
      <w:proofErr w:type="spellStart"/>
      <w:r w:rsidRPr="006F67A8">
        <w:rPr>
          <w:rFonts w:ascii="Times New Roman" w:hAnsi="Times New Roman" w:cs="Times New Roman"/>
          <w:sz w:val="20"/>
          <w:szCs w:val="20"/>
        </w:rPr>
        <w:t>Furuta</w:t>
      </w:r>
      <w:proofErr w:type="spellEnd"/>
      <w:r w:rsidRPr="006F67A8">
        <w:rPr>
          <w:rFonts w:ascii="Times New Roman" w:hAnsi="Times New Roman" w:cs="Times New Roman"/>
          <w:sz w:val="20"/>
          <w:szCs w:val="20"/>
        </w:rPr>
        <w:t xml:space="preserve">, R. (2011). Understanding the dynamic scholarly research needs and </w:t>
      </w:r>
      <w:proofErr w:type="spellStart"/>
      <w:r w:rsidRPr="006F67A8">
        <w:rPr>
          <w:rFonts w:ascii="Times New Roman" w:hAnsi="Times New Roman" w:cs="Times New Roman"/>
          <w:sz w:val="20"/>
          <w:szCs w:val="20"/>
        </w:rPr>
        <w:t>behavior</w:t>
      </w:r>
      <w:proofErr w:type="spellEnd"/>
      <w:r w:rsidRPr="006F67A8">
        <w:rPr>
          <w:rFonts w:ascii="Times New Roman" w:hAnsi="Times New Roman" w:cs="Times New Roman"/>
          <w:sz w:val="20"/>
          <w:szCs w:val="20"/>
        </w:rPr>
        <w:t xml:space="preserve"> as applied to social reference management. </w:t>
      </w:r>
      <w:r w:rsidRPr="006F67A8">
        <w:rPr>
          <w:rFonts w:ascii="Times New Roman" w:hAnsi="Times New Roman" w:cs="Times New Roman"/>
          <w:i/>
          <w:iCs/>
          <w:sz w:val="20"/>
          <w:szCs w:val="20"/>
        </w:rPr>
        <w:t>Research and advanced technology for digital libraries</w:t>
      </w:r>
      <w:r w:rsidRPr="006F67A8">
        <w:rPr>
          <w:rFonts w:ascii="Times New Roman" w:hAnsi="Times New Roman" w:cs="Times New Roman"/>
          <w:sz w:val="20"/>
          <w:szCs w:val="20"/>
        </w:rPr>
        <w:t>, 169-178.</w:t>
      </w:r>
    </w:p>
    <w:p w14:paraId="2D114845" w14:textId="77777777"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Alhoori</w:t>
      </w:r>
      <w:proofErr w:type="spellEnd"/>
      <w:r w:rsidRPr="006F67A8">
        <w:rPr>
          <w:rFonts w:ascii="Times New Roman" w:hAnsi="Times New Roman" w:cs="Times New Roman"/>
          <w:sz w:val="20"/>
          <w:szCs w:val="20"/>
        </w:rPr>
        <w:t>, H., &amp;</w:t>
      </w:r>
      <w:proofErr w:type="spellStart"/>
      <w:r w:rsidRPr="006F67A8">
        <w:rPr>
          <w:rFonts w:ascii="Times New Roman" w:hAnsi="Times New Roman" w:cs="Times New Roman"/>
          <w:sz w:val="20"/>
          <w:szCs w:val="20"/>
        </w:rPr>
        <w:t>Furuta</w:t>
      </w:r>
      <w:proofErr w:type="spellEnd"/>
      <w:r w:rsidRPr="006F67A8">
        <w:rPr>
          <w:rFonts w:ascii="Times New Roman" w:hAnsi="Times New Roman" w:cs="Times New Roman"/>
          <w:sz w:val="20"/>
          <w:szCs w:val="20"/>
        </w:rPr>
        <w:t xml:space="preserve">, R. (2013, September). Can social reference management systems predict a ranking of scholarly </w:t>
      </w:r>
      <w:proofErr w:type="gramStart"/>
      <w:r w:rsidRPr="006F67A8">
        <w:rPr>
          <w:rFonts w:ascii="Times New Roman" w:hAnsi="Times New Roman" w:cs="Times New Roman"/>
          <w:sz w:val="20"/>
          <w:szCs w:val="20"/>
        </w:rPr>
        <w:t>venues?.</w:t>
      </w:r>
      <w:proofErr w:type="gramEnd"/>
      <w:r w:rsidRPr="006F67A8">
        <w:rPr>
          <w:rFonts w:ascii="Times New Roman" w:hAnsi="Times New Roman" w:cs="Times New Roman"/>
          <w:sz w:val="20"/>
          <w:szCs w:val="20"/>
        </w:rPr>
        <w:t xml:space="preserve"> In </w:t>
      </w:r>
      <w:r w:rsidRPr="006F67A8">
        <w:rPr>
          <w:rFonts w:ascii="Times New Roman" w:hAnsi="Times New Roman" w:cs="Times New Roman"/>
          <w:i/>
          <w:iCs/>
          <w:sz w:val="20"/>
          <w:szCs w:val="20"/>
        </w:rPr>
        <w:t>International Conference on Theory and Practice of Digital Libraries</w:t>
      </w:r>
      <w:r w:rsidRPr="006F67A8">
        <w:rPr>
          <w:rFonts w:ascii="Times New Roman" w:hAnsi="Times New Roman" w:cs="Times New Roman"/>
          <w:sz w:val="20"/>
          <w:szCs w:val="20"/>
        </w:rPr>
        <w:t> (pp. 138-143). Springer, Berlin, Heidelberg.</w:t>
      </w:r>
    </w:p>
    <w:p w14:paraId="0B0E5503" w14:textId="77777777"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Alhoori</w:t>
      </w:r>
      <w:proofErr w:type="spellEnd"/>
      <w:r w:rsidRPr="006F67A8">
        <w:rPr>
          <w:rFonts w:ascii="Times New Roman" w:hAnsi="Times New Roman" w:cs="Times New Roman"/>
          <w:sz w:val="20"/>
          <w:szCs w:val="20"/>
        </w:rPr>
        <w:t>, H. (2016, June). How to identify specialized research communities related to a researcher's changing interests. In </w:t>
      </w:r>
      <w:r w:rsidRPr="006F67A8">
        <w:rPr>
          <w:rFonts w:ascii="Times New Roman" w:hAnsi="Times New Roman" w:cs="Times New Roman"/>
          <w:i/>
          <w:iCs/>
          <w:sz w:val="20"/>
          <w:szCs w:val="20"/>
        </w:rPr>
        <w:t xml:space="preserve">Digital Libraries (JCDL), 2016 IEEE/ACM Joint Conference </w:t>
      </w:r>
      <w:proofErr w:type="gramStart"/>
      <w:r w:rsidRPr="006F67A8">
        <w:rPr>
          <w:rFonts w:ascii="Times New Roman" w:hAnsi="Times New Roman" w:cs="Times New Roman"/>
          <w:i/>
          <w:iCs/>
          <w:sz w:val="20"/>
          <w:szCs w:val="20"/>
        </w:rPr>
        <w:t>on</w:t>
      </w:r>
      <w:r w:rsidRPr="006F67A8">
        <w:rPr>
          <w:rFonts w:ascii="Times New Roman" w:hAnsi="Times New Roman" w:cs="Times New Roman"/>
          <w:sz w:val="20"/>
          <w:szCs w:val="20"/>
        </w:rPr>
        <w:t>(</w:t>
      </w:r>
      <w:proofErr w:type="gramEnd"/>
      <w:r w:rsidRPr="006F67A8">
        <w:rPr>
          <w:rFonts w:ascii="Times New Roman" w:hAnsi="Times New Roman" w:cs="Times New Roman"/>
          <w:sz w:val="20"/>
          <w:szCs w:val="20"/>
        </w:rPr>
        <w:t>pp. 239-240). IEEE.</w:t>
      </w:r>
    </w:p>
    <w:p w14:paraId="3FE014AE" w14:textId="77777777"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Boukhris</w:t>
      </w:r>
      <w:proofErr w:type="spellEnd"/>
      <w:r w:rsidRPr="006F67A8">
        <w:rPr>
          <w:rFonts w:ascii="Times New Roman" w:hAnsi="Times New Roman" w:cs="Times New Roman"/>
          <w:sz w:val="20"/>
          <w:szCs w:val="20"/>
        </w:rPr>
        <w:t>, I., &amp;</w:t>
      </w:r>
      <w:proofErr w:type="spellStart"/>
      <w:r w:rsidRPr="006F67A8">
        <w:rPr>
          <w:rFonts w:ascii="Times New Roman" w:hAnsi="Times New Roman" w:cs="Times New Roman"/>
          <w:sz w:val="20"/>
          <w:szCs w:val="20"/>
        </w:rPr>
        <w:t>Ayachi</w:t>
      </w:r>
      <w:proofErr w:type="spellEnd"/>
      <w:r w:rsidRPr="006F67A8">
        <w:rPr>
          <w:rFonts w:ascii="Times New Roman" w:hAnsi="Times New Roman" w:cs="Times New Roman"/>
          <w:sz w:val="20"/>
          <w:szCs w:val="20"/>
        </w:rPr>
        <w:t>, R. (2014, November). A novel personalized academic venue hybrid recommender. In </w:t>
      </w:r>
      <w:r w:rsidRPr="006F67A8">
        <w:rPr>
          <w:rFonts w:ascii="Times New Roman" w:hAnsi="Times New Roman" w:cs="Times New Roman"/>
          <w:i/>
          <w:iCs/>
          <w:sz w:val="20"/>
          <w:szCs w:val="20"/>
        </w:rPr>
        <w:t>Computational Intelligence and Informatics (CINTI), 2014 IEEE 15th International Symposium on</w:t>
      </w:r>
      <w:r w:rsidRPr="006F67A8">
        <w:rPr>
          <w:rFonts w:ascii="Times New Roman" w:hAnsi="Times New Roman" w:cs="Times New Roman"/>
          <w:sz w:val="20"/>
          <w:szCs w:val="20"/>
        </w:rPr>
        <w:t> (pp. 465-470). IEEE.</w:t>
      </w:r>
    </w:p>
    <w:p w14:paraId="128620B8" w14:textId="77777777" w:rsidR="002F1D4B" w:rsidRPr="006F67A8" w:rsidRDefault="002F1D4B" w:rsidP="002F1D4B">
      <w:pPr>
        <w:pStyle w:val="ListParagraph"/>
        <w:numPr>
          <w:ilvl w:val="0"/>
          <w:numId w:val="1"/>
        </w:numPr>
        <w:jc w:val="both"/>
        <w:rPr>
          <w:rFonts w:ascii="Times New Roman" w:hAnsi="Times New Roman" w:cs="Times New Roman"/>
          <w:sz w:val="20"/>
          <w:szCs w:val="20"/>
        </w:rPr>
      </w:pPr>
      <w:r w:rsidRPr="006F67A8">
        <w:rPr>
          <w:rFonts w:ascii="Times New Roman" w:hAnsi="Times New Roman" w:cs="Times New Roman"/>
          <w:sz w:val="20"/>
          <w:szCs w:val="20"/>
        </w:rPr>
        <w:t xml:space="preserve"> Good, N., Schafer, J. B., </w:t>
      </w:r>
      <w:proofErr w:type="spellStart"/>
      <w:r w:rsidRPr="006F67A8">
        <w:rPr>
          <w:rFonts w:ascii="Times New Roman" w:hAnsi="Times New Roman" w:cs="Times New Roman"/>
          <w:sz w:val="20"/>
          <w:szCs w:val="20"/>
        </w:rPr>
        <w:t>Konstan</w:t>
      </w:r>
      <w:proofErr w:type="spellEnd"/>
      <w:r w:rsidRPr="006F67A8">
        <w:rPr>
          <w:rFonts w:ascii="Times New Roman" w:hAnsi="Times New Roman" w:cs="Times New Roman"/>
          <w:sz w:val="20"/>
          <w:szCs w:val="20"/>
        </w:rPr>
        <w:t xml:space="preserve">, J. A., Borchers, A., Sarwar, B., </w:t>
      </w:r>
      <w:proofErr w:type="spellStart"/>
      <w:r w:rsidRPr="006F67A8">
        <w:rPr>
          <w:rFonts w:ascii="Times New Roman" w:hAnsi="Times New Roman" w:cs="Times New Roman"/>
          <w:sz w:val="20"/>
          <w:szCs w:val="20"/>
        </w:rPr>
        <w:t>Herlocker</w:t>
      </w:r>
      <w:proofErr w:type="spellEnd"/>
      <w:r w:rsidRPr="006F67A8">
        <w:rPr>
          <w:rFonts w:ascii="Times New Roman" w:hAnsi="Times New Roman" w:cs="Times New Roman"/>
          <w:sz w:val="20"/>
          <w:szCs w:val="20"/>
        </w:rPr>
        <w:t>, J., &amp;</w:t>
      </w:r>
      <w:proofErr w:type="spellStart"/>
      <w:r w:rsidRPr="006F67A8">
        <w:rPr>
          <w:rFonts w:ascii="Times New Roman" w:hAnsi="Times New Roman" w:cs="Times New Roman"/>
          <w:sz w:val="20"/>
          <w:szCs w:val="20"/>
        </w:rPr>
        <w:t>Riedl</w:t>
      </w:r>
      <w:proofErr w:type="spellEnd"/>
      <w:r w:rsidRPr="006F67A8">
        <w:rPr>
          <w:rFonts w:ascii="Times New Roman" w:hAnsi="Times New Roman" w:cs="Times New Roman"/>
          <w:sz w:val="20"/>
          <w:szCs w:val="20"/>
        </w:rPr>
        <w:t>, J. (1999, July). Combining collaborative filtering with personal agents for better recommendations. In </w:t>
      </w:r>
      <w:r w:rsidRPr="006F67A8">
        <w:rPr>
          <w:rFonts w:ascii="Times New Roman" w:hAnsi="Times New Roman" w:cs="Times New Roman"/>
          <w:i/>
          <w:iCs/>
          <w:sz w:val="20"/>
          <w:szCs w:val="20"/>
        </w:rPr>
        <w:t>AAAI/IAAI</w:t>
      </w:r>
      <w:r w:rsidRPr="006F67A8">
        <w:rPr>
          <w:rFonts w:ascii="Times New Roman" w:hAnsi="Times New Roman" w:cs="Times New Roman"/>
          <w:sz w:val="20"/>
          <w:szCs w:val="20"/>
        </w:rPr>
        <w:t> (pp. 439-446).</w:t>
      </w:r>
    </w:p>
    <w:p w14:paraId="3EA1ED97" w14:textId="77777777" w:rsidR="002F1D4B" w:rsidRPr="006F67A8" w:rsidRDefault="002F1D4B" w:rsidP="002F1D4B">
      <w:pPr>
        <w:pStyle w:val="ListParagraph"/>
        <w:numPr>
          <w:ilvl w:val="0"/>
          <w:numId w:val="1"/>
        </w:numPr>
        <w:jc w:val="both"/>
        <w:rPr>
          <w:rFonts w:ascii="Times New Roman" w:hAnsi="Times New Roman" w:cs="Times New Roman"/>
          <w:sz w:val="20"/>
          <w:szCs w:val="20"/>
        </w:rPr>
      </w:pPr>
      <w:r w:rsidRPr="006F67A8">
        <w:rPr>
          <w:rFonts w:ascii="Times New Roman" w:hAnsi="Times New Roman" w:cs="Times New Roman"/>
          <w:sz w:val="20"/>
          <w:szCs w:val="20"/>
        </w:rPr>
        <w:t xml:space="preserve"> Yan, E., &amp; Guns, R. (2014). Predicting and recommending collaborations: An author-, institution-, and country-level analysis. </w:t>
      </w:r>
      <w:r w:rsidRPr="006F67A8">
        <w:rPr>
          <w:rFonts w:ascii="Times New Roman" w:hAnsi="Times New Roman" w:cs="Times New Roman"/>
          <w:i/>
          <w:iCs/>
          <w:sz w:val="20"/>
          <w:szCs w:val="20"/>
        </w:rPr>
        <w:t xml:space="preserve">Journal of </w:t>
      </w:r>
      <w:proofErr w:type="spellStart"/>
      <w:r w:rsidRPr="006F67A8">
        <w:rPr>
          <w:rFonts w:ascii="Times New Roman" w:hAnsi="Times New Roman" w:cs="Times New Roman"/>
          <w:i/>
          <w:iCs/>
          <w:sz w:val="20"/>
          <w:szCs w:val="20"/>
        </w:rPr>
        <w:t>Informetrics</w:t>
      </w:r>
      <w:proofErr w:type="spellEnd"/>
      <w:r w:rsidRPr="006F67A8">
        <w:rPr>
          <w:rFonts w:ascii="Times New Roman" w:hAnsi="Times New Roman" w:cs="Times New Roman"/>
          <w:sz w:val="20"/>
          <w:szCs w:val="20"/>
        </w:rPr>
        <w:t>, </w:t>
      </w:r>
      <w:r w:rsidRPr="006F67A8">
        <w:rPr>
          <w:rFonts w:ascii="Times New Roman" w:hAnsi="Times New Roman" w:cs="Times New Roman"/>
          <w:i/>
          <w:iCs/>
          <w:sz w:val="20"/>
          <w:szCs w:val="20"/>
        </w:rPr>
        <w:t>8</w:t>
      </w:r>
      <w:r w:rsidRPr="006F67A8">
        <w:rPr>
          <w:rFonts w:ascii="Times New Roman" w:hAnsi="Times New Roman" w:cs="Times New Roman"/>
          <w:sz w:val="20"/>
          <w:szCs w:val="20"/>
        </w:rPr>
        <w:t>(2), 295-309.</w:t>
      </w:r>
    </w:p>
    <w:p w14:paraId="65247CEA" w14:textId="77777777" w:rsidR="002F1D4B" w:rsidRPr="006F67A8" w:rsidRDefault="002F1D4B" w:rsidP="002F1D4B">
      <w:pPr>
        <w:pStyle w:val="ListParagraph"/>
        <w:numPr>
          <w:ilvl w:val="0"/>
          <w:numId w:val="1"/>
        </w:numPr>
        <w:jc w:val="both"/>
        <w:rPr>
          <w:rFonts w:ascii="Times New Roman" w:hAnsi="Times New Roman" w:cs="Times New Roman"/>
          <w:sz w:val="20"/>
          <w:szCs w:val="20"/>
        </w:rPr>
      </w:pPr>
      <w:r w:rsidRPr="006F67A8">
        <w:rPr>
          <w:rFonts w:ascii="Times New Roman" w:hAnsi="Times New Roman" w:cs="Times New Roman"/>
          <w:sz w:val="20"/>
          <w:szCs w:val="20"/>
        </w:rPr>
        <w:t xml:space="preserve"> Silva, T., Ma, J., Yang, C., &amp; Liang, H. (2015). A profile‐boosted research analytics framework to recommend journals for manuscripts. </w:t>
      </w:r>
      <w:r w:rsidRPr="006F67A8">
        <w:rPr>
          <w:rFonts w:ascii="Times New Roman" w:hAnsi="Times New Roman" w:cs="Times New Roman"/>
          <w:i/>
          <w:iCs/>
          <w:sz w:val="20"/>
          <w:szCs w:val="20"/>
        </w:rPr>
        <w:t>Journal of the Association for Information Science and Technology</w:t>
      </w:r>
      <w:r w:rsidRPr="006F67A8">
        <w:rPr>
          <w:rFonts w:ascii="Times New Roman" w:hAnsi="Times New Roman" w:cs="Times New Roman"/>
          <w:sz w:val="20"/>
          <w:szCs w:val="20"/>
        </w:rPr>
        <w:t>, </w:t>
      </w:r>
      <w:r w:rsidRPr="006F67A8">
        <w:rPr>
          <w:rFonts w:ascii="Times New Roman" w:hAnsi="Times New Roman" w:cs="Times New Roman"/>
          <w:i/>
          <w:iCs/>
          <w:sz w:val="20"/>
          <w:szCs w:val="20"/>
        </w:rPr>
        <w:t>66</w:t>
      </w:r>
      <w:r w:rsidRPr="006F67A8">
        <w:rPr>
          <w:rFonts w:ascii="Times New Roman" w:hAnsi="Times New Roman" w:cs="Times New Roman"/>
          <w:sz w:val="20"/>
          <w:szCs w:val="20"/>
        </w:rPr>
        <w:t>(1), 180-200.</w:t>
      </w:r>
    </w:p>
    <w:p w14:paraId="43D90CA7" w14:textId="77777777" w:rsidR="002F1D4B" w:rsidRPr="006F67A8" w:rsidRDefault="002F1D4B" w:rsidP="002F1D4B">
      <w:pPr>
        <w:pStyle w:val="ListParagraph"/>
        <w:numPr>
          <w:ilvl w:val="0"/>
          <w:numId w:val="1"/>
        </w:numPr>
        <w:jc w:val="both"/>
        <w:rPr>
          <w:rFonts w:ascii="Times New Roman" w:hAnsi="Times New Roman" w:cs="Times New Roman"/>
          <w:sz w:val="20"/>
          <w:szCs w:val="20"/>
        </w:rPr>
      </w:pPr>
      <w:r w:rsidRPr="006F67A8">
        <w:rPr>
          <w:rFonts w:ascii="Times New Roman" w:hAnsi="Times New Roman" w:cs="Times New Roman"/>
          <w:sz w:val="20"/>
          <w:szCs w:val="20"/>
        </w:rPr>
        <w:t xml:space="preserve"> Schein, A. I., </w:t>
      </w:r>
      <w:proofErr w:type="spellStart"/>
      <w:r w:rsidRPr="006F67A8">
        <w:rPr>
          <w:rFonts w:ascii="Times New Roman" w:hAnsi="Times New Roman" w:cs="Times New Roman"/>
          <w:sz w:val="20"/>
          <w:szCs w:val="20"/>
        </w:rPr>
        <w:t>Popescul</w:t>
      </w:r>
      <w:proofErr w:type="spellEnd"/>
      <w:r w:rsidRPr="006F67A8">
        <w:rPr>
          <w:rFonts w:ascii="Times New Roman" w:hAnsi="Times New Roman" w:cs="Times New Roman"/>
          <w:sz w:val="20"/>
          <w:szCs w:val="20"/>
        </w:rPr>
        <w:t>, A., Ungar, L. H., &amp;Pennock, D. M. (2002, August). Methods and metrics for cold-start recommendations. In </w:t>
      </w:r>
      <w:r w:rsidRPr="006F67A8">
        <w:rPr>
          <w:rFonts w:ascii="Times New Roman" w:hAnsi="Times New Roman" w:cs="Times New Roman"/>
          <w:i/>
          <w:iCs/>
          <w:sz w:val="20"/>
          <w:szCs w:val="20"/>
        </w:rPr>
        <w:t>Proceedings of the 25th annual international ACM SIGIR conference on Research and development in information retrieval</w:t>
      </w:r>
      <w:r w:rsidRPr="006F67A8">
        <w:rPr>
          <w:rFonts w:ascii="Times New Roman" w:hAnsi="Times New Roman" w:cs="Times New Roman"/>
          <w:sz w:val="20"/>
          <w:szCs w:val="20"/>
        </w:rPr>
        <w:t> (pp. 253-260). ACM.</w:t>
      </w:r>
    </w:p>
    <w:p w14:paraId="78C72EDE" w14:textId="77777777"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Protasiewicz</w:t>
      </w:r>
      <w:proofErr w:type="spellEnd"/>
      <w:r w:rsidRPr="006F67A8">
        <w:rPr>
          <w:rFonts w:ascii="Times New Roman" w:hAnsi="Times New Roman" w:cs="Times New Roman"/>
          <w:sz w:val="20"/>
          <w:szCs w:val="20"/>
        </w:rPr>
        <w:t xml:space="preserve">, J., </w:t>
      </w:r>
      <w:proofErr w:type="spellStart"/>
      <w:r w:rsidRPr="006F67A8">
        <w:rPr>
          <w:rFonts w:ascii="Times New Roman" w:hAnsi="Times New Roman" w:cs="Times New Roman"/>
          <w:sz w:val="20"/>
          <w:szCs w:val="20"/>
        </w:rPr>
        <w:t>Pedrycz</w:t>
      </w:r>
      <w:proofErr w:type="spellEnd"/>
      <w:r w:rsidRPr="006F67A8">
        <w:rPr>
          <w:rFonts w:ascii="Times New Roman" w:hAnsi="Times New Roman" w:cs="Times New Roman"/>
          <w:sz w:val="20"/>
          <w:szCs w:val="20"/>
        </w:rPr>
        <w:t xml:space="preserve">, W., </w:t>
      </w:r>
      <w:proofErr w:type="spellStart"/>
      <w:r w:rsidRPr="006F67A8">
        <w:rPr>
          <w:rFonts w:ascii="Times New Roman" w:hAnsi="Times New Roman" w:cs="Times New Roman"/>
          <w:sz w:val="20"/>
          <w:szCs w:val="20"/>
        </w:rPr>
        <w:t>Kozłowski</w:t>
      </w:r>
      <w:proofErr w:type="spellEnd"/>
      <w:r w:rsidRPr="006F67A8">
        <w:rPr>
          <w:rFonts w:ascii="Times New Roman" w:hAnsi="Times New Roman" w:cs="Times New Roman"/>
          <w:sz w:val="20"/>
          <w:szCs w:val="20"/>
        </w:rPr>
        <w:t xml:space="preserve">, M., </w:t>
      </w:r>
      <w:proofErr w:type="spellStart"/>
      <w:r w:rsidRPr="006F67A8">
        <w:rPr>
          <w:rFonts w:ascii="Times New Roman" w:hAnsi="Times New Roman" w:cs="Times New Roman"/>
          <w:sz w:val="20"/>
          <w:szCs w:val="20"/>
        </w:rPr>
        <w:t>Dadas</w:t>
      </w:r>
      <w:proofErr w:type="spellEnd"/>
      <w:r w:rsidRPr="006F67A8">
        <w:rPr>
          <w:rFonts w:ascii="Times New Roman" w:hAnsi="Times New Roman" w:cs="Times New Roman"/>
          <w:sz w:val="20"/>
          <w:szCs w:val="20"/>
        </w:rPr>
        <w:t xml:space="preserve">, S., </w:t>
      </w:r>
      <w:proofErr w:type="spellStart"/>
      <w:r w:rsidRPr="006F67A8">
        <w:rPr>
          <w:rFonts w:ascii="Times New Roman" w:hAnsi="Times New Roman" w:cs="Times New Roman"/>
          <w:sz w:val="20"/>
          <w:szCs w:val="20"/>
        </w:rPr>
        <w:t>Stanisławek</w:t>
      </w:r>
      <w:proofErr w:type="spellEnd"/>
      <w:r w:rsidRPr="006F67A8">
        <w:rPr>
          <w:rFonts w:ascii="Times New Roman" w:hAnsi="Times New Roman" w:cs="Times New Roman"/>
          <w:sz w:val="20"/>
          <w:szCs w:val="20"/>
        </w:rPr>
        <w:t>, T., Kopacz, A., &amp;</w:t>
      </w:r>
      <w:proofErr w:type="spellStart"/>
      <w:r w:rsidRPr="006F67A8">
        <w:rPr>
          <w:rFonts w:ascii="Times New Roman" w:hAnsi="Times New Roman" w:cs="Times New Roman"/>
          <w:sz w:val="20"/>
          <w:szCs w:val="20"/>
        </w:rPr>
        <w:t>Gałężewska</w:t>
      </w:r>
      <w:proofErr w:type="spellEnd"/>
      <w:r w:rsidRPr="006F67A8">
        <w:rPr>
          <w:rFonts w:ascii="Times New Roman" w:hAnsi="Times New Roman" w:cs="Times New Roman"/>
          <w:sz w:val="20"/>
          <w:szCs w:val="20"/>
        </w:rPr>
        <w:t>, M. (2016). A recommender system of reviewers and experts in reviewing problems. </w:t>
      </w:r>
      <w:r w:rsidRPr="006F67A8">
        <w:rPr>
          <w:rFonts w:ascii="Times New Roman" w:hAnsi="Times New Roman" w:cs="Times New Roman"/>
          <w:i/>
          <w:iCs/>
          <w:sz w:val="20"/>
          <w:szCs w:val="20"/>
        </w:rPr>
        <w:t>Knowledge-Based Systems</w:t>
      </w:r>
      <w:r w:rsidRPr="006F67A8">
        <w:rPr>
          <w:rFonts w:ascii="Times New Roman" w:hAnsi="Times New Roman" w:cs="Times New Roman"/>
          <w:sz w:val="20"/>
          <w:szCs w:val="20"/>
        </w:rPr>
        <w:t>, </w:t>
      </w:r>
      <w:r w:rsidRPr="006F67A8">
        <w:rPr>
          <w:rFonts w:ascii="Times New Roman" w:hAnsi="Times New Roman" w:cs="Times New Roman"/>
          <w:i/>
          <w:iCs/>
          <w:sz w:val="20"/>
          <w:szCs w:val="20"/>
        </w:rPr>
        <w:t>106</w:t>
      </w:r>
      <w:r w:rsidRPr="006F67A8">
        <w:rPr>
          <w:rFonts w:ascii="Times New Roman" w:hAnsi="Times New Roman" w:cs="Times New Roman"/>
          <w:sz w:val="20"/>
          <w:szCs w:val="20"/>
        </w:rPr>
        <w:t>, 164-178.</w:t>
      </w:r>
    </w:p>
    <w:p w14:paraId="0C5DF070" w14:textId="77777777"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Minkov</w:t>
      </w:r>
      <w:proofErr w:type="spellEnd"/>
      <w:r w:rsidRPr="006F67A8">
        <w:rPr>
          <w:rFonts w:ascii="Times New Roman" w:hAnsi="Times New Roman" w:cs="Times New Roman"/>
          <w:sz w:val="20"/>
          <w:szCs w:val="20"/>
        </w:rPr>
        <w:t xml:space="preserve">, E., </w:t>
      </w:r>
      <w:proofErr w:type="spellStart"/>
      <w:r w:rsidRPr="006F67A8">
        <w:rPr>
          <w:rFonts w:ascii="Times New Roman" w:hAnsi="Times New Roman" w:cs="Times New Roman"/>
          <w:sz w:val="20"/>
          <w:szCs w:val="20"/>
        </w:rPr>
        <w:t>Charrow</w:t>
      </w:r>
      <w:proofErr w:type="spellEnd"/>
      <w:r w:rsidRPr="006F67A8">
        <w:rPr>
          <w:rFonts w:ascii="Times New Roman" w:hAnsi="Times New Roman" w:cs="Times New Roman"/>
          <w:sz w:val="20"/>
          <w:szCs w:val="20"/>
        </w:rPr>
        <w:t xml:space="preserve">, B., </w:t>
      </w:r>
      <w:proofErr w:type="spellStart"/>
      <w:r w:rsidRPr="006F67A8">
        <w:rPr>
          <w:rFonts w:ascii="Times New Roman" w:hAnsi="Times New Roman" w:cs="Times New Roman"/>
          <w:sz w:val="20"/>
          <w:szCs w:val="20"/>
        </w:rPr>
        <w:t>Ledlie</w:t>
      </w:r>
      <w:proofErr w:type="spellEnd"/>
      <w:r w:rsidRPr="006F67A8">
        <w:rPr>
          <w:rFonts w:ascii="Times New Roman" w:hAnsi="Times New Roman" w:cs="Times New Roman"/>
          <w:sz w:val="20"/>
          <w:szCs w:val="20"/>
        </w:rPr>
        <w:t>, J., Teller, S., &amp;</w:t>
      </w:r>
      <w:proofErr w:type="spellStart"/>
      <w:r w:rsidRPr="006F67A8">
        <w:rPr>
          <w:rFonts w:ascii="Times New Roman" w:hAnsi="Times New Roman" w:cs="Times New Roman"/>
          <w:sz w:val="20"/>
          <w:szCs w:val="20"/>
        </w:rPr>
        <w:t>Jaakkola</w:t>
      </w:r>
      <w:proofErr w:type="spellEnd"/>
      <w:r w:rsidRPr="006F67A8">
        <w:rPr>
          <w:rFonts w:ascii="Times New Roman" w:hAnsi="Times New Roman" w:cs="Times New Roman"/>
          <w:sz w:val="20"/>
          <w:szCs w:val="20"/>
        </w:rPr>
        <w:t>, T. (2010, October). Collaborative future event recommendation. In </w:t>
      </w:r>
      <w:r w:rsidRPr="006F67A8">
        <w:rPr>
          <w:rFonts w:ascii="Times New Roman" w:hAnsi="Times New Roman" w:cs="Times New Roman"/>
          <w:i/>
          <w:iCs/>
          <w:sz w:val="20"/>
          <w:szCs w:val="20"/>
        </w:rPr>
        <w:t>Proceedings of the 19th ACM international conference on Information and knowledge management</w:t>
      </w:r>
      <w:r w:rsidRPr="006F67A8">
        <w:rPr>
          <w:rFonts w:ascii="Times New Roman" w:hAnsi="Times New Roman" w:cs="Times New Roman"/>
          <w:sz w:val="20"/>
          <w:szCs w:val="20"/>
        </w:rPr>
        <w:t> (pp. 819-828). ACM.</w:t>
      </w:r>
    </w:p>
    <w:p w14:paraId="0ADDC0D9" w14:textId="77777777"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Medvet</w:t>
      </w:r>
      <w:proofErr w:type="spellEnd"/>
      <w:r w:rsidRPr="006F67A8">
        <w:rPr>
          <w:rFonts w:ascii="Times New Roman" w:hAnsi="Times New Roman" w:cs="Times New Roman"/>
          <w:sz w:val="20"/>
          <w:szCs w:val="20"/>
        </w:rPr>
        <w:t>, E., Bartoli, A., &amp;</w:t>
      </w:r>
      <w:proofErr w:type="spellStart"/>
      <w:r w:rsidRPr="006F67A8">
        <w:rPr>
          <w:rFonts w:ascii="Times New Roman" w:hAnsi="Times New Roman" w:cs="Times New Roman"/>
          <w:sz w:val="20"/>
          <w:szCs w:val="20"/>
        </w:rPr>
        <w:t>Piccinin</w:t>
      </w:r>
      <w:proofErr w:type="spellEnd"/>
      <w:r w:rsidRPr="006F67A8">
        <w:rPr>
          <w:rFonts w:ascii="Times New Roman" w:hAnsi="Times New Roman" w:cs="Times New Roman"/>
          <w:sz w:val="20"/>
          <w:szCs w:val="20"/>
        </w:rPr>
        <w:t>, G. (2014, November). Publication venue recommendation based on paper abstract. In </w:t>
      </w:r>
      <w:r w:rsidRPr="006F67A8">
        <w:rPr>
          <w:rFonts w:ascii="Times New Roman" w:hAnsi="Times New Roman" w:cs="Times New Roman"/>
          <w:i/>
          <w:iCs/>
          <w:sz w:val="20"/>
          <w:szCs w:val="20"/>
        </w:rPr>
        <w:t>Tools with Artificial Intelligence (ICTAI), 2014 IEEE 26th International Conference on</w:t>
      </w:r>
      <w:r w:rsidRPr="006F67A8">
        <w:rPr>
          <w:rFonts w:ascii="Times New Roman" w:hAnsi="Times New Roman" w:cs="Times New Roman"/>
          <w:sz w:val="20"/>
          <w:szCs w:val="20"/>
        </w:rPr>
        <w:t> (pp. 1004-1010). IEEE.</w:t>
      </w:r>
    </w:p>
    <w:p w14:paraId="783BF53C" w14:textId="77777777" w:rsidR="002F1D4B" w:rsidRPr="006F67A8" w:rsidRDefault="002F1D4B" w:rsidP="002F1D4B">
      <w:pPr>
        <w:pStyle w:val="ListParagraph"/>
        <w:numPr>
          <w:ilvl w:val="0"/>
          <w:numId w:val="1"/>
        </w:numPr>
        <w:jc w:val="both"/>
        <w:rPr>
          <w:rFonts w:ascii="Times New Roman" w:hAnsi="Times New Roman" w:cs="Times New Roman"/>
          <w:sz w:val="20"/>
          <w:szCs w:val="20"/>
        </w:rPr>
      </w:pPr>
      <w:r w:rsidRPr="006F67A8">
        <w:rPr>
          <w:rFonts w:ascii="Times New Roman" w:hAnsi="Times New Roman" w:cs="Times New Roman"/>
          <w:sz w:val="20"/>
          <w:szCs w:val="20"/>
        </w:rPr>
        <w:t xml:space="preserve"> Luong, H. P., Huynh, T., </w:t>
      </w:r>
      <w:proofErr w:type="spellStart"/>
      <w:r w:rsidRPr="006F67A8">
        <w:rPr>
          <w:rFonts w:ascii="Times New Roman" w:hAnsi="Times New Roman" w:cs="Times New Roman"/>
          <w:sz w:val="20"/>
          <w:szCs w:val="20"/>
        </w:rPr>
        <w:t>Gauch</w:t>
      </w:r>
      <w:proofErr w:type="spellEnd"/>
      <w:r w:rsidRPr="006F67A8">
        <w:rPr>
          <w:rFonts w:ascii="Times New Roman" w:hAnsi="Times New Roman" w:cs="Times New Roman"/>
          <w:sz w:val="20"/>
          <w:szCs w:val="20"/>
        </w:rPr>
        <w:t>, S., &amp; Hoang, K. (2012). Exploiting Social Networks for Publication Venue Recommendations. In </w:t>
      </w:r>
      <w:r w:rsidRPr="006F67A8">
        <w:rPr>
          <w:rFonts w:ascii="Times New Roman" w:hAnsi="Times New Roman" w:cs="Times New Roman"/>
          <w:i/>
          <w:iCs/>
          <w:sz w:val="20"/>
          <w:szCs w:val="20"/>
        </w:rPr>
        <w:t>KDIR</w:t>
      </w:r>
      <w:r w:rsidRPr="006F67A8">
        <w:rPr>
          <w:rFonts w:ascii="Times New Roman" w:hAnsi="Times New Roman" w:cs="Times New Roman"/>
          <w:sz w:val="20"/>
          <w:szCs w:val="20"/>
        </w:rPr>
        <w:t> (pp. 239-245).</w:t>
      </w:r>
    </w:p>
    <w:p w14:paraId="2F3BE5AD" w14:textId="77777777"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Kuruppu</w:t>
      </w:r>
      <w:proofErr w:type="spellEnd"/>
      <w:r w:rsidRPr="006F67A8">
        <w:rPr>
          <w:rFonts w:ascii="Times New Roman" w:hAnsi="Times New Roman" w:cs="Times New Roman"/>
          <w:sz w:val="20"/>
          <w:szCs w:val="20"/>
        </w:rPr>
        <w:t>, P. U., &amp; Gruber, A. M. (2006). Understanding the information needs of academic scholars in agricultural and biological sciences. </w:t>
      </w:r>
      <w:r w:rsidRPr="006F67A8">
        <w:rPr>
          <w:rFonts w:ascii="Times New Roman" w:hAnsi="Times New Roman" w:cs="Times New Roman"/>
          <w:i/>
          <w:iCs/>
          <w:sz w:val="20"/>
          <w:szCs w:val="20"/>
        </w:rPr>
        <w:t>The Journal of Academic Librarianship</w:t>
      </w:r>
      <w:r w:rsidRPr="006F67A8">
        <w:rPr>
          <w:rFonts w:ascii="Times New Roman" w:hAnsi="Times New Roman" w:cs="Times New Roman"/>
          <w:sz w:val="20"/>
          <w:szCs w:val="20"/>
        </w:rPr>
        <w:t>, </w:t>
      </w:r>
      <w:r w:rsidRPr="006F67A8">
        <w:rPr>
          <w:rFonts w:ascii="Times New Roman" w:hAnsi="Times New Roman" w:cs="Times New Roman"/>
          <w:i/>
          <w:iCs/>
          <w:sz w:val="20"/>
          <w:szCs w:val="20"/>
        </w:rPr>
        <w:t>32</w:t>
      </w:r>
      <w:r w:rsidRPr="006F67A8">
        <w:rPr>
          <w:rFonts w:ascii="Times New Roman" w:hAnsi="Times New Roman" w:cs="Times New Roman"/>
          <w:sz w:val="20"/>
          <w:szCs w:val="20"/>
        </w:rPr>
        <w:t>(6), 609-623.</w:t>
      </w:r>
    </w:p>
    <w:p w14:paraId="27E6E076" w14:textId="77777777"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Koren</w:t>
      </w:r>
      <w:proofErr w:type="spellEnd"/>
      <w:r w:rsidRPr="006F67A8">
        <w:rPr>
          <w:rFonts w:ascii="Times New Roman" w:hAnsi="Times New Roman" w:cs="Times New Roman"/>
          <w:sz w:val="20"/>
          <w:szCs w:val="20"/>
        </w:rPr>
        <w:t>, Y., Bell, R., &amp;</w:t>
      </w:r>
      <w:proofErr w:type="spellStart"/>
      <w:r w:rsidRPr="006F67A8">
        <w:rPr>
          <w:rFonts w:ascii="Times New Roman" w:hAnsi="Times New Roman" w:cs="Times New Roman"/>
          <w:sz w:val="20"/>
          <w:szCs w:val="20"/>
        </w:rPr>
        <w:t>Volinsky</w:t>
      </w:r>
      <w:proofErr w:type="spellEnd"/>
      <w:r w:rsidRPr="006F67A8">
        <w:rPr>
          <w:rFonts w:ascii="Times New Roman" w:hAnsi="Times New Roman" w:cs="Times New Roman"/>
          <w:sz w:val="20"/>
          <w:szCs w:val="20"/>
        </w:rPr>
        <w:t>, C. (2009). Matrix factorization techniques for recommender systems. </w:t>
      </w:r>
      <w:r w:rsidRPr="006F67A8">
        <w:rPr>
          <w:rFonts w:ascii="Times New Roman" w:hAnsi="Times New Roman" w:cs="Times New Roman"/>
          <w:i/>
          <w:iCs/>
          <w:sz w:val="20"/>
          <w:szCs w:val="20"/>
        </w:rPr>
        <w:t>Computer</w:t>
      </w:r>
      <w:r w:rsidRPr="006F67A8">
        <w:rPr>
          <w:rFonts w:ascii="Times New Roman" w:hAnsi="Times New Roman" w:cs="Times New Roman"/>
          <w:sz w:val="20"/>
          <w:szCs w:val="20"/>
        </w:rPr>
        <w:t>, </w:t>
      </w:r>
      <w:r w:rsidRPr="006F67A8">
        <w:rPr>
          <w:rFonts w:ascii="Times New Roman" w:hAnsi="Times New Roman" w:cs="Times New Roman"/>
          <w:i/>
          <w:iCs/>
          <w:sz w:val="20"/>
          <w:szCs w:val="20"/>
        </w:rPr>
        <w:t>42</w:t>
      </w:r>
      <w:r w:rsidRPr="006F67A8">
        <w:rPr>
          <w:rFonts w:ascii="Times New Roman" w:hAnsi="Times New Roman" w:cs="Times New Roman"/>
          <w:sz w:val="20"/>
          <w:szCs w:val="20"/>
        </w:rPr>
        <w:t>(8).</w:t>
      </w:r>
    </w:p>
    <w:p w14:paraId="5F3DD4B3" w14:textId="77777777"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Küçüktunç</w:t>
      </w:r>
      <w:proofErr w:type="spellEnd"/>
      <w:r w:rsidRPr="006F67A8">
        <w:rPr>
          <w:rFonts w:ascii="Times New Roman" w:hAnsi="Times New Roman" w:cs="Times New Roman"/>
          <w:sz w:val="20"/>
          <w:szCs w:val="20"/>
        </w:rPr>
        <w:t xml:space="preserve">, O., </w:t>
      </w:r>
      <w:proofErr w:type="spellStart"/>
      <w:r w:rsidRPr="006F67A8">
        <w:rPr>
          <w:rFonts w:ascii="Times New Roman" w:hAnsi="Times New Roman" w:cs="Times New Roman"/>
          <w:sz w:val="20"/>
          <w:szCs w:val="20"/>
        </w:rPr>
        <w:t>Saule</w:t>
      </w:r>
      <w:proofErr w:type="spellEnd"/>
      <w:r w:rsidRPr="006F67A8">
        <w:rPr>
          <w:rFonts w:ascii="Times New Roman" w:hAnsi="Times New Roman" w:cs="Times New Roman"/>
          <w:sz w:val="20"/>
          <w:szCs w:val="20"/>
        </w:rPr>
        <w:t>, E., Kaya, K., &amp;</w:t>
      </w:r>
      <w:proofErr w:type="spellStart"/>
      <w:r w:rsidRPr="006F67A8">
        <w:rPr>
          <w:rFonts w:ascii="Times New Roman" w:hAnsi="Times New Roman" w:cs="Times New Roman"/>
          <w:sz w:val="20"/>
          <w:szCs w:val="20"/>
        </w:rPr>
        <w:t>Çatalyürek</w:t>
      </w:r>
      <w:proofErr w:type="spellEnd"/>
      <w:r w:rsidRPr="006F67A8">
        <w:rPr>
          <w:rFonts w:ascii="Times New Roman" w:hAnsi="Times New Roman" w:cs="Times New Roman"/>
          <w:sz w:val="20"/>
          <w:szCs w:val="20"/>
        </w:rPr>
        <w:t xml:space="preserve">, Ü. V. (2013, July). </w:t>
      </w:r>
      <w:proofErr w:type="spellStart"/>
      <w:r w:rsidRPr="006F67A8">
        <w:rPr>
          <w:rFonts w:ascii="Times New Roman" w:hAnsi="Times New Roman" w:cs="Times New Roman"/>
          <w:sz w:val="20"/>
          <w:szCs w:val="20"/>
        </w:rPr>
        <w:t>TheAdvisor</w:t>
      </w:r>
      <w:proofErr w:type="spellEnd"/>
      <w:r w:rsidRPr="006F67A8">
        <w:rPr>
          <w:rFonts w:ascii="Times New Roman" w:hAnsi="Times New Roman" w:cs="Times New Roman"/>
          <w:sz w:val="20"/>
          <w:szCs w:val="20"/>
        </w:rPr>
        <w:t>: a webservice for academic recommendation. In </w:t>
      </w:r>
      <w:r w:rsidRPr="006F67A8">
        <w:rPr>
          <w:rFonts w:ascii="Times New Roman" w:hAnsi="Times New Roman" w:cs="Times New Roman"/>
          <w:i/>
          <w:iCs/>
          <w:sz w:val="20"/>
          <w:szCs w:val="20"/>
        </w:rPr>
        <w:t>Proceedings of the 13th ACM/IEEE-CS joint conference on Digital libraries</w:t>
      </w:r>
      <w:r w:rsidRPr="006F67A8">
        <w:rPr>
          <w:rFonts w:ascii="Times New Roman" w:hAnsi="Times New Roman" w:cs="Times New Roman"/>
          <w:sz w:val="20"/>
          <w:szCs w:val="20"/>
        </w:rPr>
        <w:t> (pp. 433-434). ACM.</w:t>
      </w:r>
    </w:p>
    <w:p w14:paraId="6215BBF4" w14:textId="77777777"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Klamma</w:t>
      </w:r>
      <w:proofErr w:type="spellEnd"/>
      <w:r w:rsidRPr="006F67A8">
        <w:rPr>
          <w:rFonts w:ascii="Times New Roman" w:hAnsi="Times New Roman" w:cs="Times New Roman"/>
          <w:sz w:val="20"/>
          <w:szCs w:val="20"/>
        </w:rPr>
        <w:t xml:space="preserve">, R., </w:t>
      </w:r>
      <w:proofErr w:type="spellStart"/>
      <w:r w:rsidRPr="006F67A8">
        <w:rPr>
          <w:rFonts w:ascii="Times New Roman" w:hAnsi="Times New Roman" w:cs="Times New Roman"/>
          <w:sz w:val="20"/>
          <w:szCs w:val="20"/>
        </w:rPr>
        <w:t>Cuong</w:t>
      </w:r>
      <w:proofErr w:type="spellEnd"/>
      <w:r w:rsidRPr="006F67A8">
        <w:rPr>
          <w:rFonts w:ascii="Times New Roman" w:hAnsi="Times New Roman" w:cs="Times New Roman"/>
          <w:sz w:val="20"/>
          <w:szCs w:val="20"/>
        </w:rPr>
        <w:t>, P. M., &amp; Cao, Y. (2009). You never walk alone: Recommending academic events based on social network analysis. </w:t>
      </w:r>
      <w:r w:rsidRPr="006F67A8">
        <w:rPr>
          <w:rFonts w:ascii="Times New Roman" w:hAnsi="Times New Roman" w:cs="Times New Roman"/>
          <w:i/>
          <w:iCs/>
          <w:sz w:val="20"/>
          <w:szCs w:val="20"/>
        </w:rPr>
        <w:t>Complex Sciences</w:t>
      </w:r>
      <w:r w:rsidRPr="006F67A8">
        <w:rPr>
          <w:rFonts w:ascii="Times New Roman" w:hAnsi="Times New Roman" w:cs="Times New Roman"/>
          <w:sz w:val="20"/>
          <w:szCs w:val="20"/>
        </w:rPr>
        <w:t>, 657-670.</w:t>
      </w:r>
    </w:p>
    <w:p w14:paraId="76D8732D" w14:textId="77777777" w:rsidR="002F1D4B" w:rsidRPr="006F67A8" w:rsidRDefault="002F1D4B" w:rsidP="002F1D4B">
      <w:pPr>
        <w:pStyle w:val="ListParagraph"/>
        <w:numPr>
          <w:ilvl w:val="0"/>
          <w:numId w:val="1"/>
        </w:numPr>
        <w:jc w:val="both"/>
        <w:rPr>
          <w:rFonts w:ascii="Times New Roman" w:hAnsi="Times New Roman" w:cs="Times New Roman"/>
          <w:sz w:val="20"/>
          <w:szCs w:val="20"/>
        </w:rPr>
      </w:pPr>
      <w:r w:rsidRPr="006F67A8">
        <w:rPr>
          <w:rFonts w:ascii="Times New Roman" w:hAnsi="Times New Roman" w:cs="Times New Roman"/>
          <w:sz w:val="20"/>
          <w:szCs w:val="20"/>
        </w:rPr>
        <w:t xml:space="preserve"> Kang, N., </w:t>
      </w:r>
      <w:proofErr w:type="spellStart"/>
      <w:r w:rsidRPr="006F67A8">
        <w:rPr>
          <w:rFonts w:ascii="Times New Roman" w:hAnsi="Times New Roman" w:cs="Times New Roman"/>
          <w:sz w:val="20"/>
          <w:szCs w:val="20"/>
        </w:rPr>
        <w:t>Doornenbal</w:t>
      </w:r>
      <w:proofErr w:type="spellEnd"/>
      <w:r w:rsidRPr="006F67A8">
        <w:rPr>
          <w:rFonts w:ascii="Times New Roman" w:hAnsi="Times New Roman" w:cs="Times New Roman"/>
          <w:sz w:val="20"/>
          <w:szCs w:val="20"/>
        </w:rPr>
        <w:t>, M. A., &amp;</w:t>
      </w:r>
      <w:proofErr w:type="spellStart"/>
      <w:r w:rsidRPr="006F67A8">
        <w:rPr>
          <w:rFonts w:ascii="Times New Roman" w:hAnsi="Times New Roman" w:cs="Times New Roman"/>
          <w:sz w:val="20"/>
          <w:szCs w:val="20"/>
        </w:rPr>
        <w:t>Schijvenaars</w:t>
      </w:r>
      <w:proofErr w:type="spellEnd"/>
      <w:r w:rsidRPr="006F67A8">
        <w:rPr>
          <w:rFonts w:ascii="Times New Roman" w:hAnsi="Times New Roman" w:cs="Times New Roman"/>
          <w:sz w:val="20"/>
          <w:szCs w:val="20"/>
        </w:rPr>
        <w:t>, R. J. (2015, September). Elsevier journal finder: recommending journals for your paper. In </w:t>
      </w:r>
      <w:r w:rsidRPr="006F67A8">
        <w:rPr>
          <w:rFonts w:ascii="Times New Roman" w:hAnsi="Times New Roman" w:cs="Times New Roman"/>
          <w:i/>
          <w:iCs/>
          <w:sz w:val="20"/>
          <w:szCs w:val="20"/>
        </w:rPr>
        <w:t>Proceedings of the 9th ACM Conference on Recommender Systems</w:t>
      </w:r>
      <w:r w:rsidRPr="006F67A8">
        <w:rPr>
          <w:rFonts w:ascii="Times New Roman" w:hAnsi="Times New Roman" w:cs="Times New Roman"/>
          <w:sz w:val="20"/>
          <w:szCs w:val="20"/>
        </w:rPr>
        <w:t> (pp. 261-264). ACM.</w:t>
      </w:r>
    </w:p>
    <w:p w14:paraId="68C788FF" w14:textId="77777777"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t>Küçüktunç</w:t>
      </w:r>
      <w:proofErr w:type="spellEnd"/>
      <w:r w:rsidRPr="006F67A8">
        <w:rPr>
          <w:rFonts w:ascii="Times New Roman" w:hAnsi="Times New Roman" w:cs="Times New Roman"/>
          <w:sz w:val="20"/>
          <w:szCs w:val="20"/>
        </w:rPr>
        <w:t xml:space="preserve">, O., </w:t>
      </w:r>
      <w:proofErr w:type="spellStart"/>
      <w:r w:rsidRPr="006F67A8">
        <w:rPr>
          <w:rFonts w:ascii="Times New Roman" w:hAnsi="Times New Roman" w:cs="Times New Roman"/>
          <w:sz w:val="20"/>
          <w:szCs w:val="20"/>
        </w:rPr>
        <w:t>Saule</w:t>
      </w:r>
      <w:proofErr w:type="spellEnd"/>
      <w:r w:rsidRPr="006F67A8">
        <w:rPr>
          <w:rFonts w:ascii="Times New Roman" w:hAnsi="Times New Roman" w:cs="Times New Roman"/>
          <w:sz w:val="20"/>
          <w:szCs w:val="20"/>
        </w:rPr>
        <w:t>, E., Kaya, K., &amp;</w:t>
      </w:r>
      <w:proofErr w:type="spellStart"/>
      <w:r w:rsidRPr="006F67A8">
        <w:rPr>
          <w:rFonts w:ascii="Times New Roman" w:hAnsi="Times New Roman" w:cs="Times New Roman"/>
          <w:sz w:val="20"/>
          <w:szCs w:val="20"/>
        </w:rPr>
        <w:t>Çatalyürek</w:t>
      </w:r>
      <w:proofErr w:type="spellEnd"/>
      <w:r w:rsidRPr="006F67A8">
        <w:rPr>
          <w:rFonts w:ascii="Times New Roman" w:hAnsi="Times New Roman" w:cs="Times New Roman"/>
          <w:sz w:val="20"/>
          <w:szCs w:val="20"/>
        </w:rPr>
        <w:t>, Ü. V. (2012). Recommendation on academic networks using direction aware citation analysis. </w:t>
      </w:r>
      <w:proofErr w:type="spellStart"/>
      <w:r w:rsidRPr="006F67A8">
        <w:rPr>
          <w:rFonts w:ascii="Times New Roman" w:hAnsi="Times New Roman" w:cs="Times New Roman"/>
          <w:i/>
          <w:iCs/>
          <w:sz w:val="20"/>
          <w:szCs w:val="20"/>
        </w:rPr>
        <w:t>arXiv</w:t>
      </w:r>
      <w:proofErr w:type="spellEnd"/>
      <w:r w:rsidRPr="006F67A8">
        <w:rPr>
          <w:rFonts w:ascii="Times New Roman" w:hAnsi="Times New Roman" w:cs="Times New Roman"/>
          <w:i/>
          <w:iCs/>
          <w:sz w:val="20"/>
          <w:szCs w:val="20"/>
        </w:rPr>
        <w:t xml:space="preserve"> preprint arXiv:1205.1143</w:t>
      </w:r>
      <w:r w:rsidRPr="006F67A8">
        <w:rPr>
          <w:rFonts w:ascii="Times New Roman" w:hAnsi="Times New Roman" w:cs="Times New Roman"/>
          <w:sz w:val="20"/>
          <w:szCs w:val="20"/>
        </w:rPr>
        <w:t>.</w:t>
      </w:r>
    </w:p>
    <w:p w14:paraId="49DF7E05" w14:textId="77777777" w:rsidR="002F1D4B" w:rsidRPr="006F67A8" w:rsidRDefault="002F1D4B" w:rsidP="002F1D4B">
      <w:pPr>
        <w:pStyle w:val="ListParagraph"/>
        <w:numPr>
          <w:ilvl w:val="0"/>
          <w:numId w:val="1"/>
        </w:numPr>
        <w:jc w:val="both"/>
        <w:rPr>
          <w:rFonts w:ascii="Times New Roman" w:hAnsi="Times New Roman" w:cs="Times New Roman"/>
          <w:sz w:val="20"/>
          <w:szCs w:val="20"/>
        </w:rPr>
      </w:pPr>
      <w:proofErr w:type="spellStart"/>
      <w:r w:rsidRPr="006F67A8">
        <w:rPr>
          <w:rFonts w:ascii="Times New Roman" w:hAnsi="Times New Roman" w:cs="Times New Roman"/>
          <w:sz w:val="20"/>
          <w:szCs w:val="20"/>
        </w:rPr>
        <w:lastRenderedPageBreak/>
        <w:t>Järvelin</w:t>
      </w:r>
      <w:proofErr w:type="spellEnd"/>
      <w:r w:rsidRPr="006F67A8">
        <w:rPr>
          <w:rFonts w:ascii="Times New Roman" w:hAnsi="Times New Roman" w:cs="Times New Roman"/>
          <w:sz w:val="20"/>
          <w:szCs w:val="20"/>
        </w:rPr>
        <w:t>, K., &amp;</w:t>
      </w:r>
      <w:proofErr w:type="spellStart"/>
      <w:r w:rsidRPr="006F67A8">
        <w:rPr>
          <w:rFonts w:ascii="Times New Roman" w:hAnsi="Times New Roman" w:cs="Times New Roman"/>
          <w:sz w:val="20"/>
          <w:szCs w:val="20"/>
        </w:rPr>
        <w:t>Kekäläinen</w:t>
      </w:r>
      <w:proofErr w:type="spellEnd"/>
      <w:r w:rsidRPr="006F67A8">
        <w:rPr>
          <w:rFonts w:ascii="Times New Roman" w:hAnsi="Times New Roman" w:cs="Times New Roman"/>
          <w:sz w:val="20"/>
          <w:szCs w:val="20"/>
        </w:rPr>
        <w:t>, J. (2002). Cumulated gain-based evaluation of IR techniques. </w:t>
      </w:r>
      <w:r w:rsidRPr="006F67A8">
        <w:rPr>
          <w:rFonts w:ascii="Times New Roman" w:hAnsi="Times New Roman" w:cs="Times New Roman"/>
          <w:i/>
          <w:iCs/>
          <w:sz w:val="20"/>
          <w:szCs w:val="20"/>
        </w:rPr>
        <w:t>ACM Transactions on Information Systems (TOIS)</w:t>
      </w:r>
      <w:r w:rsidRPr="006F67A8">
        <w:rPr>
          <w:rFonts w:ascii="Times New Roman" w:hAnsi="Times New Roman" w:cs="Times New Roman"/>
          <w:sz w:val="20"/>
          <w:szCs w:val="20"/>
        </w:rPr>
        <w:t>, </w:t>
      </w:r>
      <w:r w:rsidRPr="006F67A8">
        <w:rPr>
          <w:rFonts w:ascii="Times New Roman" w:hAnsi="Times New Roman" w:cs="Times New Roman"/>
          <w:i/>
          <w:iCs/>
          <w:sz w:val="20"/>
          <w:szCs w:val="20"/>
        </w:rPr>
        <w:t>20</w:t>
      </w:r>
      <w:r w:rsidRPr="006F67A8">
        <w:rPr>
          <w:rFonts w:ascii="Times New Roman" w:hAnsi="Times New Roman" w:cs="Times New Roman"/>
          <w:sz w:val="20"/>
          <w:szCs w:val="20"/>
        </w:rPr>
        <w:t>(4), 422-446.</w:t>
      </w:r>
    </w:p>
    <w:p w14:paraId="1DF2686D" w14:textId="77777777" w:rsidR="002F1D4B" w:rsidRPr="006F67A8" w:rsidRDefault="002F1D4B" w:rsidP="002F1D4B">
      <w:pPr>
        <w:pStyle w:val="ListParagraph"/>
        <w:numPr>
          <w:ilvl w:val="0"/>
          <w:numId w:val="1"/>
        </w:numPr>
        <w:jc w:val="both"/>
        <w:rPr>
          <w:rFonts w:ascii="Times New Roman" w:hAnsi="Times New Roman" w:cs="Times New Roman"/>
          <w:sz w:val="20"/>
          <w:szCs w:val="20"/>
        </w:rPr>
      </w:pPr>
      <w:r w:rsidRPr="006F67A8">
        <w:rPr>
          <w:rFonts w:ascii="Times New Roman" w:hAnsi="Times New Roman" w:cs="Times New Roman"/>
          <w:sz w:val="20"/>
          <w:szCs w:val="20"/>
        </w:rPr>
        <w:t xml:space="preserve"> Huynh, T., &amp; Hoang, K. (2012). </w:t>
      </w:r>
      <w:proofErr w:type="spellStart"/>
      <w:r w:rsidRPr="006F67A8">
        <w:rPr>
          <w:rFonts w:ascii="Times New Roman" w:hAnsi="Times New Roman" w:cs="Times New Roman"/>
          <w:sz w:val="20"/>
          <w:szCs w:val="20"/>
        </w:rPr>
        <w:t>Modeling</w:t>
      </w:r>
      <w:proofErr w:type="spellEnd"/>
      <w:r w:rsidRPr="006F67A8">
        <w:rPr>
          <w:rFonts w:ascii="Times New Roman" w:hAnsi="Times New Roman" w:cs="Times New Roman"/>
          <w:sz w:val="20"/>
          <w:szCs w:val="20"/>
        </w:rPr>
        <w:t xml:space="preserve"> collaborative knowledge of publishing activities for research recommendation. </w:t>
      </w:r>
      <w:r w:rsidRPr="006F67A8">
        <w:rPr>
          <w:rFonts w:ascii="Times New Roman" w:hAnsi="Times New Roman" w:cs="Times New Roman"/>
          <w:i/>
          <w:iCs/>
          <w:sz w:val="20"/>
          <w:szCs w:val="20"/>
        </w:rPr>
        <w:t>Computational collective intelligence. Technologies and applications</w:t>
      </w:r>
      <w:r w:rsidRPr="006F67A8">
        <w:rPr>
          <w:rFonts w:ascii="Times New Roman" w:hAnsi="Times New Roman" w:cs="Times New Roman"/>
          <w:sz w:val="20"/>
          <w:szCs w:val="20"/>
        </w:rPr>
        <w:t>, 41-50.</w:t>
      </w:r>
    </w:p>
    <w:p w14:paraId="779CD292" w14:textId="77777777" w:rsidR="002F1D4B" w:rsidRPr="006F67A8" w:rsidRDefault="002F1D4B" w:rsidP="002F1D4B">
      <w:pPr>
        <w:jc w:val="both"/>
        <w:rPr>
          <w:rFonts w:ascii="Times New Roman" w:hAnsi="Times New Roman" w:cs="Times New Roman"/>
          <w:sz w:val="20"/>
          <w:szCs w:val="20"/>
        </w:rPr>
      </w:pPr>
    </w:p>
    <w:sectPr w:rsidR="002F1D4B" w:rsidRPr="006F67A8" w:rsidSect="00461D6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2" w:author="RAHUL AGARWAL 150911112" w:date="2018-01-12T14:30:00Z" w:initials="RA1">
    <w:p w14:paraId="504B783F" w14:textId="77777777" w:rsidR="00BA3C9C" w:rsidRDefault="00BA3C9C">
      <w:pPr>
        <w:pStyle w:val="CommentText"/>
      </w:pPr>
      <w:r>
        <w:rPr>
          <w:rStyle w:val="CommentReference"/>
        </w:rPr>
        <w:annotationRef/>
      </w:r>
      <w:r>
        <w:t>It is a paper to be cited. (Wikipedia)</w:t>
      </w:r>
    </w:p>
  </w:comment>
  <w:comment w:id="173" w:author="RAHUL AGARWAL 150911112" w:date="2018-01-12T16:52:00Z" w:initials="RA1">
    <w:p w14:paraId="64EEF5FD" w14:textId="0A134919" w:rsidR="00BA3C9C" w:rsidRDefault="00BA3C9C">
      <w:pPr>
        <w:pStyle w:val="CommentText"/>
      </w:pPr>
      <w:r>
        <w:rPr>
          <w:rStyle w:val="CommentReference"/>
        </w:rPr>
        <w:annotationRef/>
      </w:r>
      <w:r>
        <w:t>How to accommodate C-Score don’t know</w:t>
      </w:r>
    </w:p>
  </w:comment>
  <w:comment w:id="174" w:author="RAHUL AGARWAL 150911112" w:date="2018-01-12T16:58:00Z" w:initials="RA1">
    <w:p w14:paraId="5DC0D954" w14:textId="3EBF3ED5" w:rsidR="00BA3C9C" w:rsidRDefault="00BA3C9C">
      <w:pPr>
        <w:pStyle w:val="CommentText"/>
      </w:pPr>
      <w:r>
        <w:rPr>
          <w:rStyle w:val="CommentReference"/>
        </w:rPr>
        <w:annotationRef/>
      </w:r>
      <w:proofErr w:type="spellStart"/>
      <w:r>
        <w:rPr>
          <w:rStyle w:val="HTMLCite"/>
        </w:rPr>
        <w:t>Hummon</w:t>
      </w:r>
      <w:proofErr w:type="spellEnd"/>
      <w:r>
        <w:rPr>
          <w:rStyle w:val="HTMLCite"/>
        </w:rPr>
        <w:t xml:space="preserve">, Norman P.; </w:t>
      </w:r>
      <w:proofErr w:type="spellStart"/>
      <w:r>
        <w:rPr>
          <w:rStyle w:val="HTMLCite"/>
        </w:rPr>
        <w:t>Doreian</w:t>
      </w:r>
      <w:proofErr w:type="spellEnd"/>
      <w:r>
        <w:rPr>
          <w:rStyle w:val="HTMLCite"/>
        </w:rPr>
        <w:t xml:space="preserve">, Patrick. </w:t>
      </w:r>
      <w:hyperlink r:id="rId1" w:history="1">
        <w:r>
          <w:rPr>
            <w:rStyle w:val="Hyperlink"/>
            <w:i/>
            <w:iCs/>
          </w:rPr>
          <w:t>"Connectivity in a citation network: The development of DNA theory"</w:t>
        </w:r>
      </w:hyperlink>
      <w:r>
        <w:rPr>
          <w:rStyle w:val="HTMLCite"/>
        </w:rPr>
        <w:t xml:space="preserve">. Social Networks. </w:t>
      </w:r>
      <w:r>
        <w:rPr>
          <w:rStyle w:val="HTMLCite"/>
          <w:b/>
          <w:bCs/>
        </w:rPr>
        <w:t>11</w:t>
      </w:r>
      <w:r>
        <w:rPr>
          <w:rStyle w:val="HTMLCite"/>
        </w:rPr>
        <w:t xml:space="preserve"> (1): 39–63. </w:t>
      </w:r>
      <w:hyperlink r:id="rId2" w:tooltip="Digital object identifier" w:history="1">
        <w:r>
          <w:rPr>
            <w:rStyle w:val="Hyperlink"/>
            <w:i/>
            <w:iCs/>
          </w:rPr>
          <w:t>doi</w:t>
        </w:r>
      </w:hyperlink>
      <w:r>
        <w:rPr>
          <w:rStyle w:val="HTMLCite"/>
        </w:rPr>
        <w:t>:</w:t>
      </w:r>
      <w:hyperlink r:id="rId3" w:history="1">
        <w:r>
          <w:rPr>
            <w:rStyle w:val="Hyperlink"/>
            <w:i/>
            <w:iCs/>
          </w:rPr>
          <w:t>10.1016/0378-8733(89)90017-8</w:t>
        </w:r>
      </w:hyperlink>
      <w:r>
        <w:rPr>
          <w:rStyle w:val="HTMLCite"/>
        </w:rPr>
        <w:t>.</w:t>
      </w:r>
    </w:p>
  </w:comment>
  <w:comment w:id="175" w:author="RAHUL AGARWAL 150911112" w:date="2018-01-12T17:32:00Z" w:initials="RA1">
    <w:p w14:paraId="525C3CE6" w14:textId="51E06025" w:rsidR="00BA3C9C" w:rsidRDefault="00BA3C9C">
      <w:pPr>
        <w:pStyle w:val="CommentText"/>
      </w:pPr>
      <w:r>
        <w:rPr>
          <w:rStyle w:val="CommentReference"/>
        </w:rPr>
        <w:annotationRef/>
      </w:r>
      <w:r>
        <w:t>Step 10 either this or the other one to be decided.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4B783F" w15:done="0"/>
  <w15:commentEx w15:paraId="64EEF5FD" w15:done="0"/>
  <w15:commentEx w15:paraId="5DC0D954" w15:done="0"/>
  <w15:commentEx w15:paraId="525C3C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4B783F" w16cid:durableId="1E034512"/>
  <w16cid:commentId w16cid:paraId="64EEF5FD" w16cid:durableId="1E036662"/>
  <w16cid:commentId w16cid:paraId="5DC0D954" w16cid:durableId="1E0367B3"/>
  <w16cid:commentId w16cid:paraId="525C3CE6" w16cid:durableId="1E036F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Libertine">
    <w:altName w:val="Times New Roman"/>
    <w:charset w:val="00"/>
    <w:family w:val="auto"/>
    <w:pitch w:val="variable"/>
    <w:sig w:usb0="E0000AFF" w:usb1="5200E5FB" w:usb2="0200002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6C0B"/>
    <w:multiLevelType w:val="hybridMultilevel"/>
    <w:tmpl w:val="7374B43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15:restartNumberingAfterBreak="0">
    <w:nsid w:val="016A6A1C"/>
    <w:multiLevelType w:val="hybridMultilevel"/>
    <w:tmpl w:val="1F568E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63168E"/>
    <w:multiLevelType w:val="hybridMultilevel"/>
    <w:tmpl w:val="1A404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8156D"/>
    <w:multiLevelType w:val="hybridMultilevel"/>
    <w:tmpl w:val="43D0D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121727"/>
    <w:multiLevelType w:val="hybridMultilevel"/>
    <w:tmpl w:val="C2001F1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825F2A"/>
    <w:multiLevelType w:val="hybridMultilevel"/>
    <w:tmpl w:val="53B8276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D405414"/>
    <w:multiLevelType w:val="hybridMultilevel"/>
    <w:tmpl w:val="BBBE1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1E7769"/>
    <w:multiLevelType w:val="hybridMultilevel"/>
    <w:tmpl w:val="AC6C4D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2D6892"/>
    <w:multiLevelType w:val="hybridMultilevel"/>
    <w:tmpl w:val="11A664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0B31C6"/>
    <w:multiLevelType w:val="hybridMultilevel"/>
    <w:tmpl w:val="387A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4A580D"/>
    <w:multiLevelType w:val="hybridMultilevel"/>
    <w:tmpl w:val="76B2FE9E"/>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1A66DFA"/>
    <w:multiLevelType w:val="hybridMultilevel"/>
    <w:tmpl w:val="B1660E86"/>
    <w:lvl w:ilvl="0" w:tplc="736EBB46">
      <w:start w:val="1"/>
      <w:numFmt w:val="bullet"/>
      <w:lvlText w:val="•"/>
      <w:lvlJc w:val="left"/>
      <w:pPr>
        <w:tabs>
          <w:tab w:val="num" w:pos="720"/>
        </w:tabs>
        <w:ind w:left="720" w:hanging="360"/>
      </w:pPr>
      <w:rPr>
        <w:rFonts w:ascii="Arial" w:hAnsi="Arial" w:hint="default"/>
      </w:rPr>
    </w:lvl>
    <w:lvl w:ilvl="1" w:tplc="DFB6D972" w:tentative="1">
      <w:start w:val="1"/>
      <w:numFmt w:val="bullet"/>
      <w:lvlText w:val="•"/>
      <w:lvlJc w:val="left"/>
      <w:pPr>
        <w:tabs>
          <w:tab w:val="num" w:pos="1440"/>
        </w:tabs>
        <w:ind w:left="1440" w:hanging="360"/>
      </w:pPr>
      <w:rPr>
        <w:rFonts w:ascii="Arial" w:hAnsi="Arial" w:hint="default"/>
      </w:rPr>
    </w:lvl>
    <w:lvl w:ilvl="2" w:tplc="A212F6B6" w:tentative="1">
      <w:start w:val="1"/>
      <w:numFmt w:val="bullet"/>
      <w:lvlText w:val="•"/>
      <w:lvlJc w:val="left"/>
      <w:pPr>
        <w:tabs>
          <w:tab w:val="num" w:pos="2160"/>
        </w:tabs>
        <w:ind w:left="2160" w:hanging="360"/>
      </w:pPr>
      <w:rPr>
        <w:rFonts w:ascii="Arial" w:hAnsi="Arial" w:hint="default"/>
      </w:rPr>
    </w:lvl>
    <w:lvl w:ilvl="3" w:tplc="3AFC65F6" w:tentative="1">
      <w:start w:val="1"/>
      <w:numFmt w:val="bullet"/>
      <w:lvlText w:val="•"/>
      <w:lvlJc w:val="left"/>
      <w:pPr>
        <w:tabs>
          <w:tab w:val="num" w:pos="2880"/>
        </w:tabs>
        <w:ind w:left="2880" w:hanging="360"/>
      </w:pPr>
      <w:rPr>
        <w:rFonts w:ascii="Arial" w:hAnsi="Arial" w:hint="default"/>
      </w:rPr>
    </w:lvl>
    <w:lvl w:ilvl="4" w:tplc="ED08DDA2" w:tentative="1">
      <w:start w:val="1"/>
      <w:numFmt w:val="bullet"/>
      <w:lvlText w:val="•"/>
      <w:lvlJc w:val="left"/>
      <w:pPr>
        <w:tabs>
          <w:tab w:val="num" w:pos="3600"/>
        </w:tabs>
        <w:ind w:left="3600" w:hanging="360"/>
      </w:pPr>
      <w:rPr>
        <w:rFonts w:ascii="Arial" w:hAnsi="Arial" w:hint="default"/>
      </w:rPr>
    </w:lvl>
    <w:lvl w:ilvl="5" w:tplc="50BA609C" w:tentative="1">
      <w:start w:val="1"/>
      <w:numFmt w:val="bullet"/>
      <w:lvlText w:val="•"/>
      <w:lvlJc w:val="left"/>
      <w:pPr>
        <w:tabs>
          <w:tab w:val="num" w:pos="4320"/>
        </w:tabs>
        <w:ind w:left="4320" w:hanging="360"/>
      </w:pPr>
      <w:rPr>
        <w:rFonts w:ascii="Arial" w:hAnsi="Arial" w:hint="default"/>
      </w:rPr>
    </w:lvl>
    <w:lvl w:ilvl="6" w:tplc="AB2082A6" w:tentative="1">
      <w:start w:val="1"/>
      <w:numFmt w:val="bullet"/>
      <w:lvlText w:val="•"/>
      <w:lvlJc w:val="left"/>
      <w:pPr>
        <w:tabs>
          <w:tab w:val="num" w:pos="5040"/>
        </w:tabs>
        <w:ind w:left="5040" w:hanging="360"/>
      </w:pPr>
      <w:rPr>
        <w:rFonts w:ascii="Arial" w:hAnsi="Arial" w:hint="default"/>
      </w:rPr>
    </w:lvl>
    <w:lvl w:ilvl="7" w:tplc="94B6892C" w:tentative="1">
      <w:start w:val="1"/>
      <w:numFmt w:val="bullet"/>
      <w:lvlText w:val="•"/>
      <w:lvlJc w:val="left"/>
      <w:pPr>
        <w:tabs>
          <w:tab w:val="num" w:pos="5760"/>
        </w:tabs>
        <w:ind w:left="5760" w:hanging="360"/>
      </w:pPr>
      <w:rPr>
        <w:rFonts w:ascii="Arial" w:hAnsi="Arial" w:hint="default"/>
      </w:rPr>
    </w:lvl>
    <w:lvl w:ilvl="8" w:tplc="CA4A10E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80C6217"/>
    <w:multiLevelType w:val="hybridMultilevel"/>
    <w:tmpl w:val="B21451E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B0B5921"/>
    <w:multiLevelType w:val="hybridMultilevel"/>
    <w:tmpl w:val="002AA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233586"/>
    <w:multiLevelType w:val="hybridMultilevel"/>
    <w:tmpl w:val="07B65074"/>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5" w15:restartNumberingAfterBreak="0">
    <w:nsid w:val="404900E4"/>
    <w:multiLevelType w:val="hybridMultilevel"/>
    <w:tmpl w:val="B47C93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0E37CBF"/>
    <w:multiLevelType w:val="hybridMultilevel"/>
    <w:tmpl w:val="A8BC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2C0C3F"/>
    <w:multiLevelType w:val="hybridMultilevel"/>
    <w:tmpl w:val="23421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CC259D"/>
    <w:multiLevelType w:val="hybridMultilevel"/>
    <w:tmpl w:val="6ECE74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1A5C14"/>
    <w:multiLevelType w:val="hybridMultilevel"/>
    <w:tmpl w:val="A5C64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3604B5"/>
    <w:multiLevelType w:val="hybridMultilevel"/>
    <w:tmpl w:val="EE76C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95678CA"/>
    <w:multiLevelType w:val="hybridMultilevel"/>
    <w:tmpl w:val="5AC48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9733FE8"/>
    <w:multiLevelType w:val="hybridMultilevel"/>
    <w:tmpl w:val="D50CB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701AFE"/>
    <w:multiLevelType w:val="hybridMultilevel"/>
    <w:tmpl w:val="8B7EC1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E1B45E1"/>
    <w:multiLevelType w:val="hybridMultilevel"/>
    <w:tmpl w:val="0C883CA4"/>
    <w:lvl w:ilvl="0" w:tplc="408A6884">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5" w15:restartNumberingAfterBreak="0">
    <w:nsid w:val="6EE359B8"/>
    <w:multiLevelType w:val="hybridMultilevel"/>
    <w:tmpl w:val="7BE69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F973950"/>
    <w:multiLevelType w:val="hybridMultilevel"/>
    <w:tmpl w:val="F65CE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E4201EA"/>
    <w:multiLevelType w:val="hybridMultilevel"/>
    <w:tmpl w:val="4572A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6"/>
  </w:num>
  <w:num w:numId="3">
    <w:abstractNumId w:val="24"/>
  </w:num>
  <w:num w:numId="4">
    <w:abstractNumId w:val="7"/>
  </w:num>
  <w:num w:numId="5">
    <w:abstractNumId w:val="14"/>
  </w:num>
  <w:num w:numId="6">
    <w:abstractNumId w:val="25"/>
  </w:num>
  <w:num w:numId="7">
    <w:abstractNumId w:val="11"/>
  </w:num>
  <w:num w:numId="8">
    <w:abstractNumId w:val="21"/>
  </w:num>
  <w:num w:numId="9">
    <w:abstractNumId w:val="16"/>
  </w:num>
  <w:num w:numId="10">
    <w:abstractNumId w:val="19"/>
  </w:num>
  <w:num w:numId="11">
    <w:abstractNumId w:val="10"/>
  </w:num>
  <w:num w:numId="12">
    <w:abstractNumId w:val="18"/>
  </w:num>
  <w:num w:numId="13">
    <w:abstractNumId w:val="20"/>
  </w:num>
  <w:num w:numId="14">
    <w:abstractNumId w:val="12"/>
  </w:num>
  <w:num w:numId="15">
    <w:abstractNumId w:val="27"/>
  </w:num>
  <w:num w:numId="16">
    <w:abstractNumId w:val="13"/>
  </w:num>
  <w:num w:numId="17">
    <w:abstractNumId w:val="15"/>
  </w:num>
  <w:num w:numId="18">
    <w:abstractNumId w:val="1"/>
  </w:num>
  <w:num w:numId="19">
    <w:abstractNumId w:val="4"/>
  </w:num>
  <w:num w:numId="20">
    <w:abstractNumId w:val="5"/>
  </w:num>
  <w:num w:numId="21">
    <w:abstractNumId w:val="8"/>
  </w:num>
  <w:num w:numId="22">
    <w:abstractNumId w:val="0"/>
  </w:num>
  <w:num w:numId="23">
    <w:abstractNumId w:val="3"/>
  </w:num>
  <w:num w:numId="24">
    <w:abstractNumId w:val="23"/>
  </w:num>
  <w:num w:numId="25">
    <w:abstractNumId w:val="17"/>
  </w:num>
  <w:num w:numId="26">
    <w:abstractNumId w:val="6"/>
  </w:num>
  <w:num w:numId="27">
    <w:abstractNumId w:val="22"/>
  </w:num>
  <w:num w:numId="28">
    <w:abstractNumId w:val="2"/>
  </w:num>
  <w:num w:numId="2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HUL AGARWAL 150911112">
    <w15:presenceInfo w15:providerId="None" w15:userId="RAHUL AGARWAL 150911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trackRevision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F1D4B"/>
    <w:rsid w:val="00010E4E"/>
    <w:rsid w:val="00011554"/>
    <w:rsid w:val="00017C30"/>
    <w:rsid w:val="000335FF"/>
    <w:rsid w:val="00037953"/>
    <w:rsid w:val="00040D65"/>
    <w:rsid w:val="0005238F"/>
    <w:rsid w:val="0005648D"/>
    <w:rsid w:val="00057E5E"/>
    <w:rsid w:val="00075D04"/>
    <w:rsid w:val="00090E20"/>
    <w:rsid w:val="00094071"/>
    <w:rsid w:val="000A58FD"/>
    <w:rsid w:val="000A613D"/>
    <w:rsid w:val="000E1CAC"/>
    <w:rsid w:val="000F540B"/>
    <w:rsid w:val="001020A4"/>
    <w:rsid w:val="00106D8A"/>
    <w:rsid w:val="00142B91"/>
    <w:rsid w:val="00152168"/>
    <w:rsid w:val="0016238B"/>
    <w:rsid w:val="00192246"/>
    <w:rsid w:val="001A49C6"/>
    <w:rsid w:val="001A73B0"/>
    <w:rsid w:val="001B44EB"/>
    <w:rsid w:val="001B4976"/>
    <w:rsid w:val="001C7BB9"/>
    <w:rsid w:val="001D1FDF"/>
    <w:rsid w:val="00213496"/>
    <w:rsid w:val="00231DD2"/>
    <w:rsid w:val="00246C48"/>
    <w:rsid w:val="00250C15"/>
    <w:rsid w:val="00292EAC"/>
    <w:rsid w:val="002A65D8"/>
    <w:rsid w:val="002D2E38"/>
    <w:rsid w:val="002F1D4B"/>
    <w:rsid w:val="00301E39"/>
    <w:rsid w:val="00303499"/>
    <w:rsid w:val="00306D3A"/>
    <w:rsid w:val="003247AB"/>
    <w:rsid w:val="00325493"/>
    <w:rsid w:val="00332655"/>
    <w:rsid w:val="00360634"/>
    <w:rsid w:val="00396B11"/>
    <w:rsid w:val="003B243A"/>
    <w:rsid w:val="003B53F9"/>
    <w:rsid w:val="003C17E6"/>
    <w:rsid w:val="003E43D4"/>
    <w:rsid w:val="003E4563"/>
    <w:rsid w:val="00403E05"/>
    <w:rsid w:val="00420834"/>
    <w:rsid w:val="004430F4"/>
    <w:rsid w:val="00443AD8"/>
    <w:rsid w:val="004546E8"/>
    <w:rsid w:val="004619AA"/>
    <w:rsid w:val="00461D6A"/>
    <w:rsid w:val="004704B5"/>
    <w:rsid w:val="004753E4"/>
    <w:rsid w:val="00476210"/>
    <w:rsid w:val="00481E3C"/>
    <w:rsid w:val="004B1C18"/>
    <w:rsid w:val="004C2433"/>
    <w:rsid w:val="004D33A2"/>
    <w:rsid w:val="00523123"/>
    <w:rsid w:val="0052343E"/>
    <w:rsid w:val="00525D08"/>
    <w:rsid w:val="00526B2F"/>
    <w:rsid w:val="00527393"/>
    <w:rsid w:val="00530247"/>
    <w:rsid w:val="00545705"/>
    <w:rsid w:val="00574B13"/>
    <w:rsid w:val="005D0619"/>
    <w:rsid w:val="005D1776"/>
    <w:rsid w:val="005F15A3"/>
    <w:rsid w:val="005F448C"/>
    <w:rsid w:val="005F48B4"/>
    <w:rsid w:val="005F7665"/>
    <w:rsid w:val="006037CC"/>
    <w:rsid w:val="00620422"/>
    <w:rsid w:val="00625F50"/>
    <w:rsid w:val="0064086E"/>
    <w:rsid w:val="00645261"/>
    <w:rsid w:val="00656B7F"/>
    <w:rsid w:val="00684B41"/>
    <w:rsid w:val="006A5DF6"/>
    <w:rsid w:val="006B7C69"/>
    <w:rsid w:val="006D186B"/>
    <w:rsid w:val="006D233F"/>
    <w:rsid w:val="006E1963"/>
    <w:rsid w:val="006F67A8"/>
    <w:rsid w:val="007048A5"/>
    <w:rsid w:val="0071238A"/>
    <w:rsid w:val="0072737B"/>
    <w:rsid w:val="00737FE9"/>
    <w:rsid w:val="007523BC"/>
    <w:rsid w:val="00752875"/>
    <w:rsid w:val="0075347C"/>
    <w:rsid w:val="00764CEF"/>
    <w:rsid w:val="00774965"/>
    <w:rsid w:val="00783BEF"/>
    <w:rsid w:val="00786FBF"/>
    <w:rsid w:val="0078745C"/>
    <w:rsid w:val="007C33AB"/>
    <w:rsid w:val="007D4F2C"/>
    <w:rsid w:val="007E2B4E"/>
    <w:rsid w:val="007F42C4"/>
    <w:rsid w:val="007F50BB"/>
    <w:rsid w:val="00804837"/>
    <w:rsid w:val="00810986"/>
    <w:rsid w:val="00812801"/>
    <w:rsid w:val="0081415B"/>
    <w:rsid w:val="00817B81"/>
    <w:rsid w:val="008350E9"/>
    <w:rsid w:val="00865E5A"/>
    <w:rsid w:val="008826C7"/>
    <w:rsid w:val="00896B03"/>
    <w:rsid w:val="008A7959"/>
    <w:rsid w:val="008D55A4"/>
    <w:rsid w:val="008D7056"/>
    <w:rsid w:val="008E05CF"/>
    <w:rsid w:val="008F6704"/>
    <w:rsid w:val="00904993"/>
    <w:rsid w:val="00920BB9"/>
    <w:rsid w:val="00923866"/>
    <w:rsid w:val="0093404C"/>
    <w:rsid w:val="00937328"/>
    <w:rsid w:val="00944C8C"/>
    <w:rsid w:val="00946F3D"/>
    <w:rsid w:val="00981083"/>
    <w:rsid w:val="0099452F"/>
    <w:rsid w:val="009A2E4A"/>
    <w:rsid w:val="009B615F"/>
    <w:rsid w:val="009C62BE"/>
    <w:rsid w:val="009D2FE9"/>
    <w:rsid w:val="009D4C74"/>
    <w:rsid w:val="009E5BBF"/>
    <w:rsid w:val="009E6BA2"/>
    <w:rsid w:val="009E7CF1"/>
    <w:rsid w:val="009F7208"/>
    <w:rsid w:val="00A14E09"/>
    <w:rsid w:val="00A22E1C"/>
    <w:rsid w:val="00A23C4E"/>
    <w:rsid w:val="00A42390"/>
    <w:rsid w:val="00A55F4C"/>
    <w:rsid w:val="00A64B89"/>
    <w:rsid w:val="00A72B40"/>
    <w:rsid w:val="00A744FA"/>
    <w:rsid w:val="00A74739"/>
    <w:rsid w:val="00A8275A"/>
    <w:rsid w:val="00A90F4D"/>
    <w:rsid w:val="00A945A5"/>
    <w:rsid w:val="00AB3DB4"/>
    <w:rsid w:val="00AB6DAF"/>
    <w:rsid w:val="00AD0EFC"/>
    <w:rsid w:val="00AD347D"/>
    <w:rsid w:val="00AD6798"/>
    <w:rsid w:val="00B07198"/>
    <w:rsid w:val="00B2462B"/>
    <w:rsid w:val="00B45F46"/>
    <w:rsid w:val="00B57E60"/>
    <w:rsid w:val="00B64DC1"/>
    <w:rsid w:val="00B71391"/>
    <w:rsid w:val="00B91F89"/>
    <w:rsid w:val="00B92902"/>
    <w:rsid w:val="00BA166C"/>
    <w:rsid w:val="00BA3C9C"/>
    <w:rsid w:val="00BA4908"/>
    <w:rsid w:val="00BB0DBD"/>
    <w:rsid w:val="00BB6FF1"/>
    <w:rsid w:val="00BC193E"/>
    <w:rsid w:val="00BF4782"/>
    <w:rsid w:val="00C20A26"/>
    <w:rsid w:val="00C22F8B"/>
    <w:rsid w:val="00C539F7"/>
    <w:rsid w:val="00C62C07"/>
    <w:rsid w:val="00C7268B"/>
    <w:rsid w:val="00CC4038"/>
    <w:rsid w:val="00D206E9"/>
    <w:rsid w:val="00D2759D"/>
    <w:rsid w:val="00D336A5"/>
    <w:rsid w:val="00D35415"/>
    <w:rsid w:val="00D373FA"/>
    <w:rsid w:val="00D478AB"/>
    <w:rsid w:val="00D47CB1"/>
    <w:rsid w:val="00D533AE"/>
    <w:rsid w:val="00D53FF6"/>
    <w:rsid w:val="00D63B35"/>
    <w:rsid w:val="00D72E79"/>
    <w:rsid w:val="00D81618"/>
    <w:rsid w:val="00D82B1E"/>
    <w:rsid w:val="00D86AA4"/>
    <w:rsid w:val="00D90B41"/>
    <w:rsid w:val="00DC26DD"/>
    <w:rsid w:val="00DD40D2"/>
    <w:rsid w:val="00DD7206"/>
    <w:rsid w:val="00DE277D"/>
    <w:rsid w:val="00DF4343"/>
    <w:rsid w:val="00E04C32"/>
    <w:rsid w:val="00E11FE5"/>
    <w:rsid w:val="00E15B01"/>
    <w:rsid w:val="00E3426B"/>
    <w:rsid w:val="00E50C45"/>
    <w:rsid w:val="00E5219D"/>
    <w:rsid w:val="00E526FD"/>
    <w:rsid w:val="00E575A7"/>
    <w:rsid w:val="00E57DC1"/>
    <w:rsid w:val="00E637DF"/>
    <w:rsid w:val="00E64C0B"/>
    <w:rsid w:val="00EA053B"/>
    <w:rsid w:val="00EA4DCC"/>
    <w:rsid w:val="00EA7336"/>
    <w:rsid w:val="00EC7BEC"/>
    <w:rsid w:val="00EF0554"/>
    <w:rsid w:val="00EF5C34"/>
    <w:rsid w:val="00F020CA"/>
    <w:rsid w:val="00F1139D"/>
    <w:rsid w:val="00F16970"/>
    <w:rsid w:val="00F5264E"/>
    <w:rsid w:val="00F541BB"/>
    <w:rsid w:val="00F60118"/>
    <w:rsid w:val="00FA2A05"/>
    <w:rsid w:val="00FB0C31"/>
    <w:rsid w:val="00FB7357"/>
    <w:rsid w:val="00FC50BE"/>
    <w:rsid w:val="00FE5D9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1B34BA65"/>
  <w15:docId w15:val="{6CEC7B2D-DF1A-4707-A801-0471184E0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1D6A"/>
  </w:style>
  <w:style w:type="paragraph" w:styleId="Heading1">
    <w:name w:val="heading 1"/>
    <w:basedOn w:val="Normal"/>
    <w:next w:val="Normal"/>
    <w:link w:val="Heading1Char"/>
    <w:uiPriority w:val="9"/>
    <w:qFormat/>
    <w:rsid w:val="0052343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D4B"/>
    <w:pPr>
      <w:ind w:left="720"/>
      <w:contextualSpacing/>
    </w:pPr>
  </w:style>
  <w:style w:type="paragraph" w:styleId="BalloonText">
    <w:name w:val="Balloon Text"/>
    <w:basedOn w:val="Normal"/>
    <w:link w:val="BalloonTextChar"/>
    <w:uiPriority w:val="99"/>
    <w:semiHidden/>
    <w:unhideWhenUsed/>
    <w:rsid w:val="002F1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D4B"/>
    <w:rPr>
      <w:rFonts w:ascii="Tahoma" w:hAnsi="Tahoma" w:cs="Tahoma"/>
      <w:sz w:val="16"/>
      <w:szCs w:val="16"/>
    </w:rPr>
  </w:style>
  <w:style w:type="character" w:styleId="Hyperlink">
    <w:name w:val="Hyperlink"/>
    <w:basedOn w:val="DefaultParagraphFont"/>
    <w:uiPriority w:val="99"/>
    <w:unhideWhenUsed/>
    <w:rsid w:val="00737FE9"/>
    <w:rPr>
      <w:color w:val="0000FF" w:themeColor="hyperlink"/>
      <w:u w:val="single"/>
    </w:rPr>
  </w:style>
  <w:style w:type="paragraph" w:customStyle="1" w:styleId="Para">
    <w:name w:val="Para"/>
    <w:autoRedefine/>
    <w:qFormat/>
    <w:rsid w:val="00BA4908"/>
    <w:pPr>
      <w:spacing w:after="0"/>
      <w:jc w:val="both"/>
    </w:pPr>
    <w:rPr>
      <w:rFonts w:ascii="Linux Libertine" w:eastAsiaTheme="minorHAnsi" w:hAnsi="Linux Libertine"/>
      <w:sz w:val="20"/>
      <w:szCs w:val="20"/>
      <w:lang w:val="en-GB" w:eastAsia="en-US"/>
    </w:rPr>
  </w:style>
  <w:style w:type="paragraph" w:customStyle="1" w:styleId="Default">
    <w:name w:val="Default"/>
    <w:rsid w:val="004D33A2"/>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rPr>
  </w:style>
  <w:style w:type="table" w:styleId="TableGrid">
    <w:name w:val="Table Grid"/>
    <w:basedOn w:val="TableNormal"/>
    <w:uiPriority w:val="39"/>
    <w:rsid w:val="004D33A2"/>
    <w:pPr>
      <w:spacing w:after="0" w:line="240" w:lineRule="auto"/>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7749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786FBF"/>
    <w:pPr>
      <w:spacing w:after="0" w:line="240" w:lineRule="auto"/>
    </w:pPr>
  </w:style>
  <w:style w:type="character" w:customStyle="1" w:styleId="Heading1Char">
    <w:name w:val="Heading 1 Char"/>
    <w:basedOn w:val="DefaultParagraphFont"/>
    <w:link w:val="Heading1"/>
    <w:uiPriority w:val="9"/>
    <w:rsid w:val="0052343E"/>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9E7CF1"/>
    <w:rPr>
      <w:sz w:val="16"/>
      <w:szCs w:val="16"/>
    </w:rPr>
  </w:style>
  <w:style w:type="paragraph" w:styleId="CommentText">
    <w:name w:val="annotation text"/>
    <w:basedOn w:val="Normal"/>
    <w:link w:val="CommentTextChar"/>
    <w:uiPriority w:val="99"/>
    <w:semiHidden/>
    <w:unhideWhenUsed/>
    <w:rsid w:val="009E7CF1"/>
    <w:pPr>
      <w:spacing w:line="240" w:lineRule="auto"/>
    </w:pPr>
    <w:rPr>
      <w:sz w:val="20"/>
      <w:szCs w:val="20"/>
    </w:rPr>
  </w:style>
  <w:style w:type="character" w:customStyle="1" w:styleId="CommentTextChar">
    <w:name w:val="Comment Text Char"/>
    <w:basedOn w:val="DefaultParagraphFont"/>
    <w:link w:val="CommentText"/>
    <w:uiPriority w:val="99"/>
    <w:semiHidden/>
    <w:rsid w:val="009E7CF1"/>
    <w:rPr>
      <w:sz w:val="20"/>
      <w:szCs w:val="20"/>
    </w:rPr>
  </w:style>
  <w:style w:type="paragraph" w:styleId="CommentSubject">
    <w:name w:val="annotation subject"/>
    <w:basedOn w:val="CommentText"/>
    <w:next w:val="CommentText"/>
    <w:link w:val="CommentSubjectChar"/>
    <w:uiPriority w:val="99"/>
    <w:semiHidden/>
    <w:unhideWhenUsed/>
    <w:rsid w:val="009E7CF1"/>
    <w:rPr>
      <w:b/>
      <w:bCs/>
    </w:rPr>
  </w:style>
  <w:style w:type="character" w:customStyle="1" w:styleId="CommentSubjectChar">
    <w:name w:val="Comment Subject Char"/>
    <w:basedOn w:val="CommentTextChar"/>
    <w:link w:val="CommentSubject"/>
    <w:uiPriority w:val="99"/>
    <w:semiHidden/>
    <w:rsid w:val="009E7CF1"/>
    <w:rPr>
      <w:b/>
      <w:bCs/>
      <w:sz w:val="20"/>
      <w:szCs w:val="20"/>
    </w:rPr>
  </w:style>
  <w:style w:type="character" w:styleId="HTMLCite">
    <w:name w:val="HTML Cite"/>
    <w:basedOn w:val="DefaultParagraphFont"/>
    <w:uiPriority w:val="99"/>
    <w:semiHidden/>
    <w:unhideWhenUsed/>
    <w:rsid w:val="00306D3A"/>
    <w:rPr>
      <w:i/>
      <w:iCs/>
    </w:rPr>
  </w:style>
  <w:style w:type="character" w:styleId="Emphasis">
    <w:name w:val="Emphasis"/>
    <w:basedOn w:val="DefaultParagraphFont"/>
    <w:uiPriority w:val="20"/>
    <w:qFormat/>
    <w:rsid w:val="00B57E60"/>
    <w:rPr>
      <w:i/>
      <w:iCs/>
    </w:rPr>
  </w:style>
  <w:style w:type="character" w:customStyle="1" w:styleId="crayon-e">
    <w:name w:val="crayon-e"/>
    <w:basedOn w:val="DefaultParagraphFont"/>
    <w:rsid w:val="00D206E9"/>
  </w:style>
  <w:style w:type="character" w:customStyle="1" w:styleId="crayon-sy">
    <w:name w:val="crayon-sy"/>
    <w:basedOn w:val="DefaultParagraphFont"/>
    <w:rsid w:val="00D206E9"/>
  </w:style>
  <w:style w:type="character" w:customStyle="1" w:styleId="crayon-v">
    <w:name w:val="crayon-v"/>
    <w:basedOn w:val="DefaultParagraphFont"/>
    <w:rsid w:val="00D206E9"/>
  </w:style>
  <w:style w:type="character" w:customStyle="1" w:styleId="crayon-o">
    <w:name w:val="crayon-o"/>
    <w:basedOn w:val="DefaultParagraphFont"/>
    <w:rsid w:val="00D206E9"/>
  </w:style>
  <w:style w:type="character" w:customStyle="1" w:styleId="crayon-h">
    <w:name w:val="crayon-h"/>
    <w:basedOn w:val="DefaultParagraphFont"/>
    <w:rsid w:val="00D206E9"/>
  </w:style>
  <w:style w:type="character" w:customStyle="1" w:styleId="crayon-s">
    <w:name w:val="crayon-s"/>
    <w:basedOn w:val="DefaultParagraphFont"/>
    <w:rsid w:val="00D206E9"/>
  </w:style>
  <w:style w:type="character" w:customStyle="1" w:styleId="crayon-st">
    <w:name w:val="crayon-st"/>
    <w:basedOn w:val="DefaultParagraphFont"/>
    <w:rsid w:val="00D206E9"/>
  </w:style>
  <w:style w:type="character" w:styleId="UnresolvedMention">
    <w:name w:val="Unresolved Mention"/>
    <w:basedOn w:val="DefaultParagraphFont"/>
    <w:uiPriority w:val="99"/>
    <w:semiHidden/>
    <w:unhideWhenUsed/>
    <w:rsid w:val="00D373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1146">
      <w:bodyDiv w:val="1"/>
      <w:marLeft w:val="0"/>
      <w:marRight w:val="0"/>
      <w:marTop w:val="0"/>
      <w:marBottom w:val="0"/>
      <w:divBdr>
        <w:top w:val="none" w:sz="0" w:space="0" w:color="auto"/>
        <w:left w:val="none" w:sz="0" w:space="0" w:color="auto"/>
        <w:bottom w:val="none" w:sz="0" w:space="0" w:color="auto"/>
        <w:right w:val="none" w:sz="0" w:space="0" w:color="auto"/>
      </w:divBdr>
    </w:div>
    <w:div w:id="67197927">
      <w:bodyDiv w:val="1"/>
      <w:marLeft w:val="0"/>
      <w:marRight w:val="0"/>
      <w:marTop w:val="0"/>
      <w:marBottom w:val="0"/>
      <w:divBdr>
        <w:top w:val="none" w:sz="0" w:space="0" w:color="auto"/>
        <w:left w:val="none" w:sz="0" w:space="0" w:color="auto"/>
        <w:bottom w:val="none" w:sz="0" w:space="0" w:color="auto"/>
        <w:right w:val="none" w:sz="0" w:space="0" w:color="auto"/>
      </w:divBdr>
      <w:divsChild>
        <w:div w:id="1974481738">
          <w:marLeft w:val="0"/>
          <w:marRight w:val="0"/>
          <w:marTop w:val="0"/>
          <w:marBottom w:val="0"/>
          <w:divBdr>
            <w:top w:val="none" w:sz="0" w:space="0" w:color="auto"/>
            <w:left w:val="none" w:sz="0" w:space="0" w:color="auto"/>
            <w:bottom w:val="none" w:sz="0" w:space="0" w:color="auto"/>
            <w:right w:val="none" w:sz="0" w:space="0" w:color="auto"/>
          </w:divBdr>
          <w:divsChild>
            <w:div w:id="1993481918">
              <w:marLeft w:val="0"/>
              <w:marRight w:val="0"/>
              <w:marTop w:val="0"/>
              <w:marBottom w:val="0"/>
              <w:divBdr>
                <w:top w:val="none" w:sz="0" w:space="0" w:color="auto"/>
                <w:left w:val="none" w:sz="0" w:space="0" w:color="auto"/>
                <w:bottom w:val="none" w:sz="0" w:space="0" w:color="auto"/>
                <w:right w:val="none" w:sz="0" w:space="0" w:color="auto"/>
              </w:divBdr>
            </w:div>
          </w:divsChild>
        </w:div>
        <w:div w:id="580405464">
          <w:marLeft w:val="0"/>
          <w:marRight w:val="0"/>
          <w:marTop w:val="0"/>
          <w:marBottom w:val="0"/>
          <w:divBdr>
            <w:top w:val="none" w:sz="0" w:space="0" w:color="auto"/>
            <w:left w:val="none" w:sz="0" w:space="0" w:color="auto"/>
            <w:bottom w:val="none" w:sz="0" w:space="0" w:color="auto"/>
            <w:right w:val="none" w:sz="0" w:space="0" w:color="auto"/>
          </w:divBdr>
        </w:div>
        <w:div w:id="893349469">
          <w:marLeft w:val="0"/>
          <w:marRight w:val="0"/>
          <w:marTop w:val="0"/>
          <w:marBottom w:val="0"/>
          <w:divBdr>
            <w:top w:val="none" w:sz="0" w:space="0" w:color="auto"/>
            <w:left w:val="none" w:sz="0" w:space="0" w:color="auto"/>
            <w:bottom w:val="none" w:sz="0" w:space="0" w:color="auto"/>
            <w:right w:val="none" w:sz="0" w:space="0" w:color="auto"/>
          </w:divBdr>
        </w:div>
      </w:divsChild>
    </w:div>
    <w:div w:id="93062702">
      <w:bodyDiv w:val="1"/>
      <w:marLeft w:val="0"/>
      <w:marRight w:val="0"/>
      <w:marTop w:val="0"/>
      <w:marBottom w:val="0"/>
      <w:divBdr>
        <w:top w:val="none" w:sz="0" w:space="0" w:color="auto"/>
        <w:left w:val="none" w:sz="0" w:space="0" w:color="auto"/>
        <w:bottom w:val="none" w:sz="0" w:space="0" w:color="auto"/>
        <w:right w:val="none" w:sz="0" w:space="0" w:color="auto"/>
      </w:divBdr>
      <w:divsChild>
        <w:div w:id="869488846">
          <w:marLeft w:val="0"/>
          <w:marRight w:val="0"/>
          <w:marTop w:val="0"/>
          <w:marBottom w:val="0"/>
          <w:divBdr>
            <w:top w:val="none" w:sz="0" w:space="0" w:color="auto"/>
            <w:left w:val="none" w:sz="0" w:space="0" w:color="auto"/>
            <w:bottom w:val="none" w:sz="0" w:space="0" w:color="auto"/>
            <w:right w:val="none" w:sz="0" w:space="0" w:color="auto"/>
          </w:divBdr>
        </w:div>
        <w:div w:id="1840846061">
          <w:marLeft w:val="0"/>
          <w:marRight w:val="0"/>
          <w:marTop w:val="0"/>
          <w:marBottom w:val="0"/>
          <w:divBdr>
            <w:top w:val="none" w:sz="0" w:space="0" w:color="auto"/>
            <w:left w:val="none" w:sz="0" w:space="0" w:color="auto"/>
            <w:bottom w:val="none" w:sz="0" w:space="0" w:color="auto"/>
            <w:right w:val="none" w:sz="0" w:space="0" w:color="auto"/>
          </w:divBdr>
        </w:div>
        <w:div w:id="1334649979">
          <w:marLeft w:val="0"/>
          <w:marRight w:val="0"/>
          <w:marTop w:val="0"/>
          <w:marBottom w:val="0"/>
          <w:divBdr>
            <w:top w:val="none" w:sz="0" w:space="0" w:color="auto"/>
            <w:left w:val="none" w:sz="0" w:space="0" w:color="auto"/>
            <w:bottom w:val="none" w:sz="0" w:space="0" w:color="auto"/>
            <w:right w:val="none" w:sz="0" w:space="0" w:color="auto"/>
          </w:divBdr>
        </w:div>
        <w:div w:id="522983478">
          <w:marLeft w:val="0"/>
          <w:marRight w:val="0"/>
          <w:marTop w:val="0"/>
          <w:marBottom w:val="0"/>
          <w:divBdr>
            <w:top w:val="none" w:sz="0" w:space="0" w:color="auto"/>
            <w:left w:val="none" w:sz="0" w:space="0" w:color="auto"/>
            <w:bottom w:val="none" w:sz="0" w:space="0" w:color="auto"/>
            <w:right w:val="none" w:sz="0" w:space="0" w:color="auto"/>
          </w:divBdr>
        </w:div>
        <w:div w:id="1891843248">
          <w:marLeft w:val="0"/>
          <w:marRight w:val="0"/>
          <w:marTop w:val="0"/>
          <w:marBottom w:val="0"/>
          <w:divBdr>
            <w:top w:val="none" w:sz="0" w:space="0" w:color="auto"/>
            <w:left w:val="none" w:sz="0" w:space="0" w:color="auto"/>
            <w:bottom w:val="none" w:sz="0" w:space="0" w:color="auto"/>
            <w:right w:val="none" w:sz="0" w:space="0" w:color="auto"/>
          </w:divBdr>
        </w:div>
        <w:div w:id="872308052">
          <w:marLeft w:val="0"/>
          <w:marRight w:val="0"/>
          <w:marTop w:val="0"/>
          <w:marBottom w:val="0"/>
          <w:divBdr>
            <w:top w:val="none" w:sz="0" w:space="0" w:color="auto"/>
            <w:left w:val="none" w:sz="0" w:space="0" w:color="auto"/>
            <w:bottom w:val="none" w:sz="0" w:space="0" w:color="auto"/>
            <w:right w:val="none" w:sz="0" w:space="0" w:color="auto"/>
          </w:divBdr>
        </w:div>
        <w:div w:id="354968373">
          <w:marLeft w:val="0"/>
          <w:marRight w:val="0"/>
          <w:marTop w:val="0"/>
          <w:marBottom w:val="0"/>
          <w:divBdr>
            <w:top w:val="none" w:sz="0" w:space="0" w:color="auto"/>
            <w:left w:val="none" w:sz="0" w:space="0" w:color="auto"/>
            <w:bottom w:val="none" w:sz="0" w:space="0" w:color="auto"/>
            <w:right w:val="none" w:sz="0" w:space="0" w:color="auto"/>
          </w:divBdr>
        </w:div>
        <w:div w:id="174466422">
          <w:marLeft w:val="0"/>
          <w:marRight w:val="0"/>
          <w:marTop w:val="0"/>
          <w:marBottom w:val="0"/>
          <w:divBdr>
            <w:top w:val="none" w:sz="0" w:space="0" w:color="auto"/>
            <w:left w:val="none" w:sz="0" w:space="0" w:color="auto"/>
            <w:bottom w:val="none" w:sz="0" w:space="0" w:color="auto"/>
            <w:right w:val="none" w:sz="0" w:space="0" w:color="auto"/>
          </w:divBdr>
        </w:div>
        <w:div w:id="856312093">
          <w:marLeft w:val="0"/>
          <w:marRight w:val="0"/>
          <w:marTop w:val="0"/>
          <w:marBottom w:val="0"/>
          <w:divBdr>
            <w:top w:val="none" w:sz="0" w:space="0" w:color="auto"/>
            <w:left w:val="none" w:sz="0" w:space="0" w:color="auto"/>
            <w:bottom w:val="none" w:sz="0" w:space="0" w:color="auto"/>
            <w:right w:val="none" w:sz="0" w:space="0" w:color="auto"/>
          </w:divBdr>
        </w:div>
        <w:div w:id="1972510884">
          <w:marLeft w:val="0"/>
          <w:marRight w:val="0"/>
          <w:marTop w:val="0"/>
          <w:marBottom w:val="0"/>
          <w:divBdr>
            <w:top w:val="none" w:sz="0" w:space="0" w:color="auto"/>
            <w:left w:val="none" w:sz="0" w:space="0" w:color="auto"/>
            <w:bottom w:val="none" w:sz="0" w:space="0" w:color="auto"/>
            <w:right w:val="none" w:sz="0" w:space="0" w:color="auto"/>
          </w:divBdr>
        </w:div>
        <w:div w:id="1307398445">
          <w:marLeft w:val="0"/>
          <w:marRight w:val="0"/>
          <w:marTop w:val="0"/>
          <w:marBottom w:val="0"/>
          <w:divBdr>
            <w:top w:val="none" w:sz="0" w:space="0" w:color="auto"/>
            <w:left w:val="none" w:sz="0" w:space="0" w:color="auto"/>
            <w:bottom w:val="none" w:sz="0" w:space="0" w:color="auto"/>
            <w:right w:val="none" w:sz="0" w:space="0" w:color="auto"/>
          </w:divBdr>
        </w:div>
        <w:div w:id="1004938318">
          <w:marLeft w:val="0"/>
          <w:marRight w:val="0"/>
          <w:marTop w:val="0"/>
          <w:marBottom w:val="0"/>
          <w:divBdr>
            <w:top w:val="none" w:sz="0" w:space="0" w:color="auto"/>
            <w:left w:val="none" w:sz="0" w:space="0" w:color="auto"/>
            <w:bottom w:val="none" w:sz="0" w:space="0" w:color="auto"/>
            <w:right w:val="none" w:sz="0" w:space="0" w:color="auto"/>
          </w:divBdr>
        </w:div>
        <w:div w:id="1778600301">
          <w:marLeft w:val="0"/>
          <w:marRight w:val="0"/>
          <w:marTop w:val="0"/>
          <w:marBottom w:val="0"/>
          <w:divBdr>
            <w:top w:val="none" w:sz="0" w:space="0" w:color="auto"/>
            <w:left w:val="none" w:sz="0" w:space="0" w:color="auto"/>
            <w:bottom w:val="none" w:sz="0" w:space="0" w:color="auto"/>
            <w:right w:val="none" w:sz="0" w:space="0" w:color="auto"/>
          </w:divBdr>
        </w:div>
        <w:div w:id="1863278557">
          <w:marLeft w:val="0"/>
          <w:marRight w:val="0"/>
          <w:marTop w:val="0"/>
          <w:marBottom w:val="0"/>
          <w:divBdr>
            <w:top w:val="none" w:sz="0" w:space="0" w:color="auto"/>
            <w:left w:val="none" w:sz="0" w:space="0" w:color="auto"/>
            <w:bottom w:val="none" w:sz="0" w:space="0" w:color="auto"/>
            <w:right w:val="none" w:sz="0" w:space="0" w:color="auto"/>
          </w:divBdr>
        </w:div>
        <w:div w:id="1238200442">
          <w:marLeft w:val="0"/>
          <w:marRight w:val="0"/>
          <w:marTop w:val="0"/>
          <w:marBottom w:val="0"/>
          <w:divBdr>
            <w:top w:val="none" w:sz="0" w:space="0" w:color="auto"/>
            <w:left w:val="none" w:sz="0" w:space="0" w:color="auto"/>
            <w:bottom w:val="none" w:sz="0" w:space="0" w:color="auto"/>
            <w:right w:val="none" w:sz="0" w:space="0" w:color="auto"/>
          </w:divBdr>
        </w:div>
        <w:div w:id="343897578">
          <w:marLeft w:val="0"/>
          <w:marRight w:val="0"/>
          <w:marTop w:val="0"/>
          <w:marBottom w:val="0"/>
          <w:divBdr>
            <w:top w:val="none" w:sz="0" w:space="0" w:color="auto"/>
            <w:left w:val="none" w:sz="0" w:space="0" w:color="auto"/>
            <w:bottom w:val="none" w:sz="0" w:space="0" w:color="auto"/>
            <w:right w:val="none" w:sz="0" w:space="0" w:color="auto"/>
          </w:divBdr>
        </w:div>
        <w:div w:id="1151019031">
          <w:marLeft w:val="0"/>
          <w:marRight w:val="0"/>
          <w:marTop w:val="0"/>
          <w:marBottom w:val="0"/>
          <w:divBdr>
            <w:top w:val="none" w:sz="0" w:space="0" w:color="auto"/>
            <w:left w:val="none" w:sz="0" w:space="0" w:color="auto"/>
            <w:bottom w:val="none" w:sz="0" w:space="0" w:color="auto"/>
            <w:right w:val="none" w:sz="0" w:space="0" w:color="auto"/>
          </w:divBdr>
        </w:div>
        <w:div w:id="233974991">
          <w:marLeft w:val="0"/>
          <w:marRight w:val="0"/>
          <w:marTop w:val="0"/>
          <w:marBottom w:val="0"/>
          <w:divBdr>
            <w:top w:val="none" w:sz="0" w:space="0" w:color="auto"/>
            <w:left w:val="none" w:sz="0" w:space="0" w:color="auto"/>
            <w:bottom w:val="none" w:sz="0" w:space="0" w:color="auto"/>
            <w:right w:val="none" w:sz="0" w:space="0" w:color="auto"/>
          </w:divBdr>
        </w:div>
        <w:div w:id="442500223">
          <w:marLeft w:val="0"/>
          <w:marRight w:val="0"/>
          <w:marTop w:val="0"/>
          <w:marBottom w:val="0"/>
          <w:divBdr>
            <w:top w:val="none" w:sz="0" w:space="0" w:color="auto"/>
            <w:left w:val="none" w:sz="0" w:space="0" w:color="auto"/>
            <w:bottom w:val="none" w:sz="0" w:space="0" w:color="auto"/>
            <w:right w:val="none" w:sz="0" w:space="0" w:color="auto"/>
          </w:divBdr>
        </w:div>
      </w:divsChild>
    </w:div>
    <w:div w:id="236598747">
      <w:bodyDiv w:val="1"/>
      <w:marLeft w:val="0"/>
      <w:marRight w:val="0"/>
      <w:marTop w:val="0"/>
      <w:marBottom w:val="0"/>
      <w:divBdr>
        <w:top w:val="none" w:sz="0" w:space="0" w:color="auto"/>
        <w:left w:val="none" w:sz="0" w:space="0" w:color="auto"/>
        <w:bottom w:val="none" w:sz="0" w:space="0" w:color="auto"/>
        <w:right w:val="none" w:sz="0" w:space="0" w:color="auto"/>
      </w:divBdr>
      <w:divsChild>
        <w:div w:id="823856981">
          <w:marLeft w:val="0"/>
          <w:marRight w:val="0"/>
          <w:marTop w:val="0"/>
          <w:marBottom w:val="0"/>
          <w:divBdr>
            <w:top w:val="none" w:sz="0" w:space="0" w:color="auto"/>
            <w:left w:val="none" w:sz="0" w:space="0" w:color="auto"/>
            <w:bottom w:val="none" w:sz="0" w:space="0" w:color="auto"/>
            <w:right w:val="none" w:sz="0" w:space="0" w:color="auto"/>
          </w:divBdr>
          <w:divsChild>
            <w:div w:id="2082024996">
              <w:marLeft w:val="0"/>
              <w:marRight w:val="0"/>
              <w:marTop w:val="0"/>
              <w:marBottom w:val="0"/>
              <w:divBdr>
                <w:top w:val="none" w:sz="0" w:space="0" w:color="auto"/>
                <w:left w:val="none" w:sz="0" w:space="0" w:color="auto"/>
                <w:bottom w:val="none" w:sz="0" w:space="0" w:color="auto"/>
                <w:right w:val="none" w:sz="0" w:space="0" w:color="auto"/>
              </w:divBdr>
            </w:div>
          </w:divsChild>
        </w:div>
        <w:div w:id="1261452646">
          <w:marLeft w:val="0"/>
          <w:marRight w:val="0"/>
          <w:marTop w:val="0"/>
          <w:marBottom w:val="0"/>
          <w:divBdr>
            <w:top w:val="none" w:sz="0" w:space="0" w:color="auto"/>
            <w:left w:val="none" w:sz="0" w:space="0" w:color="auto"/>
            <w:bottom w:val="none" w:sz="0" w:space="0" w:color="auto"/>
            <w:right w:val="none" w:sz="0" w:space="0" w:color="auto"/>
          </w:divBdr>
        </w:div>
        <w:div w:id="349646358">
          <w:marLeft w:val="0"/>
          <w:marRight w:val="0"/>
          <w:marTop w:val="0"/>
          <w:marBottom w:val="0"/>
          <w:divBdr>
            <w:top w:val="none" w:sz="0" w:space="0" w:color="auto"/>
            <w:left w:val="none" w:sz="0" w:space="0" w:color="auto"/>
            <w:bottom w:val="none" w:sz="0" w:space="0" w:color="auto"/>
            <w:right w:val="none" w:sz="0" w:space="0" w:color="auto"/>
          </w:divBdr>
        </w:div>
      </w:divsChild>
    </w:div>
    <w:div w:id="284194374">
      <w:bodyDiv w:val="1"/>
      <w:marLeft w:val="0"/>
      <w:marRight w:val="0"/>
      <w:marTop w:val="0"/>
      <w:marBottom w:val="0"/>
      <w:divBdr>
        <w:top w:val="none" w:sz="0" w:space="0" w:color="auto"/>
        <w:left w:val="none" w:sz="0" w:space="0" w:color="auto"/>
        <w:bottom w:val="none" w:sz="0" w:space="0" w:color="auto"/>
        <w:right w:val="none" w:sz="0" w:space="0" w:color="auto"/>
      </w:divBdr>
      <w:divsChild>
        <w:div w:id="507914658">
          <w:marLeft w:val="0"/>
          <w:marRight w:val="0"/>
          <w:marTop w:val="0"/>
          <w:marBottom w:val="0"/>
          <w:divBdr>
            <w:top w:val="none" w:sz="0" w:space="0" w:color="auto"/>
            <w:left w:val="none" w:sz="0" w:space="0" w:color="auto"/>
            <w:bottom w:val="none" w:sz="0" w:space="0" w:color="auto"/>
            <w:right w:val="none" w:sz="0" w:space="0" w:color="auto"/>
          </w:divBdr>
        </w:div>
        <w:div w:id="1221792963">
          <w:marLeft w:val="0"/>
          <w:marRight w:val="0"/>
          <w:marTop w:val="0"/>
          <w:marBottom w:val="0"/>
          <w:divBdr>
            <w:top w:val="none" w:sz="0" w:space="0" w:color="auto"/>
            <w:left w:val="none" w:sz="0" w:space="0" w:color="auto"/>
            <w:bottom w:val="none" w:sz="0" w:space="0" w:color="auto"/>
            <w:right w:val="none" w:sz="0" w:space="0" w:color="auto"/>
          </w:divBdr>
        </w:div>
        <w:div w:id="481891535">
          <w:marLeft w:val="0"/>
          <w:marRight w:val="0"/>
          <w:marTop w:val="0"/>
          <w:marBottom w:val="0"/>
          <w:divBdr>
            <w:top w:val="none" w:sz="0" w:space="0" w:color="auto"/>
            <w:left w:val="none" w:sz="0" w:space="0" w:color="auto"/>
            <w:bottom w:val="none" w:sz="0" w:space="0" w:color="auto"/>
            <w:right w:val="none" w:sz="0" w:space="0" w:color="auto"/>
          </w:divBdr>
        </w:div>
        <w:div w:id="1284196519">
          <w:marLeft w:val="0"/>
          <w:marRight w:val="0"/>
          <w:marTop w:val="0"/>
          <w:marBottom w:val="0"/>
          <w:divBdr>
            <w:top w:val="none" w:sz="0" w:space="0" w:color="auto"/>
            <w:left w:val="none" w:sz="0" w:space="0" w:color="auto"/>
            <w:bottom w:val="none" w:sz="0" w:space="0" w:color="auto"/>
            <w:right w:val="none" w:sz="0" w:space="0" w:color="auto"/>
          </w:divBdr>
        </w:div>
        <w:div w:id="1512989134">
          <w:marLeft w:val="0"/>
          <w:marRight w:val="0"/>
          <w:marTop w:val="0"/>
          <w:marBottom w:val="0"/>
          <w:divBdr>
            <w:top w:val="none" w:sz="0" w:space="0" w:color="auto"/>
            <w:left w:val="none" w:sz="0" w:space="0" w:color="auto"/>
            <w:bottom w:val="none" w:sz="0" w:space="0" w:color="auto"/>
            <w:right w:val="none" w:sz="0" w:space="0" w:color="auto"/>
          </w:divBdr>
        </w:div>
        <w:div w:id="1150632957">
          <w:marLeft w:val="0"/>
          <w:marRight w:val="0"/>
          <w:marTop w:val="0"/>
          <w:marBottom w:val="0"/>
          <w:divBdr>
            <w:top w:val="none" w:sz="0" w:space="0" w:color="auto"/>
            <w:left w:val="none" w:sz="0" w:space="0" w:color="auto"/>
            <w:bottom w:val="none" w:sz="0" w:space="0" w:color="auto"/>
            <w:right w:val="none" w:sz="0" w:space="0" w:color="auto"/>
          </w:divBdr>
        </w:div>
        <w:div w:id="1412311124">
          <w:marLeft w:val="0"/>
          <w:marRight w:val="0"/>
          <w:marTop w:val="0"/>
          <w:marBottom w:val="0"/>
          <w:divBdr>
            <w:top w:val="none" w:sz="0" w:space="0" w:color="auto"/>
            <w:left w:val="none" w:sz="0" w:space="0" w:color="auto"/>
            <w:bottom w:val="none" w:sz="0" w:space="0" w:color="auto"/>
            <w:right w:val="none" w:sz="0" w:space="0" w:color="auto"/>
          </w:divBdr>
        </w:div>
        <w:div w:id="901677042">
          <w:marLeft w:val="0"/>
          <w:marRight w:val="0"/>
          <w:marTop w:val="0"/>
          <w:marBottom w:val="0"/>
          <w:divBdr>
            <w:top w:val="none" w:sz="0" w:space="0" w:color="auto"/>
            <w:left w:val="none" w:sz="0" w:space="0" w:color="auto"/>
            <w:bottom w:val="none" w:sz="0" w:space="0" w:color="auto"/>
            <w:right w:val="none" w:sz="0" w:space="0" w:color="auto"/>
          </w:divBdr>
        </w:div>
        <w:div w:id="633675319">
          <w:marLeft w:val="0"/>
          <w:marRight w:val="0"/>
          <w:marTop w:val="0"/>
          <w:marBottom w:val="0"/>
          <w:divBdr>
            <w:top w:val="none" w:sz="0" w:space="0" w:color="auto"/>
            <w:left w:val="none" w:sz="0" w:space="0" w:color="auto"/>
            <w:bottom w:val="none" w:sz="0" w:space="0" w:color="auto"/>
            <w:right w:val="none" w:sz="0" w:space="0" w:color="auto"/>
          </w:divBdr>
        </w:div>
        <w:div w:id="943734127">
          <w:marLeft w:val="0"/>
          <w:marRight w:val="0"/>
          <w:marTop w:val="0"/>
          <w:marBottom w:val="0"/>
          <w:divBdr>
            <w:top w:val="none" w:sz="0" w:space="0" w:color="auto"/>
            <w:left w:val="none" w:sz="0" w:space="0" w:color="auto"/>
            <w:bottom w:val="none" w:sz="0" w:space="0" w:color="auto"/>
            <w:right w:val="none" w:sz="0" w:space="0" w:color="auto"/>
          </w:divBdr>
        </w:div>
        <w:div w:id="1727364876">
          <w:marLeft w:val="0"/>
          <w:marRight w:val="0"/>
          <w:marTop w:val="0"/>
          <w:marBottom w:val="0"/>
          <w:divBdr>
            <w:top w:val="none" w:sz="0" w:space="0" w:color="auto"/>
            <w:left w:val="none" w:sz="0" w:space="0" w:color="auto"/>
            <w:bottom w:val="none" w:sz="0" w:space="0" w:color="auto"/>
            <w:right w:val="none" w:sz="0" w:space="0" w:color="auto"/>
          </w:divBdr>
        </w:div>
      </w:divsChild>
    </w:div>
    <w:div w:id="328213711">
      <w:bodyDiv w:val="1"/>
      <w:marLeft w:val="0"/>
      <w:marRight w:val="0"/>
      <w:marTop w:val="0"/>
      <w:marBottom w:val="0"/>
      <w:divBdr>
        <w:top w:val="none" w:sz="0" w:space="0" w:color="auto"/>
        <w:left w:val="none" w:sz="0" w:space="0" w:color="auto"/>
        <w:bottom w:val="none" w:sz="0" w:space="0" w:color="auto"/>
        <w:right w:val="none" w:sz="0" w:space="0" w:color="auto"/>
      </w:divBdr>
    </w:div>
    <w:div w:id="332881309">
      <w:bodyDiv w:val="1"/>
      <w:marLeft w:val="0"/>
      <w:marRight w:val="0"/>
      <w:marTop w:val="0"/>
      <w:marBottom w:val="0"/>
      <w:divBdr>
        <w:top w:val="none" w:sz="0" w:space="0" w:color="auto"/>
        <w:left w:val="none" w:sz="0" w:space="0" w:color="auto"/>
        <w:bottom w:val="none" w:sz="0" w:space="0" w:color="auto"/>
        <w:right w:val="none" w:sz="0" w:space="0" w:color="auto"/>
      </w:divBdr>
    </w:div>
    <w:div w:id="369963069">
      <w:bodyDiv w:val="1"/>
      <w:marLeft w:val="0"/>
      <w:marRight w:val="0"/>
      <w:marTop w:val="0"/>
      <w:marBottom w:val="0"/>
      <w:divBdr>
        <w:top w:val="none" w:sz="0" w:space="0" w:color="auto"/>
        <w:left w:val="none" w:sz="0" w:space="0" w:color="auto"/>
        <w:bottom w:val="none" w:sz="0" w:space="0" w:color="auto"/>
        <w:right w:val="none" w:sz="0" w:space="0" w:color="auto"/>
      </w:divBdr>
      <w:divsChild>
        <w:div w:id="1781945799">
          <w:marLeft w:val="0"/>
          <w:marRight w:val="0"/>
          <w:marTop w:val="0"/>
          <w:marBottom w:val="0"/>
          <w:divBdr>
            <w:top w:val="none" w:sz="0" w:space="0" w:color="auto"/>
            <w:left w:val="none" w:sz="0" w:space="0" w:color="auto"/>
            <w:bottom w:val="none" w:sz="0" w:space="0" w:color="auto"/>
            <w:right w:val="none" w:sz="0" w:space="0" w:color="auto"/>
          </w:divBdr>
        </w:div>
        <w:div w:id="1215432485">
          <w:marLeft w:val="0"/>
          <w:marRight w:val="0"/>
          <w:marTop w:val="0"/>
          <w:marBottom w:val="0"/>
          <w:divBdr>
            <w:top w:val="none" w:sz="0" w:space="0" w:color="auto"/>
            <w:left w:val="none" w:sz="0" w:space="0" w:color="auto"/>
            <w:bottom w:val="none" w:sz="0" w:space="0" w:color="auto"/>
            <w:right w:val="none" w:sz="0" w:space="0" w:color="auto"/>
          </w:divBdr>
        </w:div>
        <w:div w:id="679507928">
          <w:marLeft w:val="0"/>
          <w:marRight w:val="0"/>
          <w:marTop w:val="0"/>
          <w:marBottom w:val="0"/>
          <w:divBdr>
            <w:top w:val="none" w:sz="0" w:space="0" w:color="auto"/>
            <w:left w:val="none" w:sz="0" w:space="0" w:color="auto"/>
            <w:bottom w:val="none" w:sz="0" w:space="0" w:color="auto"/>
            <w:right w:val="none" w:sz="0" w:space="0" w:color="auto"/>
          </w:divBdr>
        </w:div>
        <w:div w:id="1448163165">
          <w:marLeft w:val="0"/>
          <w:marRight w:val="0"/>
          <w:marTop w:val="0"/>
          <w:marBottom w:val="0"/>
          <w:divBdr>
            <w:top w:val="none" w:sz="0" w:space="0" w:color="auto"/>
            <w:left w:val="none" w:sz="0" w:space="0" w:color="auto"/>
            <w:bottom w:val="none" w:sz="0" w:space="0" w:color="auto"/>
            <w:right w:val="none" w:sz="0" w:space="0" w:color="auto"/>
          </w:divBdr>
        </w:div>
        <w:div w:id="195898402">
          <w:marLeft w:val="0"/>
          <w:marRight w:val="0"/>
          <w:marTop w:val="0"/>
          <w:marBottom w:val="0"/>
          <w:divBdr>
            <w:top w:val="none" w:sz="0" w:space="0" w:color="auto"/>
            <w:left w:val="none" w:sz="0" w:space="0" w:color="auto"/>
            <w:bottom w:val="none" w:sz="0" w:space="0" w:color="auto"/>
            <w:right w:val="none" w:sz="0" w:space="0" w:color="auto"/>
          </w:divBdr>
        </w:div>
        <w:div w:id="923759968">
          <w:marLeft w:val="0"/>
          <w:marRight w:val="0"/>
          <w:marTop w:val="0"/>
          <w:marBottom w:val="0"/>
          <w:divBdr>
            <w:top w:val="none" w:sz="0" w:space="0" w:color="auto"/>
            <w:left w:val="none" w:sz="0" w:space="0" w:color="auto"/>
            <w:bottom w:val="none" w:sz="0" w:space="0" w:color="auto"/>
            <w:right w:val="none" w:sz="0" w:space="0" w:color="auto"/>
          </w:divBdr>
        </w:div>
      </w:divsChild>
    </w:div>
    <w:div w:id="436684586">
      <w:bodyDiv w:val="1"/>
      <w:marLeft w:val="0"/>
      <w:marRight w:val="0"/>
      <w:marTop w:val="0"/>
      <w:marBottom w:val="0"/>
      <w:divBdr>
        <w:top w:val="none" w:sz="0" w:space="0" w:color="auto"/>
        <w:left w:val="none" w:sz="0" w:space="0" w:color="auto"/>
        <w:bottom w:val="none" w:sz="0" w:space="0" w:color="auto"/>
        <w:right w:val="none" w:sz="0" w:space="0" w:color="auto"/>
      </w:divBdr>
      <w:divsChild>
        <w:div w:id="316303319">
          <w:marLeft w:val="0"/>
          <w:marRight w:val="0"/>
          <w:marTop w:val="0"/>
          <w:marBottom w:val="0"/>
          <w:divBdr>
            <w:top w:val="none" w:sz="0" w:space="0" w:color="auto"/>
            <w:left w:val="none" w:sz="0" w:space="0" w:color="auto"/>
            <w:bottom w:val="none" w:sz="0" w:space="0" w:color="auto"/>
            <w:right w:val="none" w:sz="0" w:space="0" w:color="auto"/>
          </w:divBdr>
        </w:div>
        <w:div w:id="1456942481">
          <w:marLeft w:val="0"/>
          <w:marRight w:val="0"/>
          <w:marTop w:val="0"/>
          <w:marBottom w:val="0"/>
          <w:divBdr>
            <w:top w:val="none" w:sz="0" w:space="0" w:color="auto"/>
            <w:left w:val="none" w:sz="0" w:space="0" w:color="auto"/>
            <w:bottom w:val="none" w:sz="0" w:space="0" w:color="auto"/>
            <w:right w:val="none" w:sz="0" w:space="0" w:color="auto"/>
          </w:divBdr>
        </w:div>
        <w:div w:id="555630504">
          <w:marLeft w:val="0"/>
          <w:marRight w:val="0"/>
          <w:marTop w:val="0"/>
          <w:marBottom w:val="0"/>
          <w:divBdr>
            <w:top w:val="none" w:sz="0" w:space="0" w:color="auto"/>
            <w:left w:val="none" w:sz="0" w:space="0" w:color="auto"/>
            <w:bottom w:val="none" w:sz="0" w:space="0" w:color="auto"/>
            <w:right w:val="none" w:sz="0" w:space="0" w:color="auto"/>
          </w:divBdr>
        </w:div>
        <w:div w:id="577373155">
          <w:marLeft w:val="0"/>
          <w:marRight w:val="0"/>
          <w:marTop w:val="0"/>
          <w:marBottom w:val="0"/>
          <w:divBdr>
            <w:top w:val="none" w:sz="0" w:space="0" w:color="auto"/>
            <w:left w:val="none" w:sz="0" w:space="0" w:color="auto"/>
            <w:bottom w:val="none" w:sz="0" w:space="0" w:color="auto"/>
            <w:right w:val="none" w:sz="0" w:space="0" w:color="auto"/>
          </w:divBdr>
        </w:div>
        <w:div w:id="899899047">
          <w:marLeft w:val="0"/>
          <w:marRight w:val="0"/>
          <w:marTop w:val="0"/>
          <w:marBottom w:val="0"/>
          <w:divBdr>
            <w:top w:val="none" w:sz="0" w:space="0" w:color="auto"/>
            <w:left w:val="none" w:sz="0" w:space="0" w:color="auto"/>
            <w:bottom w:val="none" w:sz="0" w:space="0" w:color="auto"/>
            <w:right w:val="none" w:sz="0" w:space="0" w:color="auto"/>
          </w:divBdr>
        </w:div>
        <w:div w:id="1283415751">
          <w:marLeft w:val="0"/>
          <w:marRight w:val="0"/>
          <w:marTop w:val="0"/>
          <w:marBottom w:val="0"/>
          <w:divBdr>
            <w:top w:val="none" w:sz="0" w:space="0" w:color="auto"/>
            <w:left w:val="none" w:sz="0" w:space="0" w:color="auto"/>
            <w:bottom w:val="none" w:sz="0" w:space="0" w:color="auto"/>
            <w:right w:val="none" w:sz="0" w:space="0" w:color="auto"/>
          </w:divBdr>
        </w:div>
      </w:divsChild>
    </w:div>
    <w:div w:id="496964095">
      <w:bodyDiv w:val="1"/>
      <w:marLeft w:val="0"/>
      <w:marRight w:val="0"/>
      <w:marTop w:val="0"/>
      <w:marBottom w:val="0"/>
      <w:divBdr>
        <w:top w:val="none" w:sz="0" w:space="0" w:color="auto"/>
        <w:left w:val="none" w:sz="0" w:space="0" w:color="auto"/>
        <w:bottom w:val="none" w:sz="0" w:space="0" w:color="auto"/>
        <w:right w:val="none" w:sz="0" w:space="0" w:color="auto"/>
      </w:divBdr>
    </w:div>
    <w:div w:id="526408644">
      <w:bodyDiv w:val="1"/>
      <w:marLeft w:val="0"/>
      <w:marRight w:val="0"/>
      <w:marTop w:val="0"/>
      <w:marBottom w:val="0"/>
      <w:divBdr>
        <w:top w:val="none" w:sz="0" w:space="0" w:color="auto"/>
        <w:left w:val="none" w:sz="0" w:space="0" w:color="auto"/>
        <w:bottom w:val="none" w:sz="0" w:space="0" w:color="auto"/>
        <w:right w:val="none" w:sz="0" w:space="0" w:color="auto"/>
      </w:divBdr>
      <w:divsChild>
        <w:div w:id="1751387518">
          <w:marLeft w:val="0"/>
          <w:marRight w:val="0"/>
          <w:marTop w:val="0"/>
          <w:marBottom w:val="0"/>
          <w:divBdr>
            <w:top w:val="none" w:sz="0" w:space="0" w:color="auto"/>
            <w:left w:val="none" w:sz="0" w:space="0" w:color="auto"/>
            <w:bottom w:val="none" w:sz="0" w:space="0" w:color="auto"/>
            <w:right w:val="none" w:sz="0" w:space="0" w:color="auto"/>
          </w:divBdr>
        </w:div>
        <w:div w:id="349962502">
          <w:marLeft w:val="0"/>
          <w:marRight w:val="0"/>
          <w:marTop w:val="0"/>
          <w:marBottom w:val="0"/>
          <w:divBdr>
            <w:top w:val="none" w:sz="0" w:space="0" w:color="auto"/>
            <w:left w:val="none" w:sz="0" w:space="0" w:color="auto"/>
            <w:bottom w:val="none" w:sz="0" w:space="0" w:color="auto"/>
            <w:right w:val="none" w:sz="0" w:space="0" w:color="auto"/>
          </w:divBdr>
        </w:div>
        <w:div w:id="1513572248">
          <w:marLeft w:val="0"/>
          <w:marRight w:val="0"/>
          <w:marTop w:val="0"/>
          <w:marBottom w:val="0"/>
          <w:divBdr>
            <w:top w:val="none" w:sz="0" w:space="0" w:color="auto"/>
            <w:left w:val="none" w:sz="0" w:space="0" w:color="auto"/>
            <w:bottom w:val="none" w:sz="0" w:space="0" w:color="auto"/>
            <w:right w:val="none" w:sz="0" w:space="0" w:color="auto"/>
          </w:divBdr>
        </w:div>
        <w:div w:id="1056317733">
          <w:marLeft w:val="0"/>
          <w:marRight w:val="0"/>
          <w:marTop w:val="0"/>
          <w:marBottom w:val="0"/>
          <w:divBdr>
            <w:top w:val="none" w:sz="0" w:space="0" w:color="auto"/>
            <w:left w:val="none" w:sz="0" w:space="0" w:color="auto"/>
            <w:bottom w:val="none" w:sz="0" w:space="0" w:color="auto"/>
            <w:right w:val="none" w:sz="0" w:space="0" w:color="auto"/>
          </w:divBdr>
        </w:div>
      </w:divsChild>
    </w:div>
    <w:div w:id="653336159">
      <w:bodyDiv w:val="1"/>
      <w:marLeft w:val="0"/>
      <w:marRight w:val="0"/>
      <w:marTop w:val="0"/>
      <w:marBottom w:val="0"/>
      <w:divBdr>
        <w:top w:val="none" w:sz="0" w:space="0" w:color="auto"/>
        <w:left w:val="none" w:sz="0" w:space="0" w:color="auto"/>
        <w:bottom w:val="none" w:sz="0" w:space="0" w:color="auto"/>
        <w:right w:val="none" w:sz="0" w:space="0" w:color="auto"/>
      </w:divBdr>
      <w:divsChild>
        <w:div w:id="1818915586">
          <w:marLeft w:val="0"/>
          <w:marRight w:val="0"/>
          <w:marTop w:val="0"/>
          <w:marBottom w:val="0"/>
          <w:divBdr>
            <w:top w:val="none" w:sz="0" w:space="0" w:color="auto"/>
            <w:left w:val="none" w:sz="0" w:space="0" w:color="auto"/>
            <w:bottom w:val="none" w:sz="0" w:space="0" w:color="auto"/>
            <w:right w:val="none" w:sz="0" w:space="0" w:color="auto"/>
          </w:divBdr>
        </w:div>
        <w:div w:id="1028024257">
          <w:marLeft w:val="0"/>
          <w:marRight w:val="0"/>
          <w:marTop w:val="0"/>
          <w:marBottom w:val="0"/>
          <w:divBdr>
            <w:top w:val="none" w:sz="0" w:space="0" w:color="auto"/>
            <w:left w:val="none" w:sz="0" w:space="0" w:color="auto"/>
            <w:bottom w:val="none" w:sz="0" w:space="0" w:color="auto"/>
            <w:right w:val="none" w:sz="0" w:space="0" w:color="auto"/>
          </w:divBdr>
        </w:div>
        <w:div w:id="71975558">
          <w:marLeft w:val="0"/>
          <w:marRight w:val="0"/>
          <w:marTop w:val="0"/>
          <w:marBottom w:val="0"/>
          <w:divBdr>
            <w:top w:val="none" w:sz="0" w:space="0" w:color="auto"/>
            <w:left w:val="none" w:sz="0" w:space="0" w:color="auto"/>
            <w:bottom w:val="none" w:sz="0" w:space="0" w:color="auto"/>
            <w:right w:val="none" w:sz="0" w:space="0" w:color="auto"/>
          </w:divBdr>
        </w:div>
        <w:div w:id="431975695">
          <w:marLeft w:val="0"/>
          <w:marRight w:val="0"/>
          <w:marTop w:val="0"/>
          <w:marBottom w:val="0"/>
          <w:divBdr>
            <w:top w:val="none" w:sz="0" w:space="0" w:color="auto"/>
            <w:left w:val="none" w:sz="0" w:space="0" w:color="auto"/>
            <w:bottom w:val="none" w:sz="0" w:space="0" w:color="auto"/>
            <w:right w:val="none" w:sz="0" w:space="0" w:color="auto"/>
          </w:divBdr>
        </w:div>
        <w:div w:id="226577955">
          <w:marLeft w:val="0"/>
          <w:marRight w:val="0"/>
          <w:marTop w:val="0"/>
          <w:marBottom w:val="0"/>
          <w:divBdr>
            <w:top w:val="none" w:sz="0" w:space="0" w:color="auto"/>
            <w:left w:val="none" w:sz="0" w:space="0" w:color="auto"/>
            <w:bottom w:val="none" w:sz="0" w:space="0" w:color="auto"/>
            <w:right w:val="none" w:sz="0" w:space="0" w:color="auto"/>
          </w:divBdr>
        </w:div>
        <w:div w:id="1034506279">
          <w:marLeft w:val="0"/>
          <w:marRight w:val="0"/>
          <w:marTop w:val="0"/>
          <w:marBottom w:val="0"/>
          <w:divBdr>
            <w:top w:val="none" w:sz="0" w:space="0" w:color="auto"/>
            <w:left w:val="none" w:sz="0" w:space="0" w:color="auto"/>
            <w:bottom w:val="none" w:sz="0" w:space="0" w:color="auto"/>
            <w:right w:val="none" w:sz="0" w:space="0" w:color="auto"/>
          </w:divBdr>
        </w:div>
        <w:div w:id="2086343398">
          <w:marLeft w:val="0"/>
          <w:marRight w:val="0"/>
          <w:marTop w:val="0"/>
          <w:marBottom w:val="0"/>
          <w:divBdr>
            <w:top w:val="none" w:sz="0" w:space="0" w:color="auto"/>
            <w:left w:val="none" w:sz="0" w:space="0" w:color="auto"/>
            <w:bottom w:val="none" w:sz="0" w:space="0" w:color="auto"/>
            <w:right w:val="none" w:sz="0" w:space="0" w:color="auto"/>
          </w:divBdr>
        </w:div>
        <w:div w:id="342708925">
          <w:marLeft w:val="0"/>
          <w:marRight w:val="0"/>
          <w:marTop w:val="0"/>
          <w:marBottom w:val="0"/>
          <w:divBdr>
            <w:top w:val="none" w:sz="0" w:space="0" w:color="auto"/>
            <w:left w:val="none" w:sz="0" w:space="0" w:color="auto"/>
            <w:bottom w:val="none" w:sz="0" w:space="0" w:color="auto"/>
            <w:right w:val="none" w:sz="0" w:space="0" w:color="auto"/>
          </w:divBdr>
        </w:div>
        <w:div w:id="930285524">
          <w:marLeft w:val="0"/>
          <w:marRight w:val="0"/>
          <w:marTop w:val="0"/>
          <w:marBottom w:val="0"/>
          <w:divBdr>
            <w:top w:val="none" w:sz="0" w:space="0" w:color="auto"/>
            <w:left w:val="none" w:sz="0" w:space="0" w:color="auto"/>
            <w:bottom w:val="none" w:sz="0" w:space="0" w:color="auto"/>
            <w:right w:val="none" w:sz="0" w:space="0" w:color="auto"/>
          </w:divBdr>
        </w:div>
        <w:div w:id="1201013766">
          <w:marLeft w:val="0"/>
          <w:marRight w:val="0"/>
          <w:marTop w:val="0"/>
          <w:marBottom w:val="0"/>
          <w:divBdr>
            <w:top w:val="none" w:sz="0" w:space="0" w:color="auto"/>
            <w:left w:val="none" w:sz="0" w:space="0" w:color="auto"/>
            <w:bottom w:val="none" w:sz="0" w:space="0" w:color="auto"/>
            <w:right w:val="none" w:sz="0" w:space="0" w:color="auto"/>
          </w:divBdr>
        </w:div>
        <w:div w:id="1472556881">
          <w:marLeft w:val="0"/>
          <w:marRight w:val="0"/>
          <w:marTop w:val="0"/>
          <w:marBottom w:val="0"/>
          <w:divBdr>
            <w:top w:val="none" w:sz="0" w:space="0" w:color="auto"/>
            <w:left w:val="none" w:sz="0" w:space="0" w:color="auto"/>
            <w:bottom w:val="none" w:sz="0" w:space="0" w:color="auto"/>
            <w:right w:val="none" w:sz="0" w:space="0" w:color="auto"/>
          </w:divBdr>
        </w:div>
        <w:div w:id="610818917">
          <w:marLeft w:val="0"/>
          <w:marRight w:val="0"/>
          <w:marTop w:val="0"/>
          <w:marBottom w:val="0"/>
          <w:divBdr>
            <w:top w:val="none" w:sz="0" w:space="0" w:color="auto"/>
            <w:left w:val="none" w:sz="0" w:space="0" w:color="auto"/>
            <w:bottom w:val="none" w:sz="0" w:space="0" w:color="auto"/>
            <w:right w:val="none" w:sz="0" w:space="0" w:color="auto"/>
          </w:divBdr>
        </w:div>
        <w:div w:id="1239023800">
          <w:marLeft w:val="0"/>
          <w:marRight w:val="0"/>
          <w:marTop w:val="0"/>
          <w:marBottom w:val="0"/>
          <w:divBdr>
            <w:top w:val="none" w:sz="0" w:space="0" w:color="auto"/>
            <w:left w:val="none" w:sz="0" w:space="0" w:color="auto"/>
            <w:bottom w:val="none" w:sz="0" w:space="0" w:color="auto"/>
            <w:right w:val="none" w:sz="0" w:space="0" w:color="auto"/>
          </w:divBdr>
        </w:div>
        <w:div w:id="170610211">
          <w:marLeft w:val="0"/>
          <w:marRight w:val="0"/>
          <w:marTop w:val="0"/>
          <w:marBottom w:val="0"/>
          <w:divBdr>
            <w:top w:val="none" w:sz="0" w:space="0" w:color="auto"/>
            <w:left w:val="none" w:sz="0" w:space="0" w:color="auto"/>
            <w:bottom w:val="none" w:sz="0" w:space="0" w:color="auto"/>
            <w:right w:val="none" w:sz="0" w:space="0" w:color="auto"/>
          </w:divBdr>
        </w:div>
        <w:div w:id="1139423024">
          <w:marLeft w:val="0"/>
          <w:marRight w:val="0"/>
          <w:marTop w:val="0"/>
          <w:marBottom w:val="0"/>
          <w:divBdr>
            <w:top w:val="none" w:sz="0" w:space="0" w:color="auto"/>
            <w:left w:val="none" w:sz="0" w:space="0" w:color="auto"/>
            <w:bottom w:val="none" w:sz="0" w:space="0" w:color="auto"/>
            <w:right w:val="none" w:sz="0" w:space="0" w:color="auto"/>
          </w:divBdr>
        </w:div>
        <w:div w:id="1212885081">
          <w:marLeft w:val="0"/>
          <w:marRight w:val="0"/>
          <w:marTop w:val="0"/>
          <w:marBottom w:val="0"/>
          <w:divBdr>
            <w:top w:val="none" w:sz="0" w:space="0" w:color="auto"/>
            <w:left w:val="none" w:sz="0" w:space="0" w:color="auto"/>
            <w:bottom w:val="none" w:sz="0" w:space="0" w:color="auto"/>
            <w:right w:val="none" w:sz="0" w:space="0" w:color="auto"/>
          </w:divBdr>
        </w:div>
        <w:div w:id="53697780">
          <w:marLeft w:val="0"/>
          <w:marRight w:val="0"/>
          <w:marTop w:val="0"/>
          <w:marBottom w:val="0"/>
          <w:divBdr>
            <w:top w:val="none" w:sz="0" w:space="0" w:color="auto"/>
            <w:left w:val="none" w:sz="0" w:space="0" w:color="auto"/>
            <w:bottom w:val="none" w:sz="0" w:space="0" w:color="auto"/>
            <w:right w:val="none" w:sz="0" w:space="0" w:color="auto"/>
          </w:divBdr>
        </w:div>
        <w:div w:id="815610385">
          <w:marLeft w:val="0"/>
          <w:marRight w:val="0"/>
          <w:marTop w:val="0"/>
          <w:marBottom w:val="0"/>
          <w:divBdr>
            <w:top w:val="none" w:sz="0" w:space="0" w:color="auto"/>
            <w:left w:val="none" w:sz="0" w:space="0" w:color="auto"/>
            <w:bottom w:val="none" w:sz="0" w:space="0" w:color="auto"/>
            <w:right w:val="none" w:sz="0" w:space="0" w:color="auto"/>
          </w:divBdr>
        </w:div>
        <w:div w:id="672993659">
          <w:marLeft w:val="0"/>
          <w:marRight w:val="0"/>
          <w:marTop w:val="0"/>
          <w:marBottom w:val="0"/>
          <w:divBdr>
            <w:top w:val="none" w:sz="0" w:space="0" w:color="auto"/>
            <w:left w:val="none" w:sz="0" w:space="0" w:color="auto"/>
            <w:bottom w:val="none" w:sz="0" w:space="0" w:color="auto"/>
            <w:right w:val="none" w:sz="0" w:space="0" w:color="auto"/>
          </w:divBdr>
        </w:div>
      </w:divsChild>
    </w:div>
    <w:div w:id="669992855">
      <w:bodyDiv w:val="1"/>
      <w:marLeft w:val="0"/>
      <w:marRight w:val="0"/>
      <w:marTop w:val="0"/>
      <w:marBottom w:val="0"/>
      <w:divBdr>
        <w:top w:val="none" w:sz="0" w:space="0" w:color="auto"/>
        <w:left w:val="none" w:sz="0" w:space="0" w:color="auto"/>
        <w:bottom w:val="none" w:sz="0" w:space="0" w:color="auto"/>
        <w:right w:val="none" w:sz="0" w:space="0" w:color="auto"/>
      </w:divBdr>
      <w:divsChild>
        <w:div w:id="34619608">
          <w:marLeft w:val="0"/>
          <w:marRight w:val="0"/>
          <w:marTop w:val="0"/>
          <w:marBottom w:val="0"/>
          <w:divBdr>
            <w:top w:val="none" w:sz="0" w:space="0" w:color="auto"/>
            <w:left w:val="none" w:sz="0" w:space="0" w:color="auto"/>
            <w:bottom w:val="none" w:sz="0" w:space="0" w:color="auto"/>
            <w:right w:val="none" w:sz="0" w:space="0" w:color="auto"/>
          </w:divBdr>
        </w:div>
        <w:div w:id="1214851124">
          <w:marLeft w:val="0"/>
          <w:marRight w:val="0"/>
          <w:marTop w:val="0"/>
          <w:marBottom w:val="0"/>
          <w:divBdr>
            <w:top w:val="none" w:sz="0" w:space="0" w:color="auto"/>
            <w:left w:val="none" w:sz="0" w:space="0" w:color="auto"/>
            <w:bottom w:val="none" w:sz="0" w:space="0" w:color="auto"/>
            <w:right w:val="none" w:sz="0" w:space="0" w:color="auto"/>
          </w:divBdr>
        </w:div>
        <w:div w:id="1917586401">
          <w:marLeft w:val="0"/>
          <w:marRight w:val="0"/>
          <w:marTop w:val="0"/>
          <w:marBottom w:val="0"/>
          <w:divBdr>
            <w:top w:val="none" w:sz="0" w:space="0" w:color="auto"/>
            <w:left w:val="none" w:sz="0" w:space="0" w:color="auto"/>
            <w:bottom w:val="none" w:sz="0" w:space="0" w:color="auto"/>
            <w:right w:val="none" w:sz="0" w:space="0" w:color="auto"/>
          </w:divBdr>
        </w:div>
        <w:div w:id="837118004">
          <w:marLeft w:val="0"/>
          <w:marRight w:val="0"/>
          <w:marTop w:val="0"/>
          <w:marBottom w:val="0"/>
          <w:divBdr>
            <w:top w:val="none" w:sz="0" w:space="0" w:color="auto"/>
            <w:left w:val="none" w:sz="0" w:space="0" w:color="auto"/>
            <w:bottom w:val="none" w:sz="0" w:space="0" w:color="auto"/>
            <w:right w:val="none" w:sz="0" w:space="0" w:color="auto"/>
          </w:divBdr>
        </w:div>
        <w:div w:id="1093665941">
          <w:marLeft w:val="0"/>
          <w:marRight w:val="0"/>
          <w:marTop w:val="0"/>
          <w:marBottom w:val="0"/>
          <w:divBdr>
            <w:top w:val="none" w:sz="0" w:space="0" w:color="auto"/>
            <w:left w:val="none" w:sz="0" w:space="0" w:color="auto"/>
            <w:bottom w:val="none" w:sz="0" w:space="0" w:color="auto"/>
            <w:right w:val="none" w:sz="0" w:space="0" w:color="auto"/>
          </w:divBdr>
        </w:div>
        <w:div w:id="1287464512">
          <w:marLeft w:val="0"/>
          <w:marRight w:val="0"/>
          <w:marTop w:val="0"/>
          <w:marBottom w:val="0"/>
          <w:divBdr>
            <w:top w:val="none" w:sz="0" w:space="0" w:color="auto"/>
            <w:left w:val="none" w:sz="0" w:space="0" w:color="auto"/>
            <w:bottom w:val="none" w:sz="0" w:space="0" w:color="auto"/>
            <w:right w:val="none" w:sz="0" w:space="0" w:color="auto"/>
          </w:divBdr>
        </w:div>
        <w:div w:id="2102287047">
          <w:marLeft w:val="0"/>
          <w:marRight w:val="0"/>
          <w:marTop w:val="0"/>
          <w:marBottom w:val="0"/>
          <w:divBdr>
            <w:top w:val="none" w:sz="0" w:space="0" w:color="auto"/>
            <w:left w:val="none" w:sz="0" w:space="0" w:color="auto"/>
            <w:bottom w:val="none" w:sz="0" w:space="0" w:color="auto"/>
            <w:right w:val="none" w:sz="0" w:space="0" w:color="auto"/>
          </w:divBdr>
        </w:div>
      </w:divsChild>
    </w:div>
    <w:div w:id="757405627">
      <w:bodyDiv w:val="1"/>
      <w:marLeft w:val="0"/>
      <w:marRight w:val="0"/>
      <w:marTop w:val="0"/>
      <w:marBottom w:val="0"/>
      <w:divBdr>
        <w:top w:val="none" w:sz="0" w:space="0" w:color="auto"/>
        <w:left w:val="none" w:sz="0" w:space="0" w:color="auto"/>
        <w:bottom w:val="none" w:sz="0" w:space="0" w:color="auto"/>
        <w:right w:val="none" w:sz="0" w:space="0" w:color="auto"/>
      </w:divBdr>
      <w:divsChild>
        <w:div w:id="622225844">
          <w:marLeft w:val="0"/>
          <w:marRight w:val="0"/>
          <w:marTop w:val="0"/>
          <w:marBottom w:val="0"/>
          <w:divBdr>
            <w:top w:val="none" w:sz="0" w:space="0" w:color="auto"/>
            <w:left w:val="none" w:sz="0" w:space="0" w:color="auto"/>
            <w:bottom w:val="none" w:sz="0" w:space="0" w:color="auto"/>
            <w:right w:val="none" w:sz="0" w:space="0" w:color="auto"/>
          </w:divBdr>
        </w:div>
        <w:div w:id="1449934913">
          <w:marLeft w:val="0"/>
          <w:marRight w:val="0"/>
          <w:marTop w:val="0"/>
          <w:marBottom w:val="0"/>
          <w:divBdr>
            <w:top w:val="none" w:sz="0" w:space="0" w:color="auto"/>
            <w:left w:val="none" w:sz="0" w:space="0" w:color="auto"/>
            <w:bottom w:val="none" w:sz="0" w:space="0" w:color="auto"/>
            <w:right w:val="none" w:sz="0" w:space="0" w:color="auto"/>
          </w:divBdr>
        </w:div>
        <w:div w:id="694041011">
          <w:marLeft w:val="0"/>
          <w:marRight w:val="0"/>
          <w:marTop w:val="0"/>
          <w:marBottom w:val="0"/>
          <w:divBdr>
            <w:top w:val="none" w:sz="0" w:space="0" w:color="auto"/>
            <w:left w:val="none" w:sz="0" w:space="0" w:color="auto"/>
            <w:bottom w:val="none" w:sz="0" w:space="0" w:color="auto"/>
            <w:right w:val="none" w:sz="0" w:space="0" w:color="auto"/>
          </w:divBdr>
        </w:div>
        <w:div w:id="530383798">
          <w:marLeft w:val="0"/>
          <w:marRight w:val="0"/>
          <w:marTop w:val="0"/>
          <w:marBottom w:val="0"/>
          <w:divBdr>
            <w:top w:val="none" w:sz="0" w:space="0" w:color="auto"/>
            <w:left w:val="none" w:sz="0" w:space="0" w:color="auto"/>
            <w:bottom w:val="none" w:sz="0" w:space="0" w:color="auto"/>
            <w:right w:val="none" w:sz="0" w:space="0" w:color="auto"/>
          </w:divBdr>
        </w:div>
        <w:div w:id="1496645901">
          <w:marLeft w:val="0"/>
          <w:marRight w:val="0"/>
          <w:marTop w:val="0"/>
          <w:marBottom w:val="0"/>
          <w:divBdr>
            <w:top w:val="none" w:sz="0" w:space="0" w:color="auto"/>
            <w:left w:val="none" w:sz="0" w:space="0" w:color="auto"/>
            <w:bottom w:val="none" w:sz="0" w:space="0" w:color="auto"/>
            <w:right w:val="none" w:sz="0" w:space="0" w:color="auto"/>
          </w:divBdr>
        </w:div>
        <w:div w:id="1259410993">
          <w:marLeft w:val="0"/>
          <w:marRight w:val="0"/>
          <w:marTop w:val="0"/>
          <w:marBottom w:val="0"/>
          <w:divBdr>
            <w:top w:val="none" w:sz="0" w:space="0" w:color="auto"/>
            <w:left w:val="none" w:sz="0" w:space="0" w:color="auto"/>
            <w:bottom w:val="none" w:sz="0" w:space="0" w:color="auto"/>
            <w:right w:val="none" w:sz="0" w:space="0" w:color="auto"/>
          </w:divBdr>
        </w:div>
        <w:div w:id="1802458895">
          <w:marLeft w:val="0"/>
          <w:marRight w:val="0"/>
          <w:marTop w:val="0"/>
          <w:marBottom w:val="0"/>
          <w:divBdr>
            <w:top w:val="none" w:sz="0" w:space="0" w:color="auto"/>
            <w:left w:val="none" w:sz="0" w:space="0" w:color="auto"/>
            <w:bottom w:val="none" w:sz="0" w:space="0" w:color="auto"/>
            <w:right w:val="none" w:sz="0" w:space="0" w:color="auto"/>
          </w:divBdr>
        </w:div>
        <w:div w:id="2005469620">
          <w:marLeft w:val="0"/>
          <w:marRight w:val="0"/>
          <w:marTop w:val="0"/>
          <w:marBottom w:val="0"/>
          <w:divBdr>
            <w:top w:val="none" w:sz="0" w:space="0" w:color="auto"/>
            <w:left w:val="none" w:sz="0" w:space="0" w:color="auto"/>
            <w:bottom w:val="none" w:sz="0" w:space="0" w:color="auto"/>
            <w:right w:val="none" w:sz="0" w:space="0" w:color="auto"/>
          </w:divBdr>
        </w:div>
        <w:div w:id="950355260">
          <w:marLeft w:val="0"/>
          <w:marRight w:val="0"/>
          <w:marTop w:val="0"/>
          <w:marBottom w:val="0"/>
          <w:divBdr>
            <w:top w:val="none" w:sz="0" w:space="0" w:color="auto"/>
            <w:left w:val="none" w:sz="0" w:space="0" w:color="auto"/>
            <w:bottom w:val="none" w:sz="0" w:space="0" w:color="auto"/>
            <w:right w:val="none" w:sz="0" w:space="0" w:color="auto"/>
          </w:divBdr>
        </w:div>
        <w:div w:id="1010185161">
          <w:marLeft w:val="0"/>
          <w:marRight w:val="0"/>
          <w:marTop w:val="0"/>
          <w:marBottom w:val="0"/>
          <w:divBdr>
            <w:top w:val="none" w:sz="0" w:space="0" w:color="auto"/>
            <w:left w:val="none" w:sz="0" w:space="0" w:color="auto"/>
            <w:bottom w:val="none" w:sz="0" w:space="0" w:color="auto"/>
            <w:right w:val="none" w:sz="0" w:space="0" w:color="auto"/>
          </w:divBdr>
        </w:div>
        <w:div w:id="814376241">
          <w:marLeft w:val="0"/>
          <w:marRight w:val="0"/>
          <w:marTop w:val="0"/>
          <w:marBottom w:val="0"/>
          <w:divBdr>
            <w:top w:val="none" w:sz="0" w:space="0" w:color="auto"/>
            <w:left w:val="none" w:sz="0" w:space="0" w:color="auto"/>
            <w:bottom w:val="none" w:sz="0" w:space="0" w:color="auto"/>
            <w:right w:val="none" w:sz="0" w:space="0" w:color="auto"/>
          </w:divBdr>
        </w:div>
        <w:div w:id="630481892">
          <w:marLeft w:val="0"/>
          <w:marRight w:val="0"/>
          <w:marTop w:val="0"/>
          <w:marBottom w:val="0"/>
          <w:divBdr>
            <w:top w:val="none" w:sz="0" w:space="0" w:color="auto"/>
            <w:left w:val="none" w:sz="0" w:space="0" w:color="auto"/>
            <w:bottom w:val="none" w:sz="0" w:space="0" w:color="auto"/>
            <w:right w:val="none" w:sz="0" w:space="0" w:color="auto"/>
          </w:divBdr>
        </w:div>
        <w:div w:id="1394546907">
          <w:marLeft w:val="0"/>
          <w:marRight w:val="0"/>
          <w:marTop w:val="0"/>
          <w:marBottom w:val="0"/>
          <w:divBdr>
            <w:top w:val="none" w:sz="0" w:space="0" w:color="auto"/>
            <w:left w:val="none" w:sz="0" w:space="0" w:color="auto"/>
            <w:bottom w:val="none" w:sz="0" w:space="0" w:color="auto"/>
            <w:right w:val="none" w:sz="0" w:space="0" w:color="auto"/>
          </w:divBdr>
        </w:div>
        <w:div w:id="657001107">
          <w:marLeft w:val="0"/>
          <w:marRight w:val="0"/>
          <w:marTop w:val="0"/>
          <w:marBottom w:val="0"/>
          <w:divBdr>
            <w:top w:val="none" w:sz="0" w:space="0" w:color="auto"/>
            <w:left w:val="none" w:sz="0" w:space="0" w:color="auto"/>
            <w:bottom w:val="none" w:sz="0" w:space="0" w:color="auto"/>
            <w:right w:val="none" w:sz="0" w:space="0" w:color="auto"/>
          </w:divBdr>
        </w:div>
        <w:div w:id="739719023">
          <w:marLeft w:val="0"/>
          <w:marRight w:val="0"/>
          <w:marTop w:val="0"/>
          <w:marBottom w:val="0"/>
          <w:divBdr>
            <w:top w:val="none" w:sz="0" w:space="0" w:color="auto"/>
            <w:left w:val="none" w:sz="0" w:space="0" w:color="auto"/>
            <w:bottom w:val="none" w:sz="0" w:space="0" w:color="auto"/>
            <w:right w:val="none" w:sz="0" w:space="0" w:color="auto"/>
          </w:divBdr>
        </w:div>
        <w:div w:id="672220427">
          <w:marLeft w:val="0"/>
          <w:marRight w:val="0"/>
          <w:marTop w:val="0"/>
          <w:marBottom w:val="0"/>
          <w:divBdr>
            <w:top w:val="none" w:sz="0" w:space="0" w:color="auto"/>
            <w:left w:val="none" w:sz="0" w:space="0" w:color="auto"/>
            <w:bottom w:val="none" w:sz="0" w:space="0" w:color="auto"/>
            <w:right w:val="none" w:sz="0" w:space="0" w:color="auto"/>
          </w:divBdr>
        </w:div>
        <w:div w:id="1641424620">
          <w:marLeft w:val="0"/>
          <w:marRight w:val="0"/>
          <w:marTop w:val="0"/>
          <w:marBottom w:val="0"/>
          <w:divBdr>
            <w:top w:val="none" w:sz="0" w:space="0" w:color="auto"/>
            <w:left w:val="none" w:sz="0" w:space="0" w:color="auto"/>
            <w:bottom w:val="none" w:sz="0" w:space="0" w:color="auto"/>
            <w:right w:val="none" w:sz="0" w:space="0" w:color="auto"/>
          </w:divBdr>
        </w:div>
        <w:div w:id="1116483498">
          <w:marLeft w:val="0"/>
          <w:marRight w:val="0"/>
          <w:marTop w:val="0"/>
          <w:marBottom w:val="0"/>
          <w:divBdr>
            <w:top w:val="none" w:sz="0" w:space="0" w:color="auto"/>
            <w:left w:val="none" w:sz="0" w:space="0" w:color="auto"/>
            <w:bottom w:val="none" w:sz="0" w:space="0" w:color="auto"/>
            <w:right w:val="none" w:sz="0" w:space="0" w:color="auto"/>
          </w:divBdr>
        </w:div>
      </w:divsChild>
    </w:div>
    <w:div w:id="879629811">
      <w:bodyDiv w:val="1"/>
      <w:marLeft w:val="0"/>
      <w:marRight w:val="0"/>
      <w:marTop w:val="0"/>
      <w:marBottom w:val="0"/>
      <w:divBdr>
        <w:top w:val="none" w:sz="0" w:space="0" w:color="auto"/>
        <w:left w:val="none" w:sz="0" w:space="0" w:color="auto"/>
        <w:bottom w:val="none" w:sz="0" w:space="0" w:color="auto"/>
        <w:right w:val="none" w:sz="0" w:space="0" w:color="auto"/>
      </w:divBdr>
      <w:divsChild>
        <w:div w:id="1739549300">
          <w:marLeft w:val="547"/>
          <w:marRight w:val="0"/>
          <w:marTop w:val="77"/>
          <w:marBottom w:val="0"/>
          <w:divBdr>
            <w:top w:val="none" w:sz="0" w:space="0" w:color="auto"/>
            <w:left w:val="none" w:sz="0" w:space="0" w:color="auto"/>
            <w:bottom w:val="none" w:sz="0" w:space="0" w:color="auto"/>
            <w:right w:val="none" w:sz="0" w:space="0" w:color="auto"/>
          </w:divBdr>
        </w:div>
        <w:div w:id="444270619">
          <w:marLeft w:val="547"/>
          <w:marRight w:val="0"/>
          <w:marTop w:val="77"/>
          <w:marBottom w:val="0"/>
          <w:divBdr>
            <w:top w:val="none" w:sz="0" w:space="0" w:color="auto"/>
            <w:left w:val="none" w:sz="0" w:space="0" w:color="auto"/>
            <w:bottom w:val="none" w:sz="0" w:space="0" w:color="auto"/>
            <w:right w:val="none" w:sz="0" w:space="0" w:color="auto"/>
          </w:divBdr>
        </w:div>
        <w:div w:id="9916454">
          <w:marLeft w:val="547"/>
          <w:marRight w:val="0"/>
          <w:marTop w:val="77"/>
          <w:marBottom w:val="0"/>
          <w:divBdr>
            <w:top w:val="none" w:sz="0" w:space="0" w:color="auto"/>
            <w:left w:val="none" w:sz="0" w:space="0" w:color="auto"/>
            <w:bottom w:val="none" w:sz="0" w:space="0" w:color="auto"/>
            <w:right w:val="none" w:sz="0" w:space="0" w:color="auto"/>
          </w:divBdr>
        </w:div>
        <w:div w:id="1485776226">
          <w:marLeft w:val="547"/>
          <w:marRight w:val="0"/>
          <w:marTop w:val="77"/>
          <w:marBottom w:val="0"/>
          <w:divBdr>
            <w:top w:val="none" w:sz="0" w:space="0" w:color="auto"/>
            <w:left w:val="none" w:sz="0" w:space="0" w:color="auto"/>
            <w:bottom w:val="none" w:sz="0" w:space="0" w:color="auto"/>
            <w:right w:val="none" w:sz="0" w:space="0" w:color="auto"/>
          </w:divBdr>
        </w:div>
        <w:div w:id="672992440">
          <w:marLeft w:val="547"/>
          <w:marRight w:val="0"/>
          <w:marTop w:val="77"/>
          <w:marBottom w:val="0"/>
          <w:divBdr>
            <w:top w:val="none" w:sz="0" w:space="0" w:color="auto"/>
            <w:left w:val="none" w:sz="0" w:space="0" w:color="auto"/>
            <w:bottom w:val="none" w:sz="0" w:space="0" w:color="auto"/>
            <w:right w:val="none" w:sz="0" w:space="0" w:color="auto"/>
          </w:divBdr>
        </w:div>
        <w:div w:id="1844082228">
          <w:marLeft w:val="547"/>
          <w:marRight w:val="0"/>
          <w:marTop w:val="77"/>
          <w:marBottom w:val="0"/>
          <w:divBdr>
            <w:top w:val="none" w:sz="0" w:space="0" w:color="auto"/>
            <w:left w:val="none" w:sz="0" w:space="0" w:color="auto"/>
            <w:bottom w:val="none" w:sz="0" w:space="0" w:color="auto"/>
            <w:right w:val="none" w:sz="0" w:space="0" w:color="auto"/>
          </w:divBdr>
        </w:div>
        <w:div w:id="1433435262">
          <w:marLeft w:val="547"/>
          <w:marRight w:val="0"/>
          <w:marTop w:val="77"/>
          <w:marBottom w:val="0"/>
          <w:divBdr>
            <w:top w:val="none" w:sz="0" w:space="0" w:color="auto"/>
            <w:left w:val="none" w:sz="0" w:space="0" w:color="auto"/>
            <w:bottom w:val="none" w:sz="0" w:space="0" w:color="auto"/>
            <w:right w:val="none" w:sz="0" w:space="0" w:color="auto"/>
          </w:divBdr>
        </w:div>
        <w:div w:id="708994693">
          <w:marLeft w:val="547"/>
          <w:marRight w:val="0"/>
          <w:marTop w:val="77"/>
          <w:marBottom w:val="0"/>
          <w:divBdr>
            <w:top w:val="none" w:sz="0" w:space="0" w:color="auto"/>
            <w:left w:val="none" w:sz="0" w:space="0" w:color="auto"/>
            <w:bottom w:val="none" w:sz="0" w:space="0" w:color="auto"/>
            <w:right w:val="none" w:sz="0" w:space="0" w:color="auto"/>
          </w:divBdr>
        </w:div>
      </w:divsChild>
    </w:div>
    <w:div w:id="884675938">
      <w:bodyDiv w:val="1"/>
      <w:marLeft w:val="0"/>
      <w:marRight w:val="0"/>
      <w:marTop w:val="0"/>
      <w:marBottom w:val="0"/>
      <w:divBdr>
        <w:top w:val="none" w:sz="0" w:space="0" w:color="auto"/>
        <w:left w:val="none" w:sz="0" w:space="0" w:color="auto"/>
        <w:bottom w:val="none" w:sz="0" w:space="0" w:color="auto"/>
        <w:right w:val="none" w:sz="0" w:space="0" w:color="auto"/>
      </w:divBdr>
      <w:divsChild>
        <w:div w:id="75443163">
          <w:marLeft w:val="0"/>
          <w:marRight w:val="0"/>
          <w:marTop w:val="0"/>
          <w:marBottom w:val="0"/>
          <w:divBdr>
            <w:top w:val="none" w:sz="0" w:space="0" w:color="auto"/>
            <w:left w:val="none" w:sz="0" w:space="0" w:color="auto"/>
            <w:bottom w:val="none" w:sz="0" w:space="0" w:color="auto"/>
            <w:right w:val="none" w:sz="0" w:space="0" w:color="auto"/>
          </w:divBdr>
        </w:div>
        <w:div w:id="31656032">
          <w:marLeft w:val="0"/>
          <w:marRight w:val="0"/>
          <w:marTop w:val="0"/>
          <w:marBottom w:val="0"/>
          <w:divBdr>
            <w:top w:val="none" w:sz="0" w:space="0" w:color="auto"/>
            <w:left w:val="none" w:sz="0" w:space="0" w:color="auto"/>
            <w:bottom w:val="none" w:sz="0" w:space="0" w:color="auto"/>
            <w:right w:val="none" w:sz="0" w:space="0" w:color="auto"/>
          </w:divBdr>
        </w:div>
        <w:div w:id="1199469161">
          <w:marLeft w:val="0"/>
          <w:marRight w:val="0"/>
          <w:marTop w:val="0"/>
          <w:marBottom w:val="0"/>
          <w:divBdr>
            <w:top w:val="none" w:sz="0" w:space="0" w:color="auto"/>
            <w:left w:val="none" w:sz="0" w:space="0" w:color="auto"/>
            <w:bottom w:val="none" w:sz="0" w:space="0" w:color="auto"/>
            <w:right w:val="none" w:sz="0" w:space="0" w:color="auto"/>
          </w:divBdr>
        </w:div>
        <w:div w:id="1667248124">
          <w:marLeft w:val="0"/>
          <w:marRight w:val="0"/>
          <w:marTop w:val="0"/>
          <w:marBottom w:val="0"/>
          <w:divBdr>
            <w:top w:val="none" w:sz="0" w:space="0" w:color="auto"/>
            <w:left w:val="none" w:sz="0" w:space="0" w:color="auto"/>
            <w:bottom w:val="none" w:sz="0" w:space="0" w:color="auto"/>
            <w:right w:val="none" w:sz="0" w:space="0" w:color="auto"/>
          </w:divBdr>
        </w:div>
        <w:div w:id="1743022466">
          <w:marLeft w:val="0"/>
          <w:marRight w:val="0"/>
          <w:marTop w:val="0"/>
          <w:marBottom w:val="0"/>
          <w:divBdr>
            <w:top w:val="none" w:sz="0" w:space="0" w:color="auto"/>
            <w:left w:val="none" w:sz="0" w:space="0" w:color="auto"/>
            <w:bottom w:val="none" w:sz="0" w:space="0" w:color="auto"/>
            <w:right w:val="none" w:sz="0" w:space="0" w:color="auto"/>
          </w:divBdr>
        </w:div>
        <w:div w:id="1340934398">
          <w:marLeft w:val="0"/>
          <w:marRight w:val="0"/>
          <w:marTop w:val="0"/>
          <w:marBottom w:val="0"/>
          <w:divBdr>
            <w:top w:val="none" w:sz="0" w:space="0" w:color="auto"/>
            <w:left w:val="none" w:sz="0" w:space="0" w:color="auto"/>
            <w:bottom w:val="none" w:sz="0" w:space="0" w:color="auto"/>
            <w:right w:val="none" w:sz="0" w:space="0" w:color="auto"/>
          </w:divBdr>
        </w:div>
        <w:div w:id="104886935">
          <w:marLeft w:val="0"/>
          <w:marRight w:val="0"/>
          <w:marTop w:val="0"/>
          <w:marBottom w:val="0"/>
          <w:divBdr>
            <w:top w:val="none" w:sz="0" w:space="0" w:color="auto"/>
            <w:left w:val="none" w:sz="0" w:space="0" w:color="auto"/>
            <w:bottom w:val="none" w:sz="0" w:space="0" w:color="auto"/>
            <w:right w:val="none" w:sz="0" w:space="0" w:color="auto"/>
          </w:divBdr>
        </w:div>
        <w:div w:id="1003623979">
          <w:marLeft w:val="0"/>
          <w:marRight w:val="0"/>
          <w:marTop w:val="0"/>
          <w:marBottom w:val="0"/>
          <w:divBdr>
            <w:top w:val="none" w:sz="0" w:space="0" w:color="auto"/>
            <w:left w:val="none" w:sz="0" w:space="0" w:color="auto"/>
            <w:bottom w:val="none" w:sz="0" w:space="0" w:color="auto"/>
            <w:right w:val="none" w:sz="0" w:space="0" w:color="auto"/>
          </w:divBdr>
        </w:div>
        <w:div w:id="2012834720">
          <w:marLeft w:val="0"/>
          <w:marRight w:val="0"/>
          <w:marTop w:val="0"/>
          <w:marBottom w:val="0"/>
          <w:divBdr>
            <w:top w:val="none" w:sz="0" w:space="0" w:color="auto"/>
            <w:left w:val="none" w:sz="0" w:space="0" w:color="auto"/>
            <w:bottom w:val="none" w:sz="0" w:space="0" w:color="auto"/>
            <w:right w:val="none" w:sz="0" w:space="0" w:color="auto"/>
          </w:divBdr>
        </w:div>
        <w:div w:id="1928341670">
          <w:marLeft w:val="0"/>
          <w:marRight w:val="0"/>
          <w:marTop w:val="0"/>
          <w:marBottom w:val="0"/>
          <w:divBdr>
            <w:top w:val="none" w:sz="0" w:space="0" w:color="auto"/>
            <w:left w:val="none" w:sz="0" w:space="0" w:color="auto"/>
            <w:bottom w:val="none" w:sz="0" w:space="0" w:color="auto"/>
            <w:right w:val="none" w:sz="0" w:space="0" w:color="auto"/>
          </w:divBdr>
        </w:div>
        <w:div w:id="1885563127">
          <w:marLeft w:val="0"/>
          <w:marRight w:val="0"/>
          <w:marTop w:val="0"/>
          <w:marBottom w:val="0"/>
          <w:divBdr>
            <w:top w:val="none" w:sz="0" w:space="0" w:color="auto"/>
            <w:left w:val="none" w:sz="0" w:space="0" w:color="auto"/>
            <w:bottom w:val="none" w:sz="0" w:space="0" w:color="auto"/>
            <w:right w:val="none" w:sz="0" w:space="0" w:color="auto"/>
          </w:divBdr>
        </w:div>
        <w:div w:id="2084066527">
          <w:marLeft w:val="0"/>
          <w:marRight w:val="0"/>
          <w:marTop w:val="0"/>
          <w:marBottom w:val="0"/>
          <w:divBdr>
            <w:top w:val="none" w:sz="0" w:space="0" w:color="auto"/>
            <w:left w:val="none" w:sz="0" w:space="0" w:color="auto"/>
            <w:bottom w:val="none" w:sz="0" w:space="0" w:color="auto"/>
            <w:right w:val="none" w:sz="0" w:space="0" w:color="auto"/>
          </w:divBdr>
        </w:div>
        <w:div w:id="519395266">
          <w:marLeft w:val="0"/>
          <w:marRight w:val="0"/>
          <w:marTop w:val="0"/>
          <w:marBottom w:val="0"/>
          <w:divBdr>
            <w:top w:val="none" w:sz="0" w:space="0" w:color="auto"/>
            <w:left w:val="none" w:sz="0" w:space="0" w:color="auto"/>
            <w:bottom w:val="none" w:sz="0" w:space="0" w:color="auto"/>
            <w:right w:val="none" w:sz="0" w:space="0" w:color="auto"/>
          </w:divBdr>
        </w:div>
        <w:div w:id="1112212918">
          <w:marLeft w:val="0"/>
          <w:marRight w:val="0"/>
          <w:marTop w:val="0"/>
          <w:marBottom w:val="0"/>
          <w:divBdr>
            <w:top w:val="none" w:sz="0" w:space="0" w:color="auto"/>
            <w:left w:val="none" w:sz="0" w:space="0" w:color="auto"/>
            <w:bottom w:val="none" w:sz="0" w:space="0" w:color="auto"/>
            <w:right w:val="none" w:sz="0" w:space="0" w:color="auto"/>
          </w:divBdr>
        </w:div>
        <w:div w:id="673190090">
          <w:marLeft w:val="0"/>
          <w:marRight w:val="0"/>
          <w:marTop w:val="0"/>
          <w:marBottom w:val="0"/>
          <w:divBdr>
            <w:top w:val="none" w:sz="0" w:space="0" w:color="auto"/>
            <w:left w:val="none" w:sz="0" w:space="0" w:color="auto"/>
            <w:bottom w:val="none" w:sz="0" w:space="0" w:color="auto"/>
            <w:right w:val="none" w:sz="0" w:space="0" w:color="auto"/>
          </w:divBdr>
        </w:div>
      </w:divsChild>
    </w:div>
    <w:div w:id="1049064082">
      <w:bodyDiv w:val="1"/>
      <w:marLeft w:val="0"/>
      <w:marRight w:val="0"/>
      <w:marTop w:val="0"/>
      <w:marBottom w:val="0"/>
      <w:divBdr>
        <w:top w:val="none" w:sz="0" w:space="0" w:color="auto"/>
        <w:left w:val="none" w:sz="0" w:space="0" w:color="auto"/>
        <w:bottom w:val="none" w:sz="0" w:space="0" w:color="auto"/>
        <w:right w:val="none" w:sz="0" w:space="0" w:color="auto"/>
      </w:divBdr>
      <w:divsChild>
        <w:div w:id="1068917866">
          <w:marLeft w:val="0"/>
          <w:marRight w:val="0"/>
          <w:marTop w:val="0"/>
          <w:marBottom w:val="0"/>
          <w:divBdr>
            <w:top w:val="none" w:sz="0" w:space="0" w:color="auto"/>
            <w:left w:val="none" w:sz="0" w:space="0" w:color="auto"/>
            <w:bottom w:val="none" w:sz="0" w:space="0" w:color="auto"/>
            <w:right w:val="none" w:sz="0" w:space="0" w:color="auto"/>
          </w:divBdr>
        </w:div>
        <w:div w:id="1349213459">
          <w:marLeft w:val="0"/>
          <w:marRight w:val="0"/>
          <w:marTop w:val="0"/>
          <w:marBottom w:val="0"/>
          <w:divBdr>
            <w:top w:val="none" w:sz="0" w:space="0" w:color="auto"/>
            <w:left w:val="none" w:sz="0" w:space="0" w:color="auto"/>
            <w:bottom w:val="none" w:sz="0" w:space="0" w:color="auto"/>
            <w:right w:val="none" w:sz="0" w:space="0" w:color="auto"/>
          </w:divBdr>
        </w:div>
        <w:div w:id="943459394">
          <w:marLeft w:val="0"/>
          <w:marRight w:val="0"/>
          <w:marTop w:val="0"/>
          <w:marBottom w:val="0"/>
          <w:divBdr>
            <w:top w:val="none" w:sz="0" w:space="0" w:color="auto"/>
            <w:left w:val="none" w:sz="0" w:space="0" w:color="auto"/>
            <w:bottom w:val="none" w:sz="0" w:space="0" w:color="auto"/>
            <w:right w:val="none" w:sz="0" w:space="0" w:color="auto"/>
          </w:divBdr>
        </w:div>
      </w:divsChild>
    </w:div>
    <w:div w:id="1072854132">
      <w:bodyDiv w:val="1"/>
      <w:marLeft w:val="0"/>
      <w:marRight w:val="0"/>
      <w:marTop w:val="0"/>
      <w:marBottom w:val="0"/>
      <w:divBdr>
        <w:top w:val="none" w:sz="0" w:space="0" w:color="auto"/>
        <w:left w:val="none" w:sz="0" w:space="0" w:color="auto"/>
        <w:bottom w:val="none" w:sz="0" w:space="0" w:color="auto"/>
        <w:right w:val="none" w:sz="0" w:space="0" w:color="auto"/>
      </w:divBdr>
      <w:divsChild>
        <w:div w:id="1735929076">
          <w:marLeft w:val="0"/>
          <w:marRight w:val="0"/>
          <w:marTop w:val="0"/>
          <w:marBottom w:val="0"/>
          <w:divBdr>
            <w:top w:val="none" w:sz="0" w:space="0" w:color="auto"/>
            <w:left w:val="none" w:sz="0" w:space="0" w:color="auto"/>
            <w:bottom w:val="none" w:sz="0" w:space="0" w:color="auto"/>
            <w:right w:val="none" w:sz="0" w:space="0" w:color="auto"/>
          </w:divBdr>
        </w:div>
        <w:div w:id="552741959">
          <w:marLeft w:val="0"/>
          <w:marRight w:val="0"/>
          <w:marTop w:val="0"/>
          <w:marBottom w:val="0"/>
          <w:divBdr>
            <w:top w:val="none" w:sz="0" w:space="0" w:color="auto"/>
            <w:left w:val="none" w:sz="0" w:space="0" w:color="auto"/>
            <w:bottom w:val="none" w:sz="0" w:space="0" w:color="auto"/>
            <w:right w:val="none" w:sz="0" w:space="0" w:color="auto"/>
          </w:divBdr>
        </w:div>
        <w:div w:id="902302509">
          <w:marLeft w:val="0"/>
          <w:marRight w:val="0"/>
          <w:marTop w:val="0"/>
          <w:marBottom w:val="0"/>
          <w:divBdr>
            <w:top w:val="none" w:sz="0" w:space="0" w:color="auto"/>
            <w:left w:val="none" w:sz="0" w:space="0" w:color="auto"/>
            <w:bottom w:val="none" w:sz="0" w:space="0" w:color="auto"/>
            <w:right w:val="none" w:sz="0" w:space="0" w:color="auto"/>
          </w:divBdr>
        </w:div>
        <w:div w:id="1033968323">
          <w:marLeft w:val="0"/>
          <w:marRight w:val="0"/>
          <w:marTop w:val="0"/>
          <w:marBottom w:val="0"/>
          <w:divBdr>
            <w:top w:val="none" w:sz="0" w:space="0" w:color="auto"/>
            <w:left w:val="none" w:sz="0" w:space="0" w:color="auto"/>
            <w:bottom w:val="none" w:sz="0" w:space="0" w:color="auto"/>
            <w:right w:val="none" w:sz="0" w:space="0" w:color="auto"/>
          </w:divBdr>
        </w:div>
        <w:div w:id="798838759">
          <w:marLeft w:val="0"/>
          <w:marRight w:val="0"/>
          <w:marTop w:val="0"/>
          <w:marBottom w:val="0"/>
          <w:divBdr>
            <w:top w:val="none" w:sz="0" w:space="0" w:color="auto"/>
            <w:left w:val="none" w:sz="0" w:space="0" w:color="auto"/>
            <w:bottom w:val="none" w:sz="0" w:space="0" w:color="auto"/>
            <w:right w:val="none" w:sz="0" w:space="0" w:color="auto"/>
          </w:divBdr>
        </w:div>
        <w:div w:id="2138059522">
          <w:marLeft w:val="0"/>
          <w:marRight w:val="0"/>
          <w:marTop w:val="0"/>
          <w:marBottom w:val="0"/>
          <w:divBdr>
            <w:top w:val="none" w:sz="0" w:space="0" w:color="auto"/>
            <w:left w:val="none" w:sz="0" w:space="0" w:color="auto"/>
            <w:bottom w:val="none" w:sz="0" w:space="0" w:color="auto"/>
            <w:right w:val="none" w:sz="0" w:space="0" w:color="auto"/>
          </w:divBdr>
        </w:div>
        <w:div w:id="1704361484">
          <w:marLeft w:val="0"/>
          <w:marRight w:val="0"/>
          <w:marTop w:val="0"/>
          <w:marBottom w:val="0"/>
          <w:divBdr>
            <w:top w:val="none" w:sz="0" w:space="0" w:color="auto"/>
            <w:left w:val="none" w:sz="0" w:space="0" w:color="auto"/>
            <w:bottom w:val="none" w:sz="0" w:space="0" w:color="auto"/>
            <w:right w:val="none" w:sz="0" w:space="0" w:color="auto"/>
          </w:divBdr>
        </w:div>
        <w:div w:id="1008096756">
          <w:marLeft w:val="0"/>
          <w:marRight w:val="0"/>
          <w:marTop w:val="0"/>
          <w:marBottom w:val="0"/>
          <w:divBdr>
            <w:top w:val="none" w:sz="0" w:space="0" w:color="auto"/>
            <w:left w:val="none" w:sz="0" w:space="0" w:color="auto"/>
            <w:bottom w:val="none" w:sz="0" w:space="0" w:color="auto"/>
            <w:right w:val="none" w:sz="0" w:space="0" w:color="auto"/>
          </w:divBdr>
        </w:div>
        <w:div w:id="359740584">
          <w:marLeft w:val="0"/>
          <w:marRight w:val="0"/>
          <w:marTop w:val="0"/>
          <w:marBottom w:val="0"/>
          <w:divBdr>
            <w:top w:val="none" w:sz="0" w:space="0" w:color="auto"/>
            <w:left w:val="none" w:sz="0" w:space="0" w:color="auto"/>
            <w:bottom w:val="none" w:sz="0" w:space="0" w:color="auto"/>
            <w:right w:val="none" w:sz="0" w:space="0" w:color="auto"/>
          </w:divBdr>
        </w:div>
        <w:div w:id="629171630">
          <w:marLeft w:val="0"/>
          <w:marRight w:val="0"/>
          <w:marTop w:val="0"/>
          <w:marBottom w:val="0"/>
          <w:divBdr>
            <w:top w:val="none" w:sz="0" w:space="0" w:color="auto"/>
            <w:left w:val="none" w:sz="0" w:space="0" w:color="auto"/>
            <w:bottom w:val="none" w:sz="0" w:space="0" w:color="auto"/>
            <w:right w:val="none" w:sz="0" w:space="0" w:color="auto"/>
          </w:divBdr>
        </w:div>
        <w:div w:id="1984001172">
          <w:marLeft w:val="0"/>
          <w:marRight w:val="0"/>
          <w:marTop w:val="0"/>
          <w:marBottom w:val="0"/>
          <w:divBdr>
            <w:top w:val="none" w:sz="0" w:space="0" w:color="auto"/>
            <w:left w:val="none" w:sz="0" w:space="0" w:color="auto"/>
            <w:bottom w:val="none" w:sz="0" w:space="0" w:color="auto"/>
            <w:right w:val="none" w:sz="0" w:space="0" w:color="auto"/>
          </w:divBdr>
        </w:div>
        <w:div w:id="1821650672">
          <w:marLeft w:val="0"/>
          <w:marRight w:val="0"/>
          <w:marTop w:val="0"/>
          <w:marBottom w:val="0"/>
          <w:divBdr>
            <w:top w:val="none" w:sz="0" w:space="0" w:color="auto"/>
            <w:left w:val="none" w:sz="0" w:space="0" w:color="auto"/>
            <w:bottom w:val="none" w:sz="0" w:space="0" w:color="auto"/>
            <w:right w:val="none" w:sz="0" w:space="0" w:color="auto"/>
          </w:divBdr>
        </w:div>
        <w:div w:id="1214385529">
          <w:marLeft w:val="0"/>
          <w:marRight w:val="0"/>
          <w:marTop w:val="0"/>
          <w:marBottom w:val="0"/>
          <w:divBdr>
            <w:top w:val="none" w:sz="0" w:space="0" w:color="auto"/>
            <w:left w:val="none" w:sz="0" w:space="0" w:color="auto"/>
            <w:bottom w:val="none" w:sz="0" w:space="0" w:color="auto"/>
            <w:right w:val="none" w:sz="0" w:space="0" w:color="auto"/>
          </w:divBdr>
        </w:div>
        <w:div w:id="1686592899">
          <w:marLeft w:val="0"/>
          <w:marRight w:val="0"/>
          <w:marTop w:val="0"/>
          <w:marBottom w:val="0"/>
          <w:divBdr>
            <w:top w:val="none" w:sz="0" w:space="0" w:color="auto"/>
            <w:left w:val="none" w:sz="0" w:space="0" w:color="auto"/>
            <w:bottom w:val="none" w:sz="0" w:space="0" w:color="auto"/>
            <w:right w:val="none" w:sz="0" w:space="0" w:color="auto"/>
          </w:divBdr>
        </w:div>
        <w:div w:id="16472977">
          <w:marLeft w:val="0"/>
          <w:marRight w:val="0"/>
          <w:marTop w:val="0"/>
          <w:marBottom w:val="0"/>
          <w:divBdr>
            <w:top w:val="none" w:sz="0" w:space="0" w:color="auto"/>
            <w:left w:val="none" w:sz="0" w:space="0" w:color="auto"/>
            <w:bottom w:val="none" w:sz="0" w:space="0" w:color="auto"/>
            <w:right w:val="none" w:sz="0" w:space="0" w:color="auto"/>
          </w:divBdr>
        </w:div>
        <w:div w:id="2098935483">
          <w:marLeft w:val="0"/>
          <w:marRight w:val="0"/>
          <w:marTop w:val="0"/>
          <w:marBottom w:val="0"/>
          <w:divBdr>
            <w:top w:val="none" w:sz="0" w:space="0" w:color="auto"/>
            <w:left w:val="none" w:sz="0" w:space="0" w:color="auto"/>
            <w:bottom w:val="none" w:sz="0" w:space="0" w:color="auto"/>
            <w:right w:val="none" w:sz="0" w:space="0" w:color="auto"/>
          </w:divBdr>
        </w:div>
        <w:div w:id="1199582103">
          <w:marLeft w:val="0"/>
          <w:marRight w:val="0"/>
          <w:marTop w:val="0"/>
          <w:marBottom w:val="0"/>
          <w:divBdr>
            <w:top w:val="none" w:sz="0" w:space="0" w:color="auto"/>
            <w:left w:val="none" w:sz="0" w:space="0" w:color="auto"/>
            <w:bottom w:val="none" w:sz="0" w:space="0" w:color="auto"/>
            <w:right w:val="none" w:sz="0" w:space="0" w:color="auto"/>
          </w:divBdr>
        </w:div>
        <w:div w:id="1625846042">
          <w:marLeft w:val="0"/>
          <w:marRight w:val="0"/>
          <w:marTop w:val="0"/>
          <w:marBottom w:val="0"/>
          <w:divBdr>
            <w:top w:val="none" w:sz="0" w:space="0" w:color="auto"/>
            <w:left w:val="none" w:sz="0" w:space="0" w:color="auto"/>
            <w:bottom w:val="none" w:sz="0" w:space="0" w:color="auto"/>
            <w:right w:val="none" w:sz="0" w:space="0" w:color="auto"/>
          </w:divBdr>
        </w:div>
        <w:div w:id="383991906">
          <w:marLeft w:val="0"/>
          <w:marRight w:val="0"/>
          <w:marTop w:val="0"/>
          <w:marBottom w:val="0"/>
          <w:divBdr>
            <w:top w:val="none" w:sz="0" w:space="0" w:color="auto"/>
            <w:left w:val="none" w:sz="0" w:space="0" w:color="auto"/>
            <w:bottom w:val="none" w:sz="0" w:space="0" w:color="auto"/>
            <w:right w:val="none" w:sz="0" w:space="0" w:color="auto"/>
          </w:divBdr>
        </w:div>
        <w:div w:id="501551746">
          <w:marLeft w:val="0"/>
          <w:marRight w:val="0"/>
          <w:marTop w:val="0"/>
          <w:marBottom w:val="0"/>
          <w:divBdr>
            <w:top w:val="none" w:sz="0" w:space="0" w:color="auto"/>
            <w:left w:val="none" w:sz="0" w:space="0" w:color="auto"/>
            <w:bottom w:val="none" w:sz="0" w:space="0" w:color="auto"/>
            <w:right w:val="none" w:sz="0" w:space="0" w:color="auto"/>
          </w:divBdr>
        </w:div>
        <w:div w:id="488906760">
          <w:marLeft w:val="0"/>
          <w:marRight w:val="0"/>
          <w:marTop w:val="0"/>
          <w:marBottom w:val="0"/>
          <w:divBdr>
            <w:top w:val="none" w:sz="0" w:space="0" w:color="auto"/>
            <w:left w:val="none" w:sz="0" w:space="0" w:color="auto"/>
            <w:bottom w:val="none" w:sz="0" w:space="0" w:color="auto"/>
            <w:right w:val="none" w:sz="0" w:space="0" w:color="auto"/>
          </w:divBdr>
        </w:div>
        <w:div w:id="1961646033">
          <w:marLeft w:val="0"/>
          <w:marRight w:val="0"/>
          <w:marTop w:val="0"/>
          <w:marBottom w:val="0"/>
          <w:divBdr>
            <w:top w:val="none" w:sz="0" w:space="0" w:color="auto"/>
            <w:left w:val="none" w:sz="0" w:space="0" w:color="auto"/>
            <w:bottom w:val="none" w:sz="0" w:space="0" w:color="auto"/>
            <w:right w:val="none" w:sz="0" w:space="0" w:color="auto"/>
          </w:divBdr>
        </w:div>
        <w:div w:id="58133032">
          <w:marLeft w:val="0"/>
          <w:marRight w:val="0"/>
          <w:marTop w:val="0"/>
          <w:marBottom w:val="0"/>
          <w:divBdr>
            <w:top w:val="none" w:sz="0" w:space="0" w:color="auto"/>
            <w:left w:val="none" w:sz="0" w:space="0" w:color="auto"/>
            <w:bottom w:val="none" w:sz="0" w:space="0" w:color="auto"/>
            <w:right w:val="none" w:sz="0" w:space="0" w:color="auto"/>
          </w:divBdr>
        </w:div>
        <w:div w:id="1004820242">
          <w:marLeft w:val="0"/>
          <w:marRight w:val="0"/>
          <w:marTop w:val="0"/>
          <w:marBottom w:val="0"/>
          <w:divBdr>
            <w:top w:val="none" w:sz="0" w:space="0" w:color="auto"/>
            <w:left w:val="none" w:sz="0" w:space="0" w:color="auto"/>
            <w:bottom w:val="none" w:sz="0" w:space="0" w:color="auto"/>
            <w:right w:val="none" w:sz="0" w:space="0" w:color="auto"/>
          </w:divBdr>
        </w:div>
        <w:div w:id="2057701470">
          <w:marLeft w:val="0"/>
          <w:marRight w:val="0"/>
          <w:marTop w:val="0"/>
          <w:marBottom w:val="0"/>
          <w:divBdr>
            <w:top w:val="none" w:sz="0" w:space="0" w:color="auto"/>
            <w:left w:val="none" w:sz="0" w:space="0" w:color="auto"/>
            <w:bottom w:val="none" w:sz="0" w:space="0" w:color="auto"/>
            <w:right w:val="none" w:sz="0" w:space="0" w:color="auto"/>
          </w:divBdr>
        </w:div>
        <w:div w:id="2043478935">
          <w:marLeft w:val="0"/>
          <w:marRight w:val="0"/>
          <w:marTop w:val="0"/>
          <w:marBottom w:val="0"/>
          <w:divBdr>
            <w:top w:val="none" w:sz="0" w:space="0" w:color="auto"/>
            <w:left w:val="none" w:sz="0" w:space="0" w:color="auto"/>
            <w:bottom w:val="none" w:sz="0" w:space="0" w:color="auto"/>
            <w:right w:val="none" w:sz="0" w:space="0" w:color="auto"/>
          </w:divBdr>
        </w:div>
      </w:divsChild>
    </w:div>
    <w:div w:id="1147043073">
      <w:bodyDiv w:val="1"/>
      <w:marLeft w:val="0"/>
      <w:marRight w:val="0"/>
      <w:marTop w:val="0"/>
      <w:marBottom w:val="0"/>
      <w:divBdr>
        <w:top w:val="none" w:sz="0" w:space="0" w:color="auto"/>
        <w:left w:val="none" w:sz="0" w:space="0" w:color="auto"/>
        <w:bottom w:val="none" w:sz="0" w:space="0" w:color="auto"/>
        <w:right w:val="none" w:sz="0" w:space="0" w:color="auto"/>
      </w:divBdr>
      <w:divsChild>
        <w:div w:id="1742679829">
          <w:marLeft w:val="0"/>
          <w:marRight w:val="0"/>
          <w:marTop w:val="0"/>
          <w:marBottom w:val="0"/>
          <w:divBdr>
            <w:top w:val="none" w:sz="0" w:space="0" w:color="auto"/>
            <w:left w:val="none" w:sz="0" w:space="0" w:color="auto"/>
            <w:bottom w:val="none" w:sz="0" w:space="0" w:color="auto"/>
            <w:right w:val="none" w:sz="0" w:space="0" w:color="auto"/>
          </w:divBdr>
        </w:div>
        <w:div w:id="1260135433">
          <w:marLeft w:val="0"/>
          <w:marRight w:val="0"/>
          <w:marTop w:val="0"/>
          <w:marBottom w:val="0"/>
          <w:divBdr>
            <w:top w:val="none" w:sz="0" w:space="0" w:color="auto"/>
            <w:left w:val="none" w:sz="0" w:space="0" w:color="auto"/>
            <w:bottom w:val="none" w:sz="0" w:space="0" w:color="auto"/>
            <w:right w:val="none" w:sz="0" w:space="0" w:color="auto"/>
          </w:divBdr>
        </w:div>
        <w:div w:id="300618528">
          <w:marLeft w:val="0"/>
          <w:marRight w:val="0"/>
          <w:marTop w:val="0"/>
          <w:marBottom w:val="0"/>
          <w:divBdr>
            <w:top w:val="none" w:sz="0" w:space="0" w:color="auto"/>
            <w:left w:val="none" w:sz="0" w:space="0" w:color="auto"/>
            <w:bottom w:val="none" w:sz="0" w:space="0" w:color="auto"/>
            <w:right w:val="none" w:sz="0" w:space="0" w:color="auto"/>
          </w:divBdr>
        </w:div>
        <w:div w:id="1033461338">
          <w:marLeft w:val="0"/>
          <w:marRight w:val="0"/>
          <w:marTop w:val="0"/>
          <w:marBottom w:val="0"/>
          <w:divBdr>
            <w:top w:val="none" w:sz="0" w:space="0" w:color="auto"/>
            <w:left w:val="none" w:sz="0" w:space="0" w:color="auto"/>
            <w:bottom w:val="none" w:sz="0" w:space="0" w:color="auto"/>
            <w:right w:val="none" w:sz="0" w:space="0" w:color="auto"/>
          </w:divBdr>
        </w:div>
      </w:divsChild>
    </w:div>
    <w:div w:id="1183861634">
      <w:bodyDiv w:val="1"/>
      <w:marLeft w:val="0"/>
      <w:marRight w:val="0"/>
      <w:marTop w:val="0"/>
      <w:marBottom w:val="0"/>
      <w:divBdr>
        <w:top w:val="none" w:sz="0" w:space="0" w:color="auto"/>
        <w:left w:val="none" w:sz="0" w:space="0" w:color="auto"/>
        <w:bottom w:val="none" w:sz="0" w:space="0" w:color="auto"/>
        <w:right w:val="none" w:sz="0" w:space="0" w:color="auto"/>
      </w:divBdr>
      <w:divsChild>
        <w:div w:id="1766725201">
          <w:marLeft w:val="0"/>
          <w:marRight w:val="0"/>
          <w:marTop w:val="0"/>
          <w:marBottom w:val="0"/>
          <w:divBdr>
            <w:top w:val="none" w:sz="0" w:space="0" w:color="auto"/>
            <w:left w:val="none" w:sz="0" w:space="0" w:color="auto"/>
            <w:bottom w:val="none" w:sz="0" w:space="0" w:color="auto"/>
            <w:right w:val="none" w:sz="0" w:space="0" w:color="auto"/>
          </w:divBdr>
        </w:div>
        <w:div w:id="981883672">
          <w:marLeft w:val="0"/>
          <w:marRight w:val="0"/>
          <w:marTop w:val="0"/>
          <w:marBottom w:val="0"/>
          <w:divBdr>
            <w:top w:val="none" w:sz="0" w:space="0" w:color="auto"/>
            <w:left w:val="none" w:sz="0" w:space="0" w:color="auto"/>
            <w:bottom w:val="none" w:sz="0" w:space="0" w:color="auto"/>
            <w:right w:val="none" w:sz="0" w:space="0" w:color="auto"/>
          </w:divBdr>
        </w:div>
        <w:div w:id="1100489194">
          <w:marLeft w:val="0"/>
          <w:marRight w:val="0"/>
          <w:marTop w:val="0"/>
          <w:marBottom w:val="0"/>
          <w:divBdr>
            <w:top w:val="none" w:sz="0" w:space="0" w:color="auto"/>
            <w:left w:val="none" w:sz="0" w:space="0" w:color="auto"/>
            <w:bottom w:val="none" w:sz="0" w:space="0" w:color="auto"/>
            <w:right w:val="none" w:sz="0" w:space="0" w:color="auto"/>
          </w:divBdr>
        </w:div>
        <w:div w:id="578638892">
          <w:marLeft w:val="0"/>
          <w:marRight w:val="0"/>
          <w:marTop w:val="0"/>
          <w:marBottom w:val="0"/>
          <w:divBdr>
            <w:top w:val="none" w:sz="0" w:space="0" w:color="auto"/>
            <w:left w:val="none" w:sz="0" w:space="0" w:color="auto"/>
            <w:bottom w:val="none" w:sz="0" w:space="0" w:color="auto"/>
            <w:right w:val="none" w:sz="0" w:space="0" w:color="auto"/>
          </w:divBdr>
        </w:div>
        <w:div w:id="1007173358">
          <w:marLeft w:val="0"/>
          <w:marRight w:val="0"/>
          <w:marTop w:val="0"/>
          <w:marBottom w:val="0"/>
          <w:divBdr>
            <w:top w:val="none" w:sz="0" w:space="0" w:color="auto"/>
            <w:left w:val="none" w:sz="0" w:space="0" w:color="auto"/>
            <w:bottom w:val="none" w:sz="0" w:space="0" w:color="auto"/>
            <w:right w:val="none" w:sz="0" w:space="0" w:color="auto"/>
          </w:divBdr>
        </w:div>
        <w:div w:id="1364285639">
          <w:marLeft w:val="0"/>
          <w:marRight w:val="0"/>
          <w:marTop w:val="0"/>
          <w:marBottom w:val="0"/>
          <w:divBdr>
            <w:top w:val="none" w:sz="0" w:space="0" w:color="auto"/>
            <w:left w:val="none" w:sz="0" w:space="0" w:color="auto"/>
            <w:bottom w:val="none" w:sz="0" w:space="0" w:color="auto"/>
            <w:right w:val="none" w:sz="0" w:space="0" w:color="auto"/>
          </w:divBdr>
        </w:div>
        <w:div w:id="1858344077">
          <w:marLeft w:val="0"/>
          <w:marRight w:val="0"/>
          <w:marTop w:val="0"/>
          <w:marBottom w:val="0"/>
          <w:divBdr>
            <w:top w:val="none" w:sz="0" w:space="0" w:color="auto"/>
            <w:left w:val="none" w:sz="0" w:space="0" w:color="auto"/>
            <w:bottom w:val="none" w:sz="0" w:space="0" w:color="auto"/>
            <w:right w:val="none" w:sz="0" w:space="0" w:color="auto"/>
          </w:divBdr>
        </w:div>
        <w:div w:id="87697732">
          <w:marLeft w:val="0"/>
          <w:marRight w:val="0"/>
          <w:marTop w:val="0"/>
          <w:marBottom w:val="0"/>
          <w:divBdr>
            <w:top w:val="none" w:sz="0" w:space="0" w:color="auto"/>
            <w:left w:val="none" w:sz="0" w:space="0" w:color="auto"/>
            <w:bottom w:val="none" w:sz="0" w:space="0" w:color="auto"/>
            <w:right w:val="none" w:sz="0" w:space="0" w:color="auto"/>
          </w:divBdr>
        </w:div>
        <w:div w:id="499008109">
          <w:marLeft w:val="0"/>
          <w:marRight w:val="0"/>
          <w:marTop w:val="0"/>
          <w:marBottom w:val="0"/>
          <w:divBdr>
            <w:top w:val="none" w:sz="0" w:space="0" w:color="auto"/>
            <w:left w:val="none" w:sz="0" w:space="0" w:color="auto"/>
            <w:bottom w:val="none" w:sz="0" w:space="0" w:color="auto"/>
            <w:right w:val="none" w:sz="0" w:space="0" w:color="auto"/>
          </w:divBdr>
        </w:div>
        <w:div w:id="1854539258">
          <w:marLeft w:val="0"/>
          <w:marRight w:val="0"/>
          <w:marTop w:val="0"/>
          <w:marBottom w:val="0"/>
          <w:divBdr>
            <w:top w:val="none" w:sz="0" w:space="0" w:color="auto"/>
            <w:left w:val="none" w:sz="0" w:space="0" w:color="auto"/>
            <w:bottom w:val="none" w:sz="0" w:space="0" w:color="auto"/>
            <w:right w:val="none" w:sz="0" w:space="0" w:color="auto"/>
          </w:divBdr>
        </w:div>
        <w:div w:id="1553535901">
          <w:marLeft w:val="0"/>
          <w:marRight w:val="0"/>
          <w:marTop w:val="0"/>
          <w:marBottom w:val="0"/>
          <w:divBdr>
            <w:top w:val="none" w:sz="0" w:space="0" w:color="auto"/>
            <w:left w:val="none" w:sz="0" w:space="0" w:color="auto"/>
            <w:bottom w:val="none" w:sz="0" w:space="0" w:color="auto"/>
            <w:right w:val="none" w:sz="0" w:space="0" w:color="auto"/>
          </w:divBdr>
        </w:div>
        <w:div w:id="1764112160">
          <w:marLeft w:val="0"/>
          <w:marRight w:val="0"/>
          <w:marTop w:val="0"/>
          <w:marBottom w:val="0"/>
          <w:divBdr>
            <w:top w:val="none" w:sz="0" w:space="0" w:color="auto"/>
            <w:left w:val="none" w:sz="0" w:space="0" w:color="auto"/>
            <w:bottom w:val="none" w:sz="0" w:space="0" w:color="auto"/>
            <w:right w:val="none" w:sz="0" w:space="0" w:color="auto"/>
          </w:divBdr>
        </w:div>
        <w:div w:id="1628463600">
          <w:marLeft w:val="0"/>
          <w:marRight w:val="0"/>
          <w:marTop w:val="0"/>
          <w:marBottom w:val="0"/>
          <w:divBdr>
            <w:top w:val="none" w:sz="0" w:space="0" w:color="auto"/>
            <w:left w:val="none" w:sz="0" w:space="0" w:color="auto"/>
            <w:bottom w:val="none" w:sz="0" w:space="0" w:color="auto"/>
            <w:right w:val="none" w:sz="0" w:space="0" w:color="auto"/>
          </w:divBdr>
        </w:div>
        <w:div w:id="1632517245">
          <w:marLeft w:val="0"/>
          <w:marRight w:val="0"/>
          <w:marTop w:val="0"/>
          <w:marBottom w:val="0"/>
          <w:divBdr>
            <w:top w:val="none" w:sz="0" w:space="0" w:color="auto"/>
            <w:left w:val="none" w:sz="0" w:space="0" w:color="auto"/>
            <w:bottom w:val="none" w:sz="0" w:space="0" w:color="auto"/>
            <w:right w:val="none" w:sz="0" w:space="0" w:color="auto"/>
          </w:divBdr>
        </w:div>
        <w:div w:id="443306083">
          <w:marLeft w:val="0"/>
          <w:marRight w:val="0"/>
          <w:marTop w:val="0"/>
          <w:marBottom w:val="0"/>
          <w:divBdr>
            <w:top w:val="none" w:sz="0" w:space="0" w:color="auto"/>
            <w:left w:val="none" w:sz="0" w:space="0" w:color="auto"/>
            <w:bottom w:val="none" w:sz="0" w:space="0" w:color="auto"/>
            <w:right w:val="none" w:sz="0" w:space="0" w:color="auto"/>
          </w:divBdr>
        </w:div>
        <w:div w:id="2040160601">
          <w:marLeft w:val="0"/>
          <w:marRight w:val="0"/>
          <w:marTop w:val="0"/>
          <w:marBottom w:val="0"/>
          <w:divBdr>
            <w:top w:val="none" w:sz="0" w:space="0" w:color="auto"/>
            <w:left w:val="none" w:sz="0" w:space="0" w:color="auto"/>
            <w:bottom w:val="none" w:sz="0" w:space="0" w:color="auto"/>
            <w:right w:val="none" w:sz="0" w:space="0" w:color="auto"/>
          </w:divBdr>
        </w:div>
        <w:div w:id="1126771926">
          <w:marLeft w:val="0"/>
          <w:marRight w:val="0"/>
          <w:marTop w:val="0"/>
          <w:marBottom w:val="0"/>
          <w:divBdr>
            <w:top w:val="none" w:sz="0" w:space="0" w:color="auto"/>
            <w:left w:val="none" w:sz="0" w:space="0" w:color="auto"/>
            <w:bottom w:val="none" w:sz="0" w:space="0" w:color="auto"/>
            <w:right w:val="none" w:sz="0" w:space="0" w:color="auto"/>
          </w:divBdr>
        </w:div>
        <w:div w:id="400492607">
          <w:marLeft w:val="0"/>
          <w:marRight w:val="0"/>
          <w:marTop w:val="0"/>
          <w:marBottom w:val="0"/>
          <w:divBdr>
            <w:top w:val="none" w:sz="0" w:space="0" w:color="auto"/>
            <w:left w:val="none" w:sz="0" w:space="0" w:color="auto"/>
            <w:bottom w:val="none" w:sz="0" w:space="0" w:color="auto"/>
            <w:right w:val="none" w:sz="0" w:space="0" w:color="auto"/>
          </w:divBdr>
        </w:div>
        <w:div w:id="1373387748">
          <w:marLeft w:val="0"/>
          <w:marRight w:val="0"/>
          <w:marTop w:val="0"/>
          <w:marBottom w:val="0"/>
          <w:divBdr>
            <w:top w:val="none" w:sz="0" w:space="0" w:color="auto"/>
            <w:left w:val="none" w:sz="0" w:space="0" w:color="auto"/>
            <w:bottom w:val="none" w:sz="0" w:space="0" w:color="auto"/>
            <w:right w:val="none" w:sz="0" w:space="0" w:color="auto"/>
          </w:divBdr>
        </w:div>
        <w:div w:id="565534821">
          <w:marLeft w:val="0"/>
          <w:marRight w:val="0"/>
          <w:marTop w:val="0"/>
          <w:marBottom w:val="0"/>
          <w:divBdr>
            <w:top w:val="none" w:sz="0" w:space="0" w:color="auto"/>
            <w:left w:val="none" w:sz="0" w:space="0" w:color="auto"/>
            <w:bottom w:val="none" w:sz="0" w:space="0" w:color="auto"/>
            <w:right w:val="none" w:sz="0" w:space="0" w:color="auto"/>
          </w:divBdr>
        </w:div>
        <w:div w:id="963388102">
          <w:marLeft w:val="0"/>
          <w:marRight w:val="0"/>
          <w:marTop w:val="0"/>
          <w:marBottom w:val="0"/>
          <w:divBdr>
            <w:top w:val="none" w:sz="0" w:space="0" w:color="auto"/>
            <w:left w:val="none" w:sz="0" w:space="0" w:color="auto"/>
            <w:bottom w:val="none" w:sz="0" w:space="0" w:color="auto"/>
            <w:right w:val="none" w:sz="0" w:space="0" w:color="auto"/>
          </w:divBdr>
        </w:div>
        <w:div w:id="626279455">
          <w:marLeft w:val="0"/>
          <w:marRight w:val="0"/>
          <w:marTop w:val="0"/>
          <w:marBottom w:val="0"/>
          <w:divBdr>
            <w:top w:val="none" w:sz="0" w:space="0" w:color="auto"/>
            <w:left w:val="none" w:sz="0" w:space="0" w:color="auto"/>
            <w:bottom w:val="none" w:sz="0" w:space="0" w:color="auto"/>
            <w:right w:val="none" w:sz="0" w:space="0" w:color="auto"/>
          </w:divBdr>
        </w:div>
        <w:div w:id="10110812">
          <w:marLeft w:val="0"/>
          <w:marRight w:val="0"/>
          <w:marTop w:val="0"/>
          <w:marBottom w:val="0"/>
          <w:divBdr>
            <w:top w:val="none" w:sz="0" w:space="0" w:color="auto"/>
            <w:left w:val="none" w:sz="0" w:space="0" w:color="auto"/>
            <w:bottom w:val="none" w:sz="0" w:space="0" w:color="auto"/>
            <w:right w:val="none" w:sz="0" w:space="0" w:color="auto"/>
          </w:divBdr>
        </w:div>
        <w:div w:id="1141001452">
          <w:marLeft w:val="0"/>
          <w:marRight w:val="0"/>
          <w:marTop w:val="0"/>
          <w:marBottom w:val="0"/>
          <w:divBdr>
            <w:top w:val="none" w:sz="0" w:space="0" w:color="auto"/>
            <w:left w:val="none" w:sz="0" w:space="0" w:color="auto"/>
            <w:bottom w:val="none" w:sz="0" w:space="0" w:color="auto"/>
            <w:right w:val="none" w:sz="0" w:space="0" w:color="auto"/>
          </w:divBdr>
        </w:div>
        <w:div w:id="116533579">
          <w:marLeft w:val="0"/>
          <w:marRight w:val="0"/>
          <w:marTop w:val="0"/>
          <w:marBottom w:val="0"/>
          <w:divBdr>
            <w:top w:val="none" w:sz="0" w:space="0" w:color="auto"/>
            <w:left w:val="none" w:sz="0" w:space="0" w:color="auto"/>
            <w:bottom w:val="none" w:sz="0" w:space="0" w:color="auto"/>
            <w:right w:val="none" w:sz="0" w:space="0" w:color="auto"/>
          </w:divBdr>
        </w:div>
        <w:div w:id="651757804">
          <w:marLeft w:val="0"/>
          <w:marRight w:val="0"/>
          <w:marTop w:val="0"/>
          <w:marBottom w:val="0"/>
          <w:divBdr>
            <w:top w:val="none" w:sz="0" w:space="0" w:color="auto"/>
            <w:left w:val="none" w:sz="0" w:space="0" w:color="auto"/>
            <w:bottom w:val="none" w:sz="0" w:space="0" w:color="auto"/>
            <w:right w:val="none" w:sz="0" w:space="0" w:color="auto"/>
          </w:divBdr>
        </w:div>
      </w:divsChild>
    </w:div>
    <w:div w:id="1196041347">
      <w:bodyDiv w:val="1"/>
      <w:marLeft w:val="0"/>
      <w:marRight w:val="0"/>
      <w:marTop w:val="0"/>
      <w:marBottom w:val="0"/>
      <w:divBdr>
        <w:top w:val="none" w:sz="0" w:space="0" w:color="auto"/>
        <w:left w:val="none" w:sz="0" w:space="0" w:color="auto"/>
        <w:bottom w:val="none" w:sz="0" w:space="0" w:color="auto"/>
        <w:right w:val="none" w:sz="0" w:space="0" w:color="auto"/>
      </w:divBdr>
      <w:divsChild>
        <w:div w:id="1709261390">
          <w:marLeft w:val="0"/>
          <w:marRight w:val="0"/>
          <w:marTop w:val="0"/>
          <w:marBottom w:val="0"/>
          <w:divBdr>
            <w:top w:val="none" w:sz="0" w:space="0" w:color="auto"/>
            <w:left w:val="none" w:sz="0" w:space="0" w:color="auto"/>
            <w:bottom w:val="none" w:sz="0" w:space="0" w:color="auto"/>
            <w:right w:val="none" w:sz="0" w:space="0" w:color="auto"/>
          </w:divBdr>
        </w:div>
        <w:div w:id="1011639612">
          <w:marLeft w:val="0"/>
          <w:marRight w:val="0"/>
          <w:marTop w:val="0"/>
          <w:marBottom w:val="0"/>
          <w:divBdr>
            <w:top w:val="none" w:sz="0" w:space="0" w:color="auto"/>
            <w:left w:val="none" w:sz="0" w:space="0" w:color="auto"/>
            <w:bottom w:val="none" w:sz="0" w:space="0" w:color="auto"/>
            <w:right w:val="none" w:sz="0" w:space="0" w:color="auto"/>
          </w:divBdr>
        </w:div>
      </w:divsChild>
    </w:div>
    <w:div w:id="1420566507">
      <w:bodyDiv w:val="1"/>
      <w:marLeft w:val="0"/>
      <w:marRight w:val="0"/>
      <w:marTop w:val="0"/>
      <w:marBottom w:val="0"/>
      <w:divBdr>
        <w:top w:val="none" w:sz="0" w:space="0" w:color="auto"/>
        <w:left w:val="none" w:sz="0" w:space="0" w:color="auto"/>
        <w:bottom w:val="none" w:sz="0" w:space="0" w:color="auto"/>
        <w:right w:val="none" w:sz="0" w:space="0" w:color="auto"/>
      </w:divBdr>
    </w:div>
    <w:div w:id="1453212550">
      <w:bodyDiv w:val="1"/>
      <w:marLeft w:val="0"/>
      <w:marRight w:val="0"/>
      <w:marTop w:val="0"/>
      <w:marBottom w:val="0"/>
      <w:divBdr>
        <w:top w:val="none" w:sz="0" w:space="0" w:color="auto"/>
        <w:left w:val="none" w:sz="0" w:space="0" w:color="auto"/>
        <w:bottom w:val="none" w:sz="0" w:space="0" w:color="auto"/>
        <w:right w:val="none" w:sz="0" w:space="0" w:color="auto"/>
      </w:divBdr>
    </w:div>
    <w:div w:id="1495340103">
      <w:bodyDiv w:val="1"/>
      <w:marLeft w:val="0"/>
      <w:marRight w:val="0"/>
      <w:marTop w:val="0"/>
      <w:marBottom w:val="0"/>
      <w:divBdr>
        <w:top w:val="none" w:sz="0" w:space="0" w:color="auto"/>
        <w:left w:val="none" w:sz="0" w:space="0" w:color="auto"/>
        <w:bottom w:val="none" w:sz="0" w:space="0" w:color="auto"/>
        <w:right w:val="none" w:sz="0" w:space="0" w:color="auto"/>
      </w:divBdr>
    </w:div>
    <w:div w:id="1539510371">
      <w:bodyDiv w:val="1"/>
      <w:marLeft w:val="0"/>
      <w:marRight w:val="0"/>
      <w:marTop w:val="0"/>
      <w:marBottom w:val="0"/>
      <w:divBdr>
        <w:top w:val="none" w:sz="0" w:space="0" w:color="auto"/>
        <w:left w:val="none" w:sz="0" w:space="0" w:color="auto"/>
        <w:bottom w:val="none" w:sz="0" w:space="0" w:color="auto"/>
        <w:right w:val="none" w:sz="0" w:space="0" w:color="auto"/>
      </w:divBdr>
      <w:divsChild>
        <w:div w:id="263149872">
          <w:marLeft w:val="0"/>
          <w:marRight w:val="0"/>
          <w:marTop w:val="0"/>
          <w:marBottom w:val="0"/>
          <w:divBdr>
            <w:top w:val="none" w:sz="0" w:space="0" w:color="auto"/>
            <w:left w:val="none" w:sz="0" w:space="0" w:color="auto"/>
            <w:bottom w:val="none" w:sz="0" w:space="0" w:color="auto"/>
            <w:right w:val="none" w:sz="0" w:space="0" w:color="auto"/>
          </w:divBdr>
        </w:div>
        <w:div w:id="453789639">
          <w:marLeft w:val="0"/>
          <w:marRight w:val="0"/>
          <w:marTop w:val="0"/>
          <w:marBottom w:val="0"/>
          <w:divBdr>
            <w:top w:val="none" w:sz="0" w:space="0" w:color="auto"/>
            <w:left w:val="none" w:sz="0" w:space="0" w:color="auto"/>
            <w:bottom w:val="none" w:sz="0" w:space="0" w:color="auto"/>
            <w:right w:val="none" w:sz="0" w:space="0" w:color="auto"/>
          </w:divBdr>
        </w:div>
        <w:div w:id="782961160">
          <w:marLeft w:val="0"/>
          <w:marRight w:val="0"/>
          <w:marTop w:val="0"/>
          <w:marBottom w:val="0"/>
          <w:divBdr>
            <w:top w:val="none" w:sz="0" w:space="0" w:color="auto"/>
            <w:left w:val="none" w:sz="0" w:space="0" w:color="auto"/>
            <w:bottom w:val="none" w:sz="0" w:space="0" w:color="auto"/>
            <w:right w:val="none" w:sz="0" w:space="0" w:color="auto"/>
          </w:divBdr>
        </w:div>
        <w:div w:id="1418088457">
          <w:marLeft w:val="0"/>
          <w:marRight w:val="0"/>
          <w:marTop w:val="0"/>
          <w:marBottom w:val="0"/>
          <w:divBdr>
            <w:top w:val="none" w:sz="0" w:space="0" w:color="auto"/>
            <w:left w:val="none" w:sz="0" w:space="0" w:color="auto"/>
            <w:bottom w:val="none" w:sz="0" w:space="0" w:color="auto"/>
            <w:right w:val="none" w:sz="0" w:space="0" w:color="auto"/>
          </w:divBdr>
        </w:div>
        <w:div w:id="236284248">
          <w:marLeft w:val="0"/>
          <w:marRight w:val="0"/>
          <w:marTop w:val="0"/>
          <w:marBottom w:val="0"/>
          <w:divBdr>
            <w:top w:val="none" w:sz="0" w:space="0" w:color="auto"/>
            <w:left w:val="none" w:sz="0" w:space="0" w:color="auto"/>
            <w:bottom w:val="none" w:sz="0" w:space="0" w:color="auto"/>
            <w:right w:val="none" w:sz="0" w:space="0" w:color="auto"/>
          </w:divBdr>
        </w:div>
        <w:div w:id="60640822">
          <w:marLeft w:val="0"/>
          <w:marRight w:val="0"/>
          <w:marTop w:val="0"/>
          <w:marBottom w:val="0"/>
          <w:divBdr>
            <w:top w:val="none" w:sz="0" w:space="0" w:color="auto"/>
            <w:left w:val="none" w:sz="0" w:space="0" w:color="auto"/>
            <w:bottom w:val="none" w:sz="0" w:space="0" w:color="auto"/>
            <w:right w:val="none" w:sz="0" w:space="0" w:color="auto"/>
          </w:divBdr>
        </w:div>
        <w:div w:id="29570391">
          <w:marLeft w:val="0"/>
          <w:marRight w:val="0"/>
          <w:marTop w:val="0"/>
          <w:marBottom w:val="0"/>
          <w:divBdr>
            <w:top w:val="none" w:sz="0" w:space="0" w:color="auto"/>
            <w:left w:val="none" w:sz="0" w:space="0" w:color="auto"/>
            <w:bottom w:val="none" w:sz="0" w:space="0" w:color="auto"/>
            <w:right w:val="none" w:sz="0" w:space="0" w:color="auto"/>
          </w:divBdr>
        </w:div>
        <w:div w:id="1365978444">
          <w:marLeft w:val="0"/>
          <w:marRight w:val="0"/>
          <w:marTop w:val="0"/>
          <w:marBottom w:val="0"/>
          <w:divBdr>
            <w:top w:val="none" w:sz="0" w:space="0" w:color="auto"/>
            <w:left w:val="none" w:sz="0" w:space="0" w:color="auto"/>
            <w:bottom w:val="none" w:sz="0" w:space="0" w:color="auto"/>
            <w:right w:val="none" w:sz="0" w:space="0" w:color="auto"/>
          </w:divBdr>
        </w:div>
        <w:div w:id="1507866236">
          <w:marLeft w:val="0"/>
          <w:marRight w:val="0"/>
          <w:marTop w:val="0"/>
          <w:marBottom w:val="0"/>
          <w:divBdr>
            <w:top w:val="none" w:sz="0" w:space="0" w:color="auto"/>
            <w:left w:val="none" w:sz="0" w:space="0" w:color="auto"/>
            <w:bottom w:val="none" w:sz="0" w:space="0" w:color="auto"/>
            <w:right w:val="none" w:sz="0" w:space="0" w:color="auto"/>
          </w:divBdr>
        </w:div>
        <w:div w:id="1124467964">
          <w:marLeft w:val="0"/>
          <w:marRight w:val="0"/>
          <w:marTop w:val="0"/>
          <w:marBottom w:val="0"/>
          <w:divBdr>
            <w:top w:val="none" w:sz="0" w:space="0" w:color="auto"/>
            <w:left w:val="none" w:sz="0" w:space="0" w:color="auto"/>
            <w:bottom w:val="none" w:sz="0" w:space="0" w:color="auto"/>
            <w:right w:val="none" w:sz="0" w:space="0" w:color="auto"/>
          </w:divBdr>
        </w:div>
        <w:div w:id="1174035092">
          <w:marLeft w:val="0"/>
          <w:marRight w:val="0"/>
          <w:marTop w:val="0"/>
          <w:marBottom w:val="0"/>
          <w:divBdr>
            <w:top w:val="none" w:sz="0" w:space="0" w:color="auto"/>
            <w:left w:val="none" w:sz="0" w:space="0" w:color="auto"/>
            <w:bottom w:val="none" w:sz="0" w:space="0" w:color="auto"/>
            <w:right w:val="none" w:sz="0" w:space="0" w:color="auto"/>
          </w:divBdr>
        </w:div>
        <w:div w:id="184902170">
          <w:marLeft w:val="0"/>
          <w:marRight w:val="0"/>
          <w:marTop w:val="0"/>
          <w:marBottom w:val="0"/>
          <w:divBdr>
            <w:top w:val="none" w:sz="0" w:space="0" w:color="auto"/>
            <w:left w:val="none" w:sz="0" w:space="0" w:color="auto"/>
            <w:bottom w:val="none" w:sz="0" w:space="0" w:color="auto"/>
            <w:right w:val="none" w:sz="0" w:space="0" w:color="auto"/>
          </w:divBdr>
        </w:div>
        <w:div w:id="566065569">
          <w:marLeft w:val="0"/>
          <w:marRight w:val="0"/>
          <w:marTop w:val="0"/>
          <w:marBottom w:val="0"/>
          <w:divBdr>
            <w:top w:val="none" w:sz="0" w:space="0" w:color="auto"/>
            <w:left w:val="none" w:sz="0" w:space="0" w:color="auto"/>
            <w:bottom w:val="none" w:sz="0" w:space="0" w:color="auto"/>
            <w:right w:val="none" w:sz="0" w:space="0" w:color="auto"/>
          </w:divBdr>
        </w:div>
        <w:div w:id="860245022">
          <w:marLeft w:val="0"/>
          <w:marRight w:val="0"/>
          <w:marTop w:val="0"/>
          <w:marBottom w:val="0"/>
          <w:divBdr>
            <w:top w:val="none" w:sz="0" w:space="0" w:color="auto"/>
            <w:left w:val="none" w:sz="0" w:space="0" w:color="auto"/>
            <w:bottom w:val="none" w:sz="0" w:space="0" w:color="auto"/>
            <w:right w:val="none" w:sz="0" w:space="0" w:color="auto"/>
          </w:divBdr>
        </w:div>
        <w:div w:id="1087117896">
          <w:marLeft w:val="0"/>
          <w:marRight w:val="0"/>
          <w:marTop w:val="0"/>
          <w:marBottom w:val="0"/>
          <w:divBdr>
            <w:top w:val="none" w:sz="0" w:space="0" w:color="auto"/>
            <w:left w:val="none" w:sz="0" w:space="0" w:color="auto"/>
            <w:bottom w:val="none" w:sz="0" w:space="0" w:color="auto"/>
            <w:right w:val="none" w:sz="0" w:space="0" w:color="auto"/>
          </w:divBdr>
        </w:div>
      </w:divsChild>
    </w:div>
    <w:div w:id="1585068342">
      <w:bodyDiv w:val="1"/>
      <w:marLeft w:val="0"/>
      <w:marRight w:val="0"/>
      <w:marTop w:val="0"/>
      <w:marBottom w:val="0"/>
      <w:divBdr>
        <w:top w:val="none" w:sz="0" w:space="0" w:color="auto"/>
        <w:left w:val="none" w:sz="0" w:space="0" w:color="auto"/>
        <w:bottom w:val="none" w:sz="0" w:space="0" w:color="auto"/>
        <w:right w:val="none" w:sz="0" w:space="0" w:color="auto"/>
      </w:divBdr>
      <w:divsChild>
        <w:div w:id="159001770">
          <w:marLeft w:val="0"/>
          <w:marRight w:val="0"/>
          <w:marTop w:val="0"/>
          <w:marBottom w:val="0"/>
          <w:divBdr>
            <w:top w:val="none" w:sz="0" w:space="0" w:color="auto"/>
            <w:left w:val="none" w:sz="0" w:space="0" w:color="auto"/>
            <w:bottom w:val="none" w:sz="0" w:space="0" w:color="auto"/>
            <w:right w:val="none" w:sz="0" w:space="0" w:color="auto"/>
          </w:divBdr>
        </w:div>
        <w:div w:id="2134715253">
          <w:marLeft w:val="0"/>
          <w:marRight w:val="0"/>
          <w:marTop w:val="0"/>
          <w:marBottom w:val="0"/>
          <w:divBdr>
            <w:top w:val="none" w:sz="0" w:space="0" w:color="auto"/>
            <w:left w:val="none" w:sz="0" w:space="0" w:color="auto"/>
            <w:bottom w:val="none" w:sz="0" w:space="0" w:color="auto"/>
            <w:right w:val="none" w:sz="0" w:space="0" w:color="auto"/>
          </w:divBdr>
        </w:div>
        <w:div w:id="694694374">
          <w:marLeft w:val="0"/>
          <w:marRight w:val="0"/>
          <w:marTop w:val="0"/>
          <w:marBottom w:val="0"/>
          <w:divBdr>
            <w:top w:val="none" w:sz="0" w:space="0" w:color="auto"/>
            <w:left w:val="none" w:sz="0" w:space="0" w:color="auto"/>
            <w:bottom w:val="none" w:sz="0" w:space="0" w:color="auto"/>
            <w:right w:val="none" w:sz="0" w:space="0" w:color="auto"/>
          </w:divBdr>
        </w:div>
        <w:div w:id="1802113900">
          <w:marLeft w:val="0"/>
          <w:marRight w:val="0"/>
          <w:marTop w:val="0"/>
          <w:marBottom w:val="0"/>
          <w:divBdr>
            <w:top w:val="none" w:sz="0" w:space="0" w:color="auto"/>
            <w:left w:val="none" w:sz="0" w:space="0" w:color="auto"/>
            <w:bottom w:val="none" w:sz="0" w:space="0" w:color="auto"/>
            <w:right w:val="none" w:sz="0" w:space="0" w:color="auto"/>
          </w:divBdr>
        </w:div>
        <w:div w:id="318925667">
          <w:marLeft w:val="0"/>
          <w:marRight w:val="0"/>
          <w:marTop w:val="0"/>
          <w:marBottom w:val="0"/>
          <w:divBdr>
            <w:top w:val="none" w:sz="0" w:space="0" w:color="auto"/>
            <w:left w:val="none" w:sz="0" w:space="0" w:color="auto"/>
            <w:bottom w:val="none" w:sz="0" w:space="0" w:color="auto"/>
            <w:right w:val="none" w:sz="0" w:space="0" w:color="auto"/>
          </w:divBdr>
        </w:div>
        <w:div w:id="1352300894">
          <w:marLeft w:val="0"/>
          <w:marRight w:val="0"/>
          <w:marTop w:val="0"/>
          <w:marBottom w:val="0"/>
          <w:divBdr>
            <w:top w:val="none" w:sz="0" w:space="0" w:color="auto"/>
            <w:left w:val="none" w:sz="0" w:space="0" w:color="auto"/>
            <w:bottom w:val="none" w:sz="0" w:space="0" w:color="auto"/>
            <w:right w:val="none" w:sz="0" w:space="0" w:color="auto"/>
          </w:divBdr>
        </w:div>
        <w:div w:id="858129184">
          <w:marLeft w:val="0"/>
          <w:marRight w:val="0"/>
          <w:marTop w:val="0"/>
          <w:marBottom w:val="0"/>
          <w:divBdr>
            <w:top w:val="none" w:sz="0" w:space="0" w:color="auto"/>
            <w:left w:val="none" w:sz="0" w:space="0" w:color="auto"/>
            <w:bottom w:val="none" w:sz="0" w:space="0" w:color="auto"/>
            <w:right w:val="none" w:sz="0" w:space="0" w:color="auto"/>
          </w:divBdr>
        </w:div>
      </w:divsChild>
    </w:div>
    <w:div w:id="1619607153">
      <w:bodyDiv w:val="1"/>
      <w:marLeft w:val="0"/>
      <w:marRight w:val="0"/>
      <w:marTop w:val="0"/>
      <w:marBottom w:val="0"/>
      <w:divBdr>
        <w:top w:val="none" w:sz="0" w:space="0" w:color="auto"/>
        <w:left w:val="none" w:sz="0" w:space="0" w:color="auto"/>
        <w:bottom w:val="none" w:sz="0" w:space="0" w:color="auto"/>
        <w:right w:val="none" w:sz="0" w:space="0" w:color="auto"/>
      </w:divBdr>
    </w:div>
    <w:div w:id="1650397245">
      <w:bodyDiv w:val="1"/>
      <w:marLeft w:val="0"/>
      <w:marRight w:val="0"/>
      <w:marTop w:val="0"/>
      <w:marBottom w:val="0"/>
      <w:divBdr>
        <w:top w:val="none" w:sz="0" w:space="0" w:color="auto"/>
        <w:left w:val="none" w:sz="0" w:space="0" w:color="auto"/>
        <w:bottom w:val="none" w:sz="0" w:space="0" w:color="auto"/>
        <w:right w:val="none" w:sz="0" w:space="0" w:color="auto"/>
      </w:divBdr>
      <w:divsChild>
        <w:div w:id="1760979589">
          <w:marLeft w:val="0"/>
          <w:marRight w:val="0"/>
          <w:marTop w:val="0"/>
          <w:marBottom w:val="0"/>
          <w:divBdr>
            <w:top w:val="none" w:sz="0" w:space="0" w:color="auto"/>
            <w:left w:val="none" w:sz="0" w:space="0" w:color="auto"/>
            <w:bottom w:val="none" w:sz="0" w:space="0" w:color="auto"/>
            <w:right w:val="none" w:sz="0" w:space="0" w:color="auto"/>
          </w:divBdr>
        </w:div>
        <w:div w:id="705369219">
          <w:marLeft w:val="0"/>
          <w:marRight w:val="0"/>
          <w:marTop w:val="0"/>
          <w:marBottom w:val="0"/>
          <w:divBdr>
            <w:top w:val="none" w:sz="0" w:space="0" w:color="auto"/>
            <w:left w:val="none" w:sz="0" w:space="0" w:color="auto"/>
            <w:bottom w:val="none" w:sz="0" w:space="0" w:color="auto"/>
            <w:right w:val="none" w:sz="0" w:space="0" w:color="auto"/>
          </w:divBdr>
        </w:div>
      </w:divsChild>
    </w:div>
    <w:div w:id="1772164168">
      <w:bodyDiv w:val="1"/>
      <w:marLeft w:val="0"/>
      <w:marRight w:val="0"/>
      <w:marTop w:val="0"/>
      <w:marBottom w:val="0"/>
      <w:divBdr>
        <w:top w:val="none" w:sz="0" w:space="0" w:color="auto"/>
        <w:left w:val="none" w:sz="0" w:space="0" w:color="auto"/>
        <w:bottom w:val="none" w:sz="0" w:space="0" w:color="auto"/>
        <w:right w:val="none" w:sz="0" w:space="0" w:color="auto"/>
      </w:divBdr>
      <w:divsChild>
        <w:div w:id="419301738">
          <w:marLeft w:val="0"/>
          <w:marRight w:val="0"/>
          <w:marTop w:val="0"/>
          <w:marBottom w:val="0"/>
          <w:divBdr>
            <w:top w:val="none" w:sz="0" w:space="0" w:color="auto"/>
            <w:left w:val="none" w:sz="0" w:space="0" w:color="auto"/>
            <w:bottom w:val="none" w:sz="0" w:space="0" w:color="auto"/>
            <w:right w:val="none" w:sz="0" w:space="0" w:color="auto"/>
          </w:divBdr>
        </w:div>
        <w:div w:id="798380105">
          <w:marLeft w:val="0"/>
          <w:marRight w:val="0"/>
          <w:marTop w:val="0"/>
          <w:marBottom w:val="0"/>
          <w:divBdr>
            <w:top w:val="none" w:sz="0" w:space="0" w:color="auto"/>
            <w:left w:val="none" w:sz="0" w:space="0" w:color="auto"/>
            <w:bottom w:val="none" w:sz="0" w:space="0" w:color="auto"/>
            <w:right w:val="none" w:sz="0" w:space="0" w:color="auto"/>
          </w:divBdr>
        </w:div>
        <w:div w:id="693581911">
          <w:marLeft w:val="0"/>
          <w:marRight w:val="0"/>
          <w:marTop w:val="0"/>
          <w:marBottom w:val="0"/>
          <w:divBdr>
            <w:top w:val="none" w:sz="0" w:space="0" w:color="auto"/>
            <w:left w:val="none" w:sz="0" w:space="0" w:color="auto"/>
            <w:bottom w:val="none" w:sz="0" w:space="0" w:color="auto"/>
            <w:right w:val="none" w:sz="0" w:space="0" w:color="auto"/>
          </w:divBdr>
        </w:div>
      </w:divsChild>
    </w:div>
    <w:div w:id="1779637972">
      <w:bodyDiv w:val="1"/>
      <w:marLeft w:val="0"/>
      <w:marRight w:val="0"/>
      <w:marTop w:val="0"/>
      <w:marBottom w:val="0"/>
      <w:divBdr>
        <w:top w:val="none" w:sz="0" w:space="0" w:color="auto"/>
        <w:left w:val="none" w:sz="0" w:space="0" w:color="auto"/>
        <w:bottom w:val="none" w:sz="0" w:space="0" w:color="auto"/>
        <w:right w:val="none" w:sz="0" w:space="0" w:color="auto"/>
      </w:divBdr>
    </w:div>
    <w:div w:id="1806579969">
      <w:bodyDiv w:val="1"/>
      <w:marLeft w:val="0"/>
      <w:marRight w:val="0"/>
      <w:marTop w:val="0"/>
      <w:marBottom w:val="0"/>
      <w:divBdr>
        <w:top w:val="none" w:sz="0" w:space="0" w:color="auto"/>
        <w:left w:val="none" w:sz="0" w:space="0" w:color="auto"/>
        <w:bottom w:val="none" w:sz="0" w:space="0" w:color="auto"/>
        <w:right w:val="none" w:sz="0" w:space="0" w:color="auto"/>
      </w:divBdr>
      <w:divsChild>
        <w:div w:id="492835500">
          <w:marLeft w:val="0"/>
          <w:marRight w:val="0"/>
          <w:marTop w:val="0"/>
          <w:marBottom w:val="0"/>
          <w:divBdr>
            <w:top w:val="none" w:sz="0" w:space="0" w:color="auto"/>
            <w:left w:val="none" w:sz="0" w:space="0" w:color="auto"/>
            <w:bottom w:val="none" w:sz="0" w:space="0" w:color="auto"/>
            <w:right w:val="none" w:sz="0" w:space="0" w:color="auto"/>
          </w:divBdr>
        </w:div>
        <w:div w:id="1873617457">
          <w:marLeft w:val="0"/>
          <w:marRight w:val="0"/>
          <w:marTop w:val="0"/>
          <w:marBottom w:val="0"/>
          <w:divBdr>
            <w:top w:val="none" w:sz="0" w:space="0" w:color="auto"/>
            <w:left w:val="none" w:sz="0" w:space="0" w:color="auto"/>
            <w:bottom w:val="none" w:sz="0" w:space="0" w:color="auto"/>
            <w:right w:val="none" w:sz="0" w:space="0" w:color="auto"/>
          </w:divBdr>
        </w:div>
        <w:div w:id="1273435476">
          <w:marLeft w:val="0"/>
          <w:marRight w:val="0"/>
          <w:marTop w:val="0"/>
          <w:marBottom w:val="0"/>
          <w:divBdr>
            <w:top w:val="none" w:sz="0" w:space="0" w:color="auto"/>
            <w:left w:val="none" w:sz="0" w:space="0" w:color="auto"/>
            <w:bottom w:val="none" w:sz="0" w:space="0" w:color="auto"/>
            <w:right w:val="none" w:sz="0" w:space="0" w:color="auto"/>
          </w:divBdr>
        </w:div>
        <w:div w:id="1036932692">
          <w:marLeft w:val="0"/>
          <w:marRight w:val="0"/>
          <w:marTop w:val="0"/>
          <w:marBottom w:val="0"/>
          <w:divBdr>
            <w:top w:val="none" w:sz="0" w:space="0" w:color="auto"/>
            <w:left w:val="none" w:sz="0" w:space="0" w:color="auto"/>
            <w:bottom w:val="none" w:sz="0" w:space="0" w:color="auto"/>
            <w:right w:val="none" w:sz="0" w:space="0" w:color="auto"/>
          </w:divBdr>
        </w:div>
        <w:div w:id="22632986">
          <w:marLeft w:val="0"/>
          <w:marRight w:val="0"/>
          <w:marTop w:val="0"/>
          <w:marBottom w:val="0"/>
          <w:divBdr>
            <w:top w:val="none" w:sz="0" w:space="0" w:color="auto"/>
            <w:left w:val="none" w:sz="0" w:space="0" w:color="auto"/>
            <w:bottom w:val="none" w:sz="0" w:space="0" w:color="auto"/>
            <w:right w:val="none" w:sz="0" w:space="0" w:color="auto"/>
          </w:divBdr>
        </w:div>
        <w:div w:id="1236403366">
          <w:marLeft w:val="0"/>
          <w:marRight w:val="0"/>
          <w:marTop w:val="0"/>
          <w:marBottom w:val="0"/>
          <w:divBdr>
            <w:top w:val="none" w:sz="0" w:space="0" w:color="auto"/>
            <w:left w:val="none" w:sz="0" w:space="0" w:color="auto"/>
            <w:bottom w:val="none" w:sz="0" w:space="0" w:color="auto"/>
            <w:right w:val="none" w:sz="0" w:space="0" w:color="auto"/>
          </w:divBdr>
        </w:div>
        <w:div w:id="1517427975">
          <w:marLeft w:val="0"/>
          <w:marRight w:val="0"/>
          <w:marTop w:val="0"/>
          <w:marBottom w:val="0"/>
          <w:divBdr>
            <w:top w:val="none" w:sz="0" w:space="0" w:color="auto"/>
            <w:left w:val="none" w:sz="0" w:space="0" w:color="auto"/>
            <w:bottom w:val="none" w:sz="0" w:space="0" w:color="auto"/>
            <w:right w:val="none" w:sz="0" w:space="0" w:color="auto"/>
          </w:divBdr>
        </w:div>
        <w:div w:id="400834964">
          <w:marLeft w:val="0"/>
          <w:marRight w:val="0"/>
          <w:marTop w:val="0"/>
          <w:marBottom w:val="0"/>
          <w:divBdr>
            <w:top w:val="none" w:sz="0" w:space="0" w:color="auto"/>
            <w:left w:val="none" w:sz="0" w:space="0" w:color="auto"/>
            <w:bottom w:val="none" w:sz="0" w:space="0" w:color="auto"/>
            <w:right w:val="none" w:sz="0" w:space="0" w:color="auto"/>
          </w:divBdr>
        </w:div>
        <w:div w:id="1844003539">
          <w:marLeft w:val="0"/>
          <w:marRight w:val="0"/>
          <w:marTop w:val="0"/>
          <w:marBottom w:val="0"/>
          <w:divBdr>
            <w:top w:val="none" w:sz="0" w:space="0" w:color="auto"/>
            <w:left w:val="none" w:sz="0" w:space="0" w:color="auto"/>
            <w:bottom w:val="none" w:sz="0" w:space="0" w:color="auto"/>
            <w:right w:val="none" w:sz="0" w:space="0" w:color="auto"/>
          </w:divBdr>
        </w:div>
        <w:div w:id="1092702589">
          <w:marLeft w:val="0"/>
          <w:marRight w:val="0"/>
          <w:marTop w:val="0"/>
          <w:marBottom w:val="0"/>
          <w:divBdr>
            <w:top w:val="none" w:sz="0" w:space="0" w:color="auto"/>
            <w:left w:val="none" w:sz="0" w:space="0" w:color="auto"/>
            <w:bottom w:val="none" w:sz="0" w:space="0" w:color="auto"/>
            <w:right w:val="none" w:sz="0" w:space="0" w:color="auto"/>
          </w:divBdr>
        </w:div>
        <w:div w:id="1030182729">
          <w:marLeft w:val="0"/>
          <w:marRight w:val="0"/>
          <w:marTop w:val="0"/>
          <w:marBottom w:val="0"/>
          <w:divBdr>
            <w:top w:val="none" w:sz="0" w:space="0" w:color="auto"/>
            <w:left w:val="none" w:sz="0" w:space="0" w:color="auto"/>
            <w:bottom w:val="none" w:sz="0" w:space="0" w:color="auto"/>
            <w:right w:val="none" w:sz="0" w:space="0" w:color="auto"/>
          </w:divBdr>
        </w:div>
        <w:div w:id="660081458">
          <w:marLeft w:val="0"/>
          <w:marRight w:val="0"/>
          <w:marTop w:val="0"/>
          <w:marBottom w:val="0"/>
          <w:divBdr>
            <w:top w:val="none" w:sz="0" w:space="0" w:color="auto"/>
            <w:left w:val="none" w:sz="0" w:space="0" w:color="auto"/>
            <w:bottom w:val="none" w:sz="0" w:space="0" w:color="auto"/>
            <w:right w:val="none" w:sz="0" w:space="0" w:color="auto"/>
          </w:divBdr>
        </w:div>
        <w:div w:id="189420884">
          <w:marLeft w:val="0"/>
          <w:marRight w:val="0"/>
          <w:marTop w:val="0"/>
          <w:marBottom w:val="0"/>
          <w:divBdr>
            <w:top w:val="none" w:sz="0" w:space="0" w:color="auto"/>
            <w:left w:val="none" w:sz="0" w:space="0" w:color="auto"/>
            <w:bottom w:val="none" w:sz="0" w:space="0" w:color="auto"/>
            <w:right w:val="none" w:sz="0" w:space="0" w:color="auto"/>
          </w:divBdr>
        </w:div>
        <w:div w:id="178861727">
          <w:marLeft w:val="0"/>
          <w:marRight w:val="0"/>
          <w:marTop w:val="0"/>
          <w:marBottom w:val="0"/>
          <w:divBdr>
            <w:top w:val="none" w:sz="0" w:space="0" w:color="auto"/>
            <w:left w:val="none" w:sz="0" w:space="0" w:color="auto"/>
            <w:bottom w:val="none" w:sz="0" w:space="0" w:color="auto"/>
            <w:right w:val="none" w:sz="0" w:space="0" w:color="auto"/>
          </w:divBdr>
        </w:div>
        <w:div w:id="2079160362">
          <w:marLeft w:val="0"/>
          <w:marRight w:val="0"/>
          <w:marTop w:val="0"/>
          <w:marBottom w:val="0"/>
          <w:divBdr>
            <w:top w:val="none" w:sz="0" w:space="0" w:color="auto"/>
            <w:left w:val="none" w:sz="0" w:space="0" w:color="auto"/>
            <w:bottom w:val="none" w:sz="0" w:space="0" w:color="auto"/>
            <w:right w:val="none" w:sz="0" w:space="0" w:color="auto"/>
          </w:divBdr>
        </w:div>
        <w:div w:id="100564906">
          <w:marLeft w:val="0"/>
          <w:marRight w:val="0"/>
          <w:marTop w:val="0"/>
          <w:marBottom w:val="0"/>
          <w:divBdr>
            <w:top w:val="none" w:sz="0" w:space="0" w:color="auto"/>
            <w:left w:val="none" w:sz="0" w:space="0" w:color="auto"/>
            <w:bottom w:val="none" w:sz="0" w:space="0" w:color="auto"/>
            <w:right w:val="none" w:sz="0" w:space="0" w:color="auto"/>
          </w:divBdr>
        </w:div>
        <w:div w:id="1534806504">
          <w:marLeft w:val="0"/>
          <w:marRight w:val="0"/>
          <w:marTop w:val="0"/>
          <w:marBottom w:val="0"/>
          <w:divBdr>
            <w:top w:val="none" w:sz="0" w:space="0" w:color="auto"/>
            <w:left w:val="none" w:sz="0" w:space="0" w:color="auto"/>
            <w:bottom w:val="none" w:sz="0" w:space="0" w:color="auto"/>
            <w:right w:val="none" w:sz="0" w:space="0" w:color="auto"/>
          </w:divBdr>
        </w:div>
        <w:div w:id="1835753084">
          <w:marLeft w:val="0"/>
          <w:marRight w:val="0"/>
          <w:marTop w:val="0"/>
          <w:marBottom w:val="0"/>
          <w:divBdr>
            <w:top w:val="none" w:sz="0" w:space="0" w:color="auto"/>
            <w:left w:val="none" w:sz="0" w:space="0" w:color="auto"/>
            <w:bottom w:val="none" w:sz="0" w:space="0" w:color="auto"/>
            <w:right w:val="none" w:sz="0" w:space="0" w:color="auto"/>
          </w:divBdr>
        </w:div>
      </w:divsChild>
    </w:div>
    <w:div w:id="1994095345">
      <w:bodyDiv w:val="1"/>
      <w:marLeft w:val="0"/>
      <w:marRight w:val="0"/>
      <w:marTop w:val="0"/>
      <w:marBottom w:val="0"/>
      <w:divBdr>
        <w:top w:val="none" w:sz="0" w:space="0" w:color="auto"/>
        <w:left w:val="none" w:sz="0" w:space="0" w:color="auto"/>
        <w:bottom w:val="none" w:sz="0" w:space="0" w:color="auto"/>
        <w:right w:val="none" w:sz="0" w:space="0" w:color="auto"/>
      </w:divBdr>
      <w:divsChild>
        <w:div w:id="1953391048">
          <w:marLeft w:val="0"/>
          <w:marRight w:val="0"/>
          <w:marTop w:val="0"/>
          <w:marBottom w:val="0"/>
          <w:divBdr>
            <w:top w:val="none" w:sz="0" w:space="0" w:color="auto"/>
            <w:left w:val="none" w:sz="0" w:space="0" w:color="auto"/>
            <w:bottom w:val="none" w:sz="0" w:space="0" w:color="auto"/>
            <w:right w:val="none" w:sz="0" w:space="0" w:color="auto"/>
          </w:divBdr>
        </w:div>
        <w:div w:id="1363021669">
          <w:marLeft w:val="0"/>
          <w:marRight w:val="0"/>
          <w:marTop w:val="0"/>
          <w:marBottom w:val="0"/>
          <w:divBdr>
            <w:top w:val="none" w:sz="0" w:space="0" w:color="auto"/>
            <w:left w:val="none" w:sz="0" w:space="0" w:color="auto"/>
            <w:bottom w:val="none" w:sz="0" w:space="0" w:color="auto"/>
            <w:right w:val="none" w:sz="0" w:space="0" w:color="auto"/>
          </w:divBdr>
        </w:div>
        <w:div w:id="441415406">
          <w:marLeft w:val="0"/>
          <w:marRight w:val="0"/>
          <w:marTop w:val="0"/>
          <w:marBottom w:val="0"/>
          <w:divBdr>
            <w:top w:val="none" w:sz="0" w:space="0" w:color="auto"/>
            <w:left w:val="none" w:sz="0" w:space="0" w:color="auto"/>
            <w:bottom w:val="none" w:sz="0" w:space="0" w:color="auto"/>
            <w:right w:val="none" w:sz="0" w:space="0" w:color="auto"/>
          </w:divBdr>
        </w:div>
        <w:div w:id="1169173295">
          <w:marLeft w:val="0"/>
          <w:marRight w:val="0"/>
          <w:marTop w:val="0"/>
          <w:marBottom w:val="0"/>
          <w:divBdr>
            <w:top w:val="none" w:sz="0" w:space="0" w:color="auto"/>
            <w:left w:val="none" w:sz="0" w:space="0" w:color="auto"/>
            <w:bottom w:val="none" w:sz="0" w:space="0" w:color="auto"/>
            <w:right w:val="none" w:sz="0" w:space="0" w:color="auto"/>
          </w:divBdr>
        </w:div>
        <w:div w:id="1144660200">
          <w:marLeft w:val="0"/>
          <w:marRight w:val="0"/>
          <w:marTop w:val="0"/>
          <w:marBottom w:val="0"/>
          <w:divBdr>
            <w:top w:val="none" w:sz="0" w:space="0" w:color="auto"/>
            <w:left w:val="none" w:sz="0" w:space="0" w:color="auto"/>
            <w:bottom w:val="none" w:sz="0" w:space="0" w:color="auto"/>
            <w:right w:val="none" w:sz="0" w:space="0" w:color="auto"/>
          </w:divBdr>
        </w:div>
        <w:div w:id="1970013690">
          <w:marLeft w:val="0"/>
          <w:marRight w:val="0"/>
          <w:marTop w:val="0"/>
          <w:marBottom w:val="0"/>
          <w:divBdr>
            <w:top w:val="none" w:sz="0" w:space="0" w:color="auto"/>
            <w:left w:val="none" w:sz="0" w:space="0" w:color="auto"/>
            <w:bottom w:val="none" w:sz="0" w:space="0" w:color="auto"/>
            <w:right w:val="none" w:sz="0" w:space="0" w:color="auto"/>
          </w:divBdr>
        </w:div>
        <w:div w:id="1142237978">
          <w:marLeft w:val="0"/>
          <w:marRight w:val="0"/>
          <w:marTop w:val="0"/>
          <w:marBottom w:val="0"/>
          <w:divBdr>
            <w:top w:val="none" w:sz="0" w:space="0" w:color="auto"/>
            <w:left w:val="none" w:sz="0" w:space="0" w:color="auto"/>
            <w:bottom w:val="none" w:sz="0" w:space="0" w:color="auto"/>
            <w:right w:val="none" w:sz="0" w:space="0" w:color="auto"/>
          </w:divBdr>
        </w:div>
        <w:div w:id="180555023">
          <w:marLeft w:val="0"/>
          <w:marRight w:val="0"/>
          <w:marTop w:val="0"/>
          <w:marBottom w:val="0"/>
          <w:divBdr>
            <w:top w:val="none" w:sz="0" w:space="0" w:color="auto"/>
            <w:left w:val="none" w:sz="0" w:space="0" w:color="auto"/>
            <w:bottom w:val="none" w:sz="0" w:space="0" w:color="auto"/>
            <w:right w:val="none" w:sz="0" w:space="0" w:color="auto"/>
          </w:divBdr>
        </w:div>
        <w:div w:id="265189240">
          <w:marLeft w:val="0"/>
          <w:marRight w:val="0"/>
          <w:marTop w:val="0"/>
          <w:marBottom w:val="0"/>
          <w:divBdr>
            <w:top w:val="none" w:sz="0" w:space="0" w:color="auto"/>
            <w:left w:val="none" w:sz="0" w:space="0" w:color="auto"/>
            <w:bottom w:val="none" w:sz="0" w:space="0" w:color="auto"/>
            <w:right w:val="none" w:sz="0" w:space="0" w:color="auto"/>
          </w:divBdr>
        </w:div>
        <w:div w:id="1645353112">
          <w:marLeft w:val="0"/>
          <w:marRight w:val="0"/>
          <w:marTop w:val="0"/>
          <w:marBottom w:val="0"/>
          <w:divBdr>
            <w:top w:val="none" w:sz="0" w:space="0" w:color="auto"/>
            <w:left w:val="none" w:sz="0" w:space="0" w:color="auto"/>
            <w:bottom w:val="none" w:sz="0" w:space="0" w:color="auto"/>
            <w:right w:val="none" w:sz="0" w:space="0" w:color="auto"/>
          </w:divBdr>
        </w:div>
        <w:div w:id="342979837">
          <w:marLeft w:val="0"/>
          <w:marRight w:val="0"/>
          <w:marTop w:val="0"/>
          <w:marBottom w:val="0"/>
          <w:divBdr>
            <w:top w:val="none" w:sz="0" w:space="0" w:color="auto"/>
            <w:left w:val="none" w:sz="0" w:space="0" w:color="auto"/>
            <w:bottom w:val="none" w:sz="0" w:space="0" w:color="auto"/>
            <w:right w:val="none" w:sz="0" w:space="0" w:color="auto"/>
          </w:divBdr>
        </w:div>
        <w:div w:id="959608927">
          <w:marLeft w:val="0"/>
          <w:marRight w:val="0"/>
          <w:marTop w:val="0"/>
          <w:marBottom w:val="0"/>
          <w:divBdr>
            <w:top w:val="none" w:sz="0" w:space="0" w:color="auto"/>
            <w:left w:val="none" w:sz="0" w:space="0" w:color="auto"/>
            <w:bottom w:val="none" w:sz="0" w:space="0" w:color="auto"/>
            <w:right w:val="none" w:sz="0" w:space="0" w:color="auto"/>
          </w:divBdr>
        </w:div>
        <w:div w:id="113718117">
          <w:marLeft w:val="0"/>
          <w:marRight w:val="0"/>
          <w:marTop w:val="0"/>
          <w:marBottom w:val="0"/>
          <w:divBdr>
            <w:top w:val="none" w:sz="0" w:space="0" w:color="auto"/>
            <w:left w:val="none" w:sz="0" w:space="0" w:color="auto"/>
            <w:bottom w:val="none" w:sz="0" w:space="0" w:color="auto"/>
            <w:right w:val="none" w:sz="0" w:space="0" w:color="auto"/>
          </w:divBdr>
        </w:div>
        <w:div w:id="874121047">
          <w:marLeft w:val="0"/>
          <w:marRight w:val="0"/>
          <w:marTop w:val="0"/>
          <w:marBottom w:val="0"/>
          <w:divBdr>
            <w:top w:val="none" w:sz="0" w:space="0" w:color="auto"/>
            <w:left w:val="none" w:sz="0" w:space="0" w:color="auto"/>
            <w:bottom w:val="none" w:sz="0" w:space="0" w:color="auto"/>
            <w:right w:val="none" w:sz="0" w:space="0" w:color="auto"/>
          </w:divBdr>
        </w:div>
        <w:div w:id="741759586">
          <w:marLeft w:val="0"/>
          <w:marRight w:val="0"/>
          <w:marTop w:val="0"/>
          <w:marBottom w:val="0"/>
          <w:divBdr>
            <w:top w:val="none" w:sz="0" w:space="0" w:color="auto"/>
            <w:left w:val="none" w:sz="0" w:space="0" w:color="auto"/>
            <w:bottom w:val="none" w:sz="0" w:space="0" w:color="auto"/>
            <w:right w:val="none" w:sz="0" w:space="0" w:color="auto"/>
          </w:divBdr>
        </w:div>
      </w:divsChild>
    </w:div>
    <w:div w:id="2098136934">
      <w:bodyDiv w:val="1"/>
      <w:marLeft w:val="0"/>
      <w:marRight w:val="0"/>
      <w:marTop w:val="0"/>
      <w:marBottom w:val="0"/>
      <w:divBdr>
        <w:top w:val="none" w:sz="0" w:space="0" w:color="auto"/>
        <w:left w:val="none" w:sz="0" w:space="0" w:color="auto"/>
        <w:bottom w:val="none" w:sz="0" w:space="0" w:color="auto"/>
        <w:right w:val="none" w:sz="0" w:space="0" w:color="auto"/>
      </w:divBdr>
      <w:divsChild>
        <w:div w:id="398285333">
          <w:marLeft w:val="0"/>
          <w:marRight w:val="0"/>
          <w:marTop w:val="0"/>
          <w:marBottom w:val="0"/>
          <w:divBdr>
            <w:top w:val="none" w:sz="0" w:space="0" w:color="auto"/>
            <w:left w:val="none" w:sz="0" w:space="0" w:color="auto"/>
            <w:bottom w:val="none" w:sz="0" w:space="0" w:color="auto"/>
            <w:right w:val="none" w:sz="0" w:space="0" w:color="auto"/>
          </w:divBdr>
        </w:div>
        <w:div w:id="1980961665">
          <w:marLeft w:val="0"/>
          <w:marRight w:val="0"/>
          <w:marTop w:val="0"/>
          <w:marBottom w:val="0"/>
          <w:divBdr>
            <w:top w:val="none" w:sz="0" w:space="0" w:color="auto"/>
            <w:left w:val="none" w:sz="0" w:space="0" w:color="auto"/>
            <w:bottom w:val="none" w:sz="0" w:space="0" w:color="auto"/>
            <w:right w:val="none" w:sz="0" w:space="0" w:color="auto"/>
          </w:divBdr>
        </w:div>
        <w:div w:id="1553881111">
          <w:marLeft w:val="0"/>
          <w:marRight w:val="0"/>
          <w:marTop w:val="0"/>
          <w:marBottom w:val="0"/>
          <w:divBdr>
            <w:top w:val="none" w:sz="0" w:space="0" w:color="auto"/>
            <w:left w:val="none" w:sz="0" w:space="0" w:color="auto"/>
            <w:bottom w:val="none" w:sz="0" w:space="0" w:color="auto"/>
            <w:right w:val="none" w:sz="0" w:space="0" w:color="auto"/>
          </w:divBdr>
        </w:div>
        <w:div w:id="126894204">
          <w:marLeft w:val="0"/>
          <w:marRight w:val="0"/>
          <w:marTop w:val="0"/>
          <w:marBottom w:val="0"/>
          <w:divBdr>
            <w:top w:val="none" w:sz="0" w:space="0" w:color="auto"/>
            <w:left w:val="none" w:sz="0" w:space="0" w:color="auto"/>
            <w:bottom w:val="none" w:sz="0" w:space="0" w:color="auto"/>
            <w:right w:val="none" w:sz="0" w:space="0" w:color="auto"/>
          </w:divBdr>
        </w:div>
      </w:divsChild>
    </w:div>
    <w:div w:id="2098479627">
      <w:bodyDiv w:val="1"/>
      <w:marLeft w:val="0"/>
      <w:marRight w:val="0"/>
      <w:marTop w:val="0"/>
      <w:marBottom w:val="0"/>
      <w:divBdr>
        <w:top w:val="none" w:sz="0" w:space="0" w:color="auto"/>
        <w:left w:val="none" w:sz="0" w:space="0" w:color="auto"/>
        <w:bottom w:val="none" w:sz="0" w:space="0" w:color="auto"/>
        <w:right w:val="none" w:sz="0" w:space="0" w:color="auto"/>
      </w:divBdr>
      <w:divsChild>
        <w:div w:id="1109275390">
          <w:marLeft w:val="0"/>
          <w:marRight w:val="0"/>
          <w:marTop w:val="0"/>
          <w:marBottom w:val="0"/>
          <w:divBdr>
            <w:top w:val="none" w:sz="0" w:space="0" w:color="auto"/>
            <w:left w:val="none" w:sz="0" w:space="0" w:color="auto"/>
            <w:bottom w:val="none" w:sz="0" w:space="0" w:color="auto"/>
            <w:right w:val="none" w:sz="0" w:space="0" w:color="auto"/>
          </w:divBdr>
        </w:div>
        <w:div w:id="1577586740">
          <w:marLeft w:val="0"/>
          <w:marRight w:val="0"/>
          <w:marTop w:val="0"/>
          <w:marBottom w:val="0"/>
          <w:divBdr>
            <w:top w:val="none" w:sz="0" w:space="0" w:color="auto"/>
            <w:left w:val="none" w:sz="0" w:space="0" w:color="auto"/>
            <w:bottom w:val="none" w:sz="0" w:space="0" w:color="auto"/>
            <w:right w:val="none" w:sz="0" w:space="0" w:color="auto"/>
          </w:divBdr>
        </w:div>
        <w:div w:id="726999996">
          <w:marLeft w:val="0"/>
          <w:marRight w:val="0"/>
          <w:marTop w:val="0"/>
          <w:marBottom w:val="0"/>
          <w:divBdr>
            <w:top w:val="none" w:sz="0" w:space="0" w:color="auto"/>
            <w:left w:val="none" w:sz="0" w:space="0" w:color="auto"/>
            <w:bottom w:val="none" w:sz="0" w:space="0" w:color="auto"/>
            <w:right w:val="none" w:sz="0" w:space="0" w:color="auto"/>
          </w:divBdr>
        </w:div>
        <w:div w:id="1975135951">
          <w:marLeft w:val="0"/>
          <w:marRight w:val="0"/>
          <w:marTop w:val="0"/>
          <w:marBottom w:val="0"/>
          <w:divBdr>
            <w:top w:val="none" w:sz="0" w:space="0" w:color="auto"/>
            <w:left w:val="none" w:sz="0" w:space="0" w:color="auto"/>
            <w:bottom w:val="none" w:sz="0" w:space="0" w:color="auto"/>
            <w:right w:val="none" w:sz="0" w:space="0" w:color="auto"/>
          </w:divBdr>
        </w:div>
        <w:div w:id="1258172642">
          <w:marLeft w:val="0"/>
          <w:marRight w:val="0"/>
          <w:marTop w:val="0"/>
          <w:marBottom w:val="0"/>
          <w:divBdr>
            <w:top w:val="none" w:sz="0" w:space="0" w:color="auto"/>
            <w:left w:val="none" w:sz="0" w:space="0" w:color="auto"/>
            <w:bottom w:val="none" w:sz="0" w:space="0" w:color="auto"/>
            <w:right w:val="none" w:sz="0" w:space="0" w:color="auto"/>
          </w:divBdr>
        </w:div>
        <w:div w:id="1816601983">
          <w:marLeft w:val="0"/>
          <w:marRight w:val="0"/>
          <w:marTop w:val="0"/>
          <w:marBottom w:val="0"/>
          <w:divBdr>
            <w:top w:val="none" w:sz="0" w:space="0" w:color="auto"/>
            <w:left w:val="none" w:sz="0" w:space="0" w:color="auto"/>
            <w:bottom w:val="none" w:sz="0" w:space="0" w:color="auto"/>
            <w:right w:val="none" w:sz="0" w:space="0" w:color="auto"/>
          </w:divBdr>
        </w:div>
      </w:divsChild>
    </w:div>
    <w:div w:id="2112428317">
      <w:bodyDiv w:val="1"/>
      <w:marLeft w:val="0"/>
      <w:marRight w:val="0"/>
      <w:marTop w:val="0"/>
      <w:marBottom w:val="0"/>
      <w:divBdr>
        <w:top w:val="none" w:sz="0" w:space="0" w:color="auto"/>
        <w:left w:val="none" w:sz="0" w:space="0" w:color="auto"/>
        <w:bottom w:val="none" w:sz="0" w:space="0" w:color="auto"/>
        <w:right w:val="none" w:sz="0" w:space="0" w:color="auto"/>
      </w:divBdr>
      <w:divsChild>
        <w:div w:id="1061055096">
          <w:marLeft w:val="0"/>
          <w:marRight w:val="0"/>
          <w:marTop w:val="0"/>
          <w:marBottom w:val="0"/>
          <w:divBdr>
            <w:top w:val="none" w:sz="0" w:space="0" w:color="auto"/>
            <w:left w:val="none" w:sz="0" w:space="0" w:color="auto"/>
            <w:bottom w:val="none" w:sz="0" w:space="0" w:color="auto"/>
            <w:right w:val="none" w:sz="0" w:space="0" w:color="auto"/>
          </w:divBdr>
        </w:div>
        <w:div w:id="315571950">
          <w:marLeft w:val="0"/>
          <w:marRight w:val="0"/>
          <w:marTop w:val="0"/>
          <w:marBottom w:val="0"/>
          <w:divBdr>
            <w:top w:val="none" w:sz="0" w:space="0" w:color="auto"/>
            <w:left w:val="none" w:sz="0" w:space="0" w:color="auto"/>
            <w:bottom w:val="none" w:sz="0" w:space="0" w:color="auto"/>
            <w:right w:val="none" w:sz="0" w:space="0" w:color="auto"/>
          </w:divBdr>
        </w:div>
        <w:div w:id="989790931">
          <w:marLeft w:val="0"/>
          <w:marRight w:val="0"/>
          <w:marTop w:val="0"/>
          <w:marBottom w:val="0"/>
          <w:divBdr>
            <w:top w:val="none" w:sz="0" w:space="0" w:color="auto"/>
            <w:left w:val="none" w:sz="0" w:space="0" w:color="auto"/>
            <w:bottom w:val="none" w:sz="0" w:space="0" w:color="auto"/>
            <w:right w:val="none" w:sz="0" w:space="0" w:color="auto"/>
          </w:divBdr>
        </w:div>
        <w:div w:id="1761029196">
          <w:marLeft w:val="0"/>
          <w:marRight w:val="0"/>
          <w:marTop w:val="0"/>
          <w:marBottom w:val="0"/>
          <w:divBdr>
            <w:top w:val="none" w:sz="0" w:space="0" w:color="auto"/>
            <w:left w:val="none" w:sz="0" w:space="0" w:color="auto"/>
            <w:bottom w:val="none" w:sz="0" w:space="0" w:color="auto"/>
            <w:right w:val="none" w:sz="0" w:space="0" w:color="auto"/>
          </w:divBdr>
        </w:div>
        <w:div w:id="2055539747">
          <w:marLeft w:val="0"/>
          <w:marRight w:val="0"/>
          <w:marTop w:val="0"/>
          <w:marBottom w:val="0"/>
          <w:divBdr>
            <w:top w:val="none" w:sz="0" w:space="0" w:color="auto"/>
            <w:left w:val="none" w:sz="0" w:space="0" w:color="auto"/>
            <w:bottom w:val="none" w:sz="0" w:space="0" w:color="auto"/>
            <w:right w:val="none" w:sz="0" w:space="0" w:color="auto"/>
          </w:divBdr>
        </w:div>
        <w:div w:id="695808000">
          <w:marLeft w:val="0"/>
          <w:marRight w:val="0"/>
          <w:marTop w:val="0"/>
          <w:marBottom w:val="0"/>
          <w:divBdr>
            <w:top w:val="none" w:sz="0" w:space="0" w:color="auto"/>
            <w:left w:val="none" w:sz="0" w:space="0" w:color="auto"/>
            <w:bottom w:val="none" w:sz="0" w:space="0" w:color="auto"/>
            <w:right w:val="none" w:sz="0" w:space="0" w:color="auto"/>
          </w:divBdr>
        </w:div>
        <w:div w:id="1972859922">
          <w:marLeft w:val="0"/>
          <w:marRight w:val="0"/>
          <w:marTop w:val="0"/>
          <w:marBottom w:val="0"/>
          <w:divBdr>
            <w:top w:val="none" w:sz="0" w:space="0" w:color="auto"/>
            <w:left w:val="none" w:sz="0" w:space="0" w:color="auto"/>
            <w:bottom w:val="none" w:sz="0" w:space="0" w:color="auto"/>
            <w:right w:val="none" w:sz="0" w:space="0" w:color="auto"/>
          </w:divBdr>
        </w:div>
        <w:div w:id="2066029220">
          <w:marLeft w:val="0"/>
          <w:marRight w:val="0"/>
          <w:marTop w:val="0"/>
          <w:marBottom w:val="0"/>
          <w:divBdr>
            <w:top w:val="none" w:sz="0" w:space="0" w:color="auto"/>
            <w:left w:val="none" w:sz="0" w:space="0" w:color="auto"/>
            <w:bottom w:val="none" w:sz="0" w:space="0" w:color="auto"/>
            <w:right w:val="none" w:sz="0" w:space="0" w:color="auto"/>
          </w:divBdr>
        </w:div>
        <w:div w:id="365645662">
          <w:marLeft w:val="0"/>
          <w:marRight w:val="0"/>
          <w:marTop w:val="0"/>
          <w:marBottom w:val="0"/>
          <w:divBdr>
            <w:top w:val="none" w:sz="0" w:space="0" w:color="auto"/>
            <w:left w:val="none" w:sz="0" w:space="0" w:color="auto"/>
            <w:bottom w:val="none" w:sz="0" w:space="0" w:color="auto"/>
            <w:right w:val="none" w:sz="0" w:space="0" w:color="auto"/>
          </w:divBdr>
        </w:div>
        <w:div w:id="1515997742">
          <w:marLeft w:val="0"/>
          <w:marRight w:val="0"/>
          <w:marTop w:val="0"/>
          <w:marBottom w:val="0"/>
          <w:divBdr>
            <w:top w:val="none" w:sz="0" w:space="0" w:color="auto"/>
            <w:left w:val="none" w:sz="0" w:space="0" w:color="auto"/>
            <w:bottom w:val="none" w:sz="0" w:space="0" w:color="auto"/>
            <w:right w:val="none" w:sz="0" w:space="0" w:color="auto"/>
          </w:divBdr>
        </w:div>
        <w:div w:id="1523473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016%2F0378-8733%2889%2990017-8" TargetMode="External"/><Relationship Id="rId2" Type="http://schemas.openxmlformats.org/officeDocument/2006/relationships/hyperlink" Target="https://en.wikipedia.org/wiki/Digital_object_identifier" TargetMode="External"/><Relationship Id="rId1" Type="http://schemas.openxmlformats.org/officeDocument/2006/relationships/hyperlink" Target="https://doi.org/10.1016/0378-8733(89)90017-8"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doi.org/10.1016%2F0378-8733%2889%2990017-8"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iteseerx.ist.psu.edu/viewdoc/download;jsessionid=B529D5F84AD2011762A5BE4BF29FED9E?doi=10.1.1.11.2024&amp;rep=rep1&amp;type=pdf" TargetMode="External"/><Relationship Id="rId20" Type="http://schemas.openxmlformats.org/officeDocument/2006/relationships/image" Target="media/image8.pn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Digital_object_identifier" TargetMode="Externa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doi.org/10.1016/0378-8733(89)90017-8"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3.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D8B00-DC6A-46D6-A32F-725BB44A7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5132</TotalTime>
  <Pages>26</Pages>
  <Words>15961</Words>
  <Characters>90982</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Hewlett-Packard Company</dc:creator>
  <cp:lastModifiedBy>RAHUL AGARWAL 150911112</cp:lastModifiedBy>
  <cp:revision>54</cp:revision>
  <dcterms:created xsi:type="dcterms:W3CDTF">2018-01-07T11:43:00Z</dcterms:created>
  <dcterms:modified xsi:type="dcterms:W3CDTF">2018-01-15T15:02:00Z</dcterms:modified>
</cp:coreProperties>
</file>